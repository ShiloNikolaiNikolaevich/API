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6D8449" w14:textId="77777777" w:rsidR="00471C8F" w:rsidRPr="00950BEC" w:rsidRDefault="00F0586E" w:rsidP="00AE164D">
      <w:pPr>
        <w:rPr>
          <w:rFonts w:cs="Arial"/>
          <w:b/>
          <w:lang w:val="en-US"/>
        </w:rPr>
      </w:pPr>
      <w:r w:rsidRPr="00950BEC">
        <w:rPr>
          <w:rFonts w:cs="Arial"/>
          <w:b/>
          <w:lang w:val="en-US"/>
        </w:rPr>
        <w:t xml:space="preserve"> </w:t>
      </w:r>
    </w:p>
    <w:p w14:paraId="2C78B78B" w14:textId="77777777" w:rsidR="00471C8F" w:rsidRPr="00950BEC" w:rsidRDefault="00471C8F" w:rsidP="00471C8F">
      <w:pPr>
        <w:pStyle w:val="a9"/>
        <w:jc w:val="center"/>
        <w:rPr>
          <w:lang w:val="en-US"/>
        </w:rPr>
      </w:pPr>
    </w:p>
    <w:p w14:paraId="2E260CDD" w14:textId="77777777" w:rsidR="00471C8F" w:rsidRPr="00950BEC" w:rsidRDefault="00471C8F" w:rsidP="00471C8F">
      <w:pPr>
        <w:pStyle w:val="a9"/>
        <w:jc w:val="center"/>
        <w:rPr>
          <w:lang w:val="en-US"/>
        </w:rPr>
      </w:pPr>
    </w:p>
    <w:p w14:paraId="04C84B10" w14:textId="77777777" w:rsidR="00471C8F" w:rsidRPr="00950BEC" w:rsidRDefault="00471C8F" w:rsidP="00471C8F">
      <w:pPr>
        <w:pStyle w:val="a9"/>
        <w:jc w:val="center"/>
        <w:rPr>
          <w:lang w:val="en-US"/>
        </w:rPr>
      </w:pPr>
    </w:p>
    <w:p w14:paraId="12F450F3" w14:textId="4B62AABE" w:rsidR="00471C8F" w:rsidRDefault="006C741D" w:rsidP="00471C8F">
      <w:pPr>
        <w:pStyle w:val="a9"/>
        <w:jc w:val="center"/>
        <w:rPr>
          <w:lang w:val="en-US"/>
        </w:rPr>
      </w:pPr>
      <w:r>
        <w:rPr>
          <w:lang w:val="en-US"/>
        </w:rPr>
        <w:t>C</w:t>
      </w:r>
      <w:r w:rsidR="0061015B">
        <w:rPr>
          <w:lang w:val="en-US"/>
        </w:rPr>
        <w:t xml:space="preserve">loud caching device </w:t>
      </w:r>
      <w:r w:rsidR="00360F6E">
        <w:rPr>
          <w:lang w:val="en-US"/>
        </w:rPr>
        <w:t>protocol</w:t>
      </w:r>
    </w:p>
    <w:p w14:paraId="41D22D3B" w14:textId="77777777" w:rsidR="0061015B" w:rsidRDefault="0061015B" w:rsidP="0061015B">
      <w:pPr>
        <w:rPr>
          <w:lang w:val="en-US"/>
        </w:rPr>
      </w:pPr>
    </w:p>
    <w:p w14:paraId="371DF7B1" w14:textId="77777777" w:rsidR="0061015B" w:rsidRPr="0061015B" w:rsidRDefault="0061015B" w:rsidP="0061015B">
      <w:pPr>
        <w:pStyle w:val="a9"/>
        <w:jc w:val="center"/>
        <w:rPr>
          <w:lang w:val="en-US"/>
        </w:rPr>
      </w:pPr>
      <w:r>
        <w:rPr>
          <w:lang w:val="en-US"/>
        </w:rPr>
        <w:t>(</w:t>
      </w:r>
      <w:proofErr w:type="spellStart"/>
      <w:r>
        <w:rPr>
          <w:lang w:val="en-US"/>
        </w:rPr>
        <w:t>OrangeData</w:t>
      </w:r>
      <w:proofErr w:type="spellEnd"/>
      <w:r>
        <w:rPr>
          <w:lang w:val="en-US"/>
        </w:rPr>
        <w:t xml:space="preserve"> fiscal cloud)</w:t>
      </w:r>
    </w:p>
    <w:p w14:paraId="13B4112D" w14:textId="77777777" w:rsidR="00360F6E" w:rsidRPr="00360F6E" w:rsidRDefault="00360F6E" w:rsidP="00360F6E">
      <w:pPr>
        <w:rPr>
          <w:lang w:val="en-US"/>
        </w:rPr>
      </w:pPr>
    </w:p>
    <w:p w14:paraId="7E03B6F2" w14:textId="77777777" w:rsidR="0061015B" w:rsidRDefault="0061015B" w:rsidP="00360F6E">
      <w:pPr>
        <w:jc w:val="center"/>
        <w:rPr>
          <w:rFonts w:asciiTheme="majorHAnsi" w:eastAsiaTheme="majorEastAsia" w:hAnsiTheme="majorHAnsi" w:cstheme="majorBidi"/>
          <w:spacing w:val="-10"/>
          <w:kern w:val="28"/>
          <w:sz w:val="56"/>
          <w:szCs w:val="56"/>
          <w:lang w:val="en-US"/>
        </w:rPr>
      </w:pPr>
    </w:p>
    <w:p w14:paraId="6F8E6CAE" w14:textId="15D20306" w:rsidR="00471C8F" w:rsidRPr="0061015B" w:rsidRDefault="00C46904" w:rsidP="00360F6E">
      <w:pPr>
        <w:jc w:val="center"/>
        <w:rPr>
          <w:lang w:val="en-US"/>
        </w:rPr>
      </w:pPr>
      <w:r>
        <w:rPr>
          <w:rFonts w:asciiTheme="majorHAnsi" w:eastAsiaTheme="majorEastAsia" w:hAnsiTheme="majorHAnsi" w:cstheme="majorBidi"/>
          <w:spacing w:val="-10"/>
          <w:kern w:val="28"/>
          <w:sz w:val="56"/>
          <w:szCs w:val="56"/>
          <w:lang w:val="en-US"/>
        </w:rPr>
        <w:t>Version 2.2</w:t>
      </w:r>
      <w:r w:rsidR="00063E03">
        <w:rPr>
          <w:rFonts w:asciiTheme="majorHAnsi" w:eastAsiaTheme="majorEastAsia" w:hAnsiTheme="majorHAnsi" w:cstheme="majorBidi"/>
          <w:spacing w:val="-10"/>
          <w:kern w:val="28"/>
          <w:sz w:val="56"/>
          <w:szCs w:val="56"/>
        </w:rPr>
        <w:t>7</w:t>
      </w:r>
      <w:r>
        <w:rPr>
          <w:rFonts w:asciiTheme="majorHAnsi" w:eastAsiaTheme="majorEastAsia" w:hAnsiTheme="majorHAnsi" w:cstheme="majorBidi"/>
          <w:spacing w:val="-10"/>
          <w:kern w:val="28"/>
          <w:sz w:val="56"/>
          <w:szCs w:val="56"/>
          <w:lang w:val="en-US"/>
        </w:rPr>
        <w:t>.</w:t>
      </w:r>
      <w:r w:rsidR="00063E03">
        <w:rPr>
          <w:rFonts w:asciiTheme="majorHAnsi" w:eastAsiaTheme="majorEastAsia" w:hAnsiTheme="majorHAnsi" w:cstheme="majorBidi"/>
          <w:spacing w:val="-10"/>
          <w:kern w:val="28"/>
          <w:sz w:val="56"/>
          <w:szCs w:val="56"/>
        </w:rPr>
        <w:t>1</w:t>
      </w:r>
      <w:r>
        <w:rPr>
          <w:rFonts w:asciiTheme="majorHAnsi" w:eastAsiaTheme="majorEastAsia" w:hAnsiTheme="majorHAnsi" w:cstheme="majorBidi"/>
          <w:spacing w:val="-10"/>
          <w:kern w:val="28"/>
          <w:sz w:val="56"/>
          <w:szCs w:val="56"/>
          <w:lang w:val="en-US"/>
        </w:rPr>
        <w:t xml:space="preserve"> dated </w:t>
      </w:r>
      <w:r w:rsidR="00063E03">
        <w:rPr>
          <w:rFonts w:asciiTheme="majorHAnsi" w:eastAsiaTheme="majorEastAsia" w:hAnsiTheme="majorHAnsi" w:cstheme="majorBidi"/>
          <w:spacing w:val="-10"/>
          <w:kern w:val="28"/>
          <w:sz w:val="56"/>
          <w:szCs w:val="56"/>
        </w:rPr>
        <w:t>03</w:t>
      </w:r>
      <w:r w:rsidR="00660D3A">
        <w:rPr>
          <w:rFonts w:asciiTheme="majorHAnsi" w:eastAsiaTheme="majorEastAsia" w:hAnsiTheme="majorHAnsi" w:cstheme="majorBidi"/>
          <w:spacing w:val="-10"/>
          <w:kern w:val="28"/>
          <w:sz w:val="56"/>
          <w:szCs w:val="56"/>
        </w:rPr>
        <w:t>.</w:t>
      </w:r>
      <w:r w:rsidR="00063E03">
        <w:rPr>
          <w:rFonts w:asciiTheme="majorHAnsi" w:eastAsiaTheme="majorEastAsia" w:hAnsiTheme="majorHAnsi" w:cstheme="majorBidi"/>
          <w:spacing w:val="-10"/>
          <w:kern w:val="28"/>
          <w:sz w:val="56"/>
          <w:szCs w:val="56"/>
        </w:rPr>
        <w:t>08</w:t>
      </w:r>
      <w:r w:rsidR="00660D3A">
        <w:rPr>
          <w:rFonts w:asciiTheme="majorHAnsi" w:eastAsiaTheme="majorEastAsia" w:hAnsiTheme="majorHAnsi" w:cstheme="majorBidi"/>
          <w:spacing w:val="-10"/>
          <w:kern w:val="28"/>
          <w:sz w:val="56"/>
          <w:szCs w:val="56"/>
        </w:rPr>
        <w:t>.</w:t>
      </w:r>
      <w:r>
        <w:rPr>
          <w:rFonts w:asciiTheme="majorHAnsi" w:eastAsiaTheme="majorEastAsia" w:hAnsiTheme="majorHAnsi" w:cstheme="majorBidi"/>
          <w:spacing w:val="-10"/>
          <w:kern w:val="28"/>
          <w:sz w:val="56"/>
          <w:szCs w:val="56"/>
          <w:lang w:val="en-US"/>
        </w:rPr>
        <w:t>20</w:t>
      </w:r>
      <w:r w:rsidR="00063E03">
        <w:rPr>
          <w:rFonts w:asciiTheme="majorHAnsi" w:eastAsiaTheme="majorEastAsia" w:hAnsiTheme="majorHAnsi" w:cstheme="majorBidi"/>
          <w:spacing w:val="-10"/>
          <w:kern w:val="28"/>
          <w:sz w:val="56"/>
          <w:szCs w:val="56"/>
        </w:rPr>
        <w:t>20</w:t>
      </w:r>
      <w:r w:rsidR="00471C8F" w:rsidRPr="0061015B">
        <w:rPr>
          <w:lang w:val="en-US"/>
        </w:rPr>
        <w:br w:type="page"/>
      </w:r>
    </w:p>
    <w:sdt>
      <w:sdtPr>
        <w:rPr>
          <w:rFonts w:ascii="Times New Roman" w:eastAsiaTheme="minorEastAsia" w:hAnsi="Times New Roman" w:cs="Times New Roman"/>
          <w:color w:val="auto"/>
          <w:sz w:val="24"/>
          <w:szCs w:val="24"/>
        </w:rPr>
        <w:id w:val="-247424964"/>
        <w:docPartObj>
          <w:docPartGallery w:val="Table of Contents"/>
          <w:docPartUnique/>
        </w:docPartObj>
      </w:sdtPr>
      <w:sdtEndPr>
        <w:rPr>
          <w:rFonts w:asciiTheme="minorHAnsi" w:hAnsiTheme="minorHAnsi"/>
          <w:b/>
          <w:bCs/>
        </w:rPr>
      </w:sdtEndPr>
      <w:sdtContent>
        <w:p w14:paraId="45EC3856" w14:textId="77777777" w:rsidR="00C12E5F" w:rsidRPr="004839B2" w:rsidRDefault="004839B2">
          <w:pPr>
            <w:pStyle w:val="ab"/>
            <w:rPr>
              <w:rFonts w:asciiTheme="minorHAnsi" w:hAnsiTheme="minorHAnsi"/>
              <w:sz w:val="24"/>
              <w:szCs w:val="24"/>
              <w:lang w:val="en-US"/>
            </w:rPr>
          </w:pPr>
          <w:r>
            <w:rPr>
              <w:rFonts w:asciiTheme="minorHAnsi" w:hAnsiTheme="minorHAnsi"/>
              <w:sz w:val="24"/>
              <w:szCs w:val="24"/>
              <w:lang w:val="en-US"/>
            </w:rPr>
            <w:t>Contents</w:t>
          </w:r>
        </w:p>
        <w:p w14:paraId="034723F0" w14:textId="0E660E64" w:rsidR="008E2982" w:rsidRDefault="00A95056">
          <w:pPr>
            <w:pStyle w:val="11"/>
            <w:tabs>
              <w:tab w:val="left" w:pos="480"/>
              <w:tab w:val="right" w:leader="dot" w:pos="10763"/>
            </w:tabs>
            <w:rPr>
              <w:rFonts w:cstheme="minorBidi"/>
              <w:noProof/>
              <w:sz w:val="22"/>
              <w:szCs w:val="22"/>
            </w:rPr>
          </w:pPr>
          <w:r w:rsidRPr="0070058D">
            <w:fldChar w:fldCharType="begin"/>
          </w:r>
          <w:r w:rsidR="00C12E5F" w:rsidRPr="0070058D">
            <w:instrText xml:space="preserve"> TOC \o "1-3" \h \z \u </w:instrText>
          </w:r>
          <w:r w:rsidRPr="0070058D">
            <w:fldChar w:fldCharType="separate"/>
          </w:r>
          <w:hyperlink w:anchor="_Toc33785048" w:history="1">
            <w:r w:rsidR="008E2982" w:rsidRPr="006019C3">
              <w:rPr>
                <w:rStyle w:val="ac"/>
                <w:noProof/>
              </w:rPr>
              <w:t>1.</w:t>
            </w:r>
            <w:r w:rsidR="008E2982">
              <w:rPr>
                <w:rFonts w:cstheme="minorBidi"/>
                <w:noProof/>
                <w:sz w:val="22"/>
                <w:szCs w:val="22"/>
              </w:rPr>
              <w:tab/>
            </w:r>
            <w:r w:rsidR="008E2982" w:rsidRPr="006019C3">
              <w:rPr>
                <w:rStyle w:val="ac"/>
                <w:noProof/>
                <w:lang w:val="en-US"/>
              </w:rPr>
              <w:t>General description</w:t>
            </w:r>
            <w:r w:rsidR="008E2982">
              <w:rPr>
                <w:noProof/>
                <w:webHidden/>
              </w:rPr>
              <w:tab/>
            </w:r>
            <w:r w:rsidR="008E2982">
              <w:rPr>
                <w:noProof/>
                <w:webHidden/>
              </w:rPr>
              <w:fldChar w:fldCharType="begin"/>
            </w:r>
            <w:r w:rsidR="008E2982">
              <w:rPr>
                <w:noProof/>
                <w:webHidden/>
              </w:rPr>
              <w:instrText xml:space="preserve"> PAGEREF _Toc33785048 \h </w:instrText>
            </w:r>
            <w:r w:rsidR="008E2982">
              <w:rPr>
                <w:noProof/>
                <w:webHidden/>
              </w:rPr>
            </w:r>
            <w:r w:rsidR="008E2982">
              <w:rPr>
                <w:noProof/>
                <w:webHidden/>
              </w:rPr>
              <w:fldChar w:fldCharType="separate"/>
            </w:r>
            <w:r w:rsidR="00063E03">
              <w:rPr>
                <w:noProof/>
                <w:webHidden/>
              </w:rPr>
              <w:t>3</w:t>
            </w:r>
            <w:r w:rsidR="008E2982">
              <w:rPr>
                <w:noProof/>
                <w:webHidden/>
              </w:rPr>
              <w:fldChar w:fldCharType="end"/>
            </w:r>
          </w:hyperlink>
        </w:p>
        <w:p w14:paraId="5B3A7345" w14:textId="481D3B47" w:rsidR="008E2982" w:rsidRDefault="00E66FBF">
          <w:pPr>
            <w:pStyle w:val="21"/>
            <w:tabs>
              <w:tab w:val="left" w:pos="880"/>
              <w:tab w:val="right" w:leader="dot" w:pos="10763"/>
            </w:tabs>
            <w:rPr>
              <w:rFonts w:cstheme="minorBidi"/>
              <w:noProof/>
              <w:sz w:val="22"/>
              <w:szCs w:val="22"/>
            </w:rPr>
          </w:pPr>
          <w:hyperlink w:anchor="_Toc33785049" w:history="1">
            <w:r w:rsidR="008E2982" w:rsidRPr="006019C3">
              <w:rPr>
                <w:rStyle w:val="ac"/>
                <w:noProof/>
                <w:lang w:val="en-US"/>
              </w:rPr>
              <w:t>1.1.</w:t>
            </w:r>
            <w:r w:rsidR="008E2982">
              <w:rPr>
                <w:rFonts w:cstheme="minorBidi"/>
                <w:noProof/>
                <w:sz w:val="22"/>
                <w:szCs w:val="22"/>
              </w:rPr>
              <w:tab/>
            </w:r>
            <w:r w:rsidR="008E2982" w:rsidRPr="006019C3">
              <w:rPr>
                <w:rStyle w:val="ac"/>
                <w:noProof/>
                <w:lang w:val="en-US"/>
              </w:rPr>
              <w:t>Basic information</w:t>
            </w:r>
            <w:r w:rsidR="008E2982">
              <w:rPr>
                <w:noProof/>
                <w:webHidden/>
              </w:rPr>
              <w:tab/>
            </w:r>
            <w:r w:rsidR="008E2982">
              <w:rPr>
                <w:noProof/>
                <w:webHidden/>
              </w:rPr>
              <w:fldChar w:fldCharType="begin"/>
            </w:r>
            <w:r w:rsidR="008E2982">
              <w:rPr>
                <w:noProof/>
                <w:webHidden/>
              </w:rPr>
              <w:instrText xml:space="preserve"> PAGEREF _Toc33785049 \h </w:instrText>
            </w:r>
            <w:r w:rsidR="008E2982">
              <w:rPr>
                <w:noProof/>
                <w:webHidden/>
              </w:rPr>
            </w:r>
            <w:r w:rsidR="008E2982">
              <w:rPr>
                <w:noProof/>
                <w:webHidden/>
              </w:rPr>
              <w:fldChar w:fldCharType="separate"/>
            </w:r>
            <w:r w:rsidR="00063E03">
              <w:rPr>
                <w:noProof/>
                <w:webHidden/>
              </w:rPr>
              <w:t>3</w:t>
            </w:r>
            <w:r w:rsidR="008E2982">
              <w:rPr>
                <w:noProof/>
                <w:webHidden/>
              </w:rPr>
              <w:fldChar w:fldCharType="end"/>
            </w:r>
          </w:hyperlink>
        </w:p>
        <w:p w14:paraId="6C650A0A" w14:textId="253431C1" w:rsidR="008E2982" w:rsidRDefault="00E66FBF">
          <w:pPr>
            <w:pStyle w:val="21"/>
            <w:tabs>
              <w:tab w:val="left" w:pos="880"/>
              <w:tab w:val="right" w:leader="dot" w:pos="10763"/>
            </w:tabs>
            <w:rPr>
              <w:rFonts w:cstheme="minorBidi"/>
              <w:noProof/>
              <w:sz w:val="22"/>
              <w:szCs w:val="22"/>
            </w:rPr>
          </w:pPr>
          <w:hyperlink w:anchor="_Toc33785050" w:history="1">
            <w:r w:rsidR="008E2982" w:rsidRPr="006019C3">
              <w:rPr>
                <w:rStyle w:val="ac"/>
                <w:noProof/>
                <w:lang w:val="en-US"/>
              </w:rPr>
              <w:t>1.2.</w:t>
            </w:r>
            <w:r w:rsidR="008E2982">
              <w:rPr>
                <w:rFonts w:cstheme="minorBidi"/>
                <w:noProof/>
                <w:sz w:val="22"/>
                <w:szCs w:val="22"/>
              </w:rPr>
              <w:tab/>
            </w:r>
            <w:r w:rsidR="008E2982" w:rsidRPr="006019C3">
              <w:rPr>
                <w:rStyle w:val="ac"/>
                <w:noProof/>
                <w:lang w:val="en-US"/>
              </w:rPr>
              <w:t>Connection to fiscal cloud</w:t>
            </w:r>
            <w:r w:rsidR="008E2982">
              <w:rPr>
                <w:noProof/>
                <w:webHidden/>
              </w:rPr>
              <w:tab/>
            </w:r>
            <w:r w:rsidR="008E2982">
              <w:rPr>
                <w:noProof/>
                <w:webHidden/>
              </w:rPr>
              <w:fldChar w:fldCharType="begin"/>
            </w:r>
            <w:r w:rsidR="008E2982">
              <w:rPr>
                <w:noProof/>
                <w:webHidden/>
              </w:rPr>
              <w:instrText xml:space="preserve"> PAGEREF _Toc33785050 \h </w:instrText>
            </w:r>
            <w:r w:rsidR="008E2982">
              <w:rPr>
                <w:noProof/>
                <w:webHidden/>
              </w:rPr>
            </w:r>
            <w:r w:rsidR="008E2982">
              <w:rPr>
                <w:noProof/>
                <w:webHidden/>
              </w:rPr>
              <w:fldChar w:fldCharType="separate"/>
            </w:r>
            <w:r w:rsidR="00063E03">
              <w:rPr>
                <w:noProof/>
                <w:webHidden/>
              </w:rPr>
              <w:t>5</w:t>
            </w:r>
            <w:r w:rsidR="008E2982">
              <w:rPr>
                <w:noProof/>
                <w:webHidden/>
              </w:rPr>
              <w:fldChar w:fldCharType="end"/>
            </w:r>
          </w:hyperlink>
        </w:p>
        <w:p w14:paraId="7B3F08A8" w14:textId="758A9CF0" w:rsidR="008E2982" w:rsidRDefault="00E66FBF">
          <w:pPr>
            <w:pStyle w:val="21"/>
            <w:tabs>
              <w:tab w:val="left" w:pos="880"/>
              <w:tab w:val="right" w:leader="dot" w:pos="10763"/>
            </w:tabs>
            <w:rPr>
              <w:rFonts w:cstheme="minorBidi"/>
              <w:noProof/>
              <w:sz w:val="22"/>
              <w:szCs w:val="22"/>
            </w:rPr>
          </w:pPr>
          <w:hyperlink w:anchor="_Toc33785051" w:history="1">
            <w:r w:rsidR="008E2982" w:rsidRPr="006019C3">
              <w:rPr>
                <w:rStyle w:val="ac"/>
                <w:noProof/>
                <w:lang w:val="en-US"/>
              </w:rPr>
              <w:t>1.3.</w:t>
            </w:r>
            <w:r w:rsidR="008E2982">
              <w:rPr>
                <w:rFonts w:cstheme="minorBidi"/>
                <w:noProof/>
                <w:sz w:val="22"/>
                <w:szCs w:val="22"/>
              </w:rPr>
              <w:tab/>
            </w:r>
            <w:r w:rsidR="008E2982" w:rsidRPr="006019C3">
              <w:rPr>
                <w:rStyle w:val="ac"/>
                <w:noProof/>
                <w:lang w:val="en-US"/>
              </w:rPr>
              <w:t>Request with Signature Example</w:t>
            </w:r>
            <w:r w:rsidR="008E2982">
              <w:rPr>
                <w:noProof/>
                <w:webHidden/>
              </w:rPr>
              <w:tab/>
            </w:r>
            <w:r w:rsidR="008E2982">
              <w:rPr>
                <w:noProof/>
                <w:webHidden/>
              </w:rPr>
              <w:fldChar w:fldCharType="begin"/>
            </w:r>
            <w:r w:rsidR="008E2982">
              <w:rPr>
                <w:noProof/>
                <w:webHidden/>
              </w:rPr>
              <w:instrText xml:space="preserve"> PAGEREF _Toc33785051 \h </w:instrText>
            </w:r>
            <w:r w:rsidR="008E2982">
              <w:rPr>
                <w:noProof/>
                <w:webHidden/>
              </w:rPr>
            </w:r>
            <w:r w:rsidR="008E2982">
              <w:rPr>
                <w:noProof/>
                <w:webHidden/>
              </w:rPr>
              <w:fldChar w:fldCharType="separate"/>
            </w:r>
            <w:r w:rsidR="00063E03">
              <w:rPr>
                <w:noProof/>
                <w:webHidden/>
              </w:rPr>
              <w:t>6</w:t>
            </w:r>
            <w:r w:rsidR="008E2982">
              <w:rPr>
                <w:noProof/>
                <w:webHidden/>
              </w:rPr>
              <w:fldChar w:fldCharType="end"/>
            </w:r>
          </w:hyperlink>
        </w:p>
        <w:p w14:paraId="3C3C0BF1" w14:textId="3FFDEE33" w:rsidR="008E2982" w:rsidRDefault="00E66FBF">
          <w:pPr>
            <w:pStyle w:val="11"/>
            <w:tabs>
              <w:tab w:val="right" w:leader="dot" w:pos="10763"/>
            </w:tabs>
            <w:rPr>
              <w:rFonts w:cstheme="minorBidi"/>
              <w:noProof/>
              <w:sz w:val="22"/>
              <w:szCs w:val="22"/>
            </w:rPr>
          </w:pPr>
          <w:hyperlink w:anchor="_Toc33785052" w:history="1">
            <w:r w:rsidR="008E2982" w:rsidRPr="006019C3">
              <w:rPr>
                <w:rStyle w:val="ac"/>
                <w:noProof/>
                <w:lang w:val="en-US"/>
              </w:rPr>
              <w:t>2. Requests</w:t>
            </w:r>
            <w:r w:rsidR="008E2982">
              <w:rPr>
                <w:noProof/>
                <w:webHidden/>
              </w:rPr>
              <w:tab/>
            </w:r>
            <w:r w:rsidR="008E2982">
              <w:rPr>
                <w:noProof/>
                <w:webHidden/>
              </w:rPr>
              <w:fldChar w:fldCharType="begin"/>
            </w:r>
            <w:r w:rsidR="008E2982">
              <w:rPr>
                <w:noProof/>
                <w:webHidden/>
              </w:rPr>
              <w:instrText xml:space="preserve"> PAGEREF _Toc33785052 \h </w:instrText>
            </w:r>
            <w:r w:rsidR="008E2982">
              <w:rPr>
                <w:noProof/>
                <w:webHidden/>
              </w:rPr>
            </w:r>
            <w:r w:rsidR="008E2982">
              <w:rPr>
                <w:noProof/>
                <w:webHidden/>
              </w:rPr>
              <w:fldChar w:fldCharType="separate"/>
            </w:r>
            <w:r w:rsidR="00063E03">
              <w:rPr>
                <w:noProof/>
                <w:webHidden/>
              </w:rPr>
              <w:t>9</w:t>
            </w:r>
            <w:r w:rsidR="008E2982">
              <w:rPr>
                <w:noProof/>
                <w:webHidden/>
              </w:rPr>
              <w:fldChar w:fldCharType="end"/>
            </w:r>
          </w:hyperlink>
        </w:p>
        <w:p w14:paraId="66A30094" w14:textId="473C55F7" w:rsidR="008E2982" w:rsidRDefault="00E66FBF">
          <w:pPr>
            <w:pStyle w:val="21"/>
            <w:tabs>
              <w:tab w:val="right" w:leader="dot" w:pos="10763"/>
            </w:tabs>
            <w:rPr>
              <w:rFonts w:cstheme="minorBidi"/>
              <w:noProof/>
              <w:sz w:val="22"/>
              <w:szCs w:val="22"/>
            </w:rPr>
          </w:pPr>
          <w:hyperlink w:anchor="_Toc33785053" w:history="1">
            <w:r w:rsidR="008E2982" w:rsidRPr="006019C3">
              <w:rPr>
                <w:rStyle w:val="ac"/>
                <w:noProof/>
                <w:lang w:val="en-US"/>
              </w:rPr>
              <w:t>2.1 Receipt creation</w:t>
            </w:r>
            <w:r w:rsidR="008E2982">
              <w:rPr>
                <w:noProof/>
                <w:webHidden/>
              </w:rPr>
              <w:tab/>
            </w:r>
            <w:r w:rsidR="008E2982">
              <w:rPr>
                <w:noProof/>
                <w:webHidden/>
              </w:rPr>
              <w:fldChar w:fldCharType="begin"/>
            </w:r>
            <w:r w:rsidR="008E2982">
              <w:rPr>
                <w:noProof/>
                <w:webHidden/>
              </w:rPr>
              <w:instrText xml:space="preserve"> PAGEREF _Toc33785053 \h </w:instrText>
            </w:r>
            <w:r w:rsidR="008E2982">
              <w:rPr>
                <w:noProof/>
                <w:webHidden/>
              </w:rPr>
            </w:r>
            <w:r w:rsidR="008E2982">
              <w:rPr>
                <w:noProof/>
                <w:webHidden/>
              </w:rPr>
              <w:fldChar w:fldCharType="separate"/>
            </w:r>
            <w:r w:rsidR="00063E03">
              <w:rPr>
                <w:noProof/>
                <w:webHidden/>
              </w:rPr>
              <w:t>9</w:t>
            </w:r>
            <w:r w:rsidR="008E2982">
              <w:rPr>
                <w:noProof/>
                <w:webHidden/>
              </w:rPr>
              <w:fldChar w:fldCharType="end"/>
            </w:r>
          </w:hyperlink>
        </w:p>
        <w:p w14:paraId="165A1A6A" w14:textId="463963B4" w:rsidR="008E2982" w:rsidRDefault="00E66FBF">
          <w:pPr>
            <w:pStyle w:val="31"/>
            <w:tabs>
              <w:tab w:val="right" w:leader="dot" w:pos="10763"/>
            </w:tabs>
            <w:rPr>
              <w:rFonts w:cstheme="minorBidi"/>
              <w:noProof/>
              <w:sz w:val="22"/>
              <w:szCs w:val="22"/>
            </w:rPr>
          </w:pPr>
          <w:hyperlink w:anchor="_Toc33785054" w:history="1">
            <w:r w:rsidR="008E2982" w:rsidRPr="006019C3">
              <w:rPr>
                <w:rStyle w:val="ac"/>
                <w:noProof/>
              </w:rPr>
              <w:t xml:space="preserve">2.1.1 </w:t>
            </w:r>
            <w:r w:rsidR="008E2982" w:rsidRPr="006019C3">
              <w:rPr>
                <w:rStyle w:val="ac"/>
                <w:noProof/>
                <w:lang w:val="en-US"/>
              </w:rPr>
              <w:t>Request Body</w:t>
            </w:r>
            <w:r w:rsidR="008E2982">
              <w:rPr>
                <w:noProof/>
                <w:webHidden/>
              </w:rPr>
              <w:tab/>
            </w:r>
            <w:r w:rsidR="008E2982">
              <w:rPr>
                <w:noProof/>
                <w:webHidden/>
              </w:rPr>
              <w:fldChar w:fldCharType="begin"/>
            </w:r>
            <w:r w:rsidR="008E2982">
              <w:rPr>
                <w:noProof/>
                <w:webHidden/>
              </w:rPr>
              <w:instrText xml:space="preserve"> PAGEREF _Toc33785054 \h </w:instrText>
            </w:r>
            <w:r w:rsidR="008E2982">
              <w:rPr>
                <w:noProof/>
                <w:webHidden/>
              </w:rPr>
            </w:r>
            <w:r w:rsidR="008E2982">
              <w:rPr>
                <w:noProof/>
                <w:webHidden/>
              </w:rPr>
              <w:fldChar w:fldCharType="separate"/>
            </w:r>
            <w:r w:rsidR="00063E03">
              <w:rPr>
                <w:noProof/>
                <w:webHidden/>
              </w:rPr>
              <w:t>9</w:t>
            </w:r>
            <w:r w:rsidR="008E2982">
              <w:rPr>
                <w:noProof/>
                <w:webHidden/>
              </w:rPr>
              <w:fldChar w:fldCharType="end"/>
            </w:r>
          </w:hyperlink>
        </w:p>
        <w:p w14:paraId="19B41686" w14:textId="40B74316" w:rsidR="008E2982" w:rsidRDefault="00E66FBF">
          <w:pPr>
            <w:pStyle w:val="31"/>
            <w:tabs>
              <w:tab w:val="right" w:leader="dot" w:pos="10763"/>
            </w:tabs>
            <w:rPr>
              <w:rFonts w:cstheme="minorBidi"/>
              <w:noProof/>
              <w:sz w:val="22"/>
              <w:szCs w:val="22"/>
            </w:rPr>
          </w:pPr>
          <w:hyperlink w:anchor="_Toc33785055" w:history="1">
            <w:r w:rsidR="008E2982" w:rsidRPr="006019C3">
              <w:rPr>
                <w:rStyle w:val="ac"/>
                <w:rFonts w:cs="Arial"/>
                <w:noProof/>
              </w:rPr>
              <w:t>2.1.1.1</w:t>
            </w:r>
            <w:r w:rsidR="008E2982" w:rsidRPr="006019C3">
              <w:rPr>
                <w:rStyle w:val="ac"/>
                <w:noProof/>
              </w:rPr>
              <w:t xml:space="preserve"> </w:t>
            </w:r>
            <w:r w:rsidR="008E2982" w:rsidRPr="006019C3">
              <w:rPr>
                <w:rStyle w:val="ac"/>
                <w:rFonts w:cs="Arial"/>
                <w:noProof/>
                <w:lang w:val="en-US"/>
              </w:rPr>
              <w:t>Document contents</w:t>
            </w:r>
            <w:r w:rsidR="008E2982">
              <w:rPr>
                <w:noProof/>
                <w:webHidden/>
              </w:rPr>
              <w:tab/>
            </w:r>
            <w:r w:rsidR="008E2982">
              <w:rPr>
                <w:noProof/>
                <w:webHidden/>
              </w:rPr>
              <w:fldChar w:fldCharType="begin"/>
            </w:r>
            <w:r w:rsidR="008E2982">
              <w:rPr>
                <w:noProof/>
                <w:webHidden/>
              </w:rPr>
              <w:instrText xml:space="preserve"> PAGEREF _Toc33785055 \h </w:instrText>
            </w:r>
            <w:r w:rsidR="008E2982">
              <w:rPr>
                <w:noProof/>
                <w:webHidden/>
              </w:rPr>
            </w:r>
            <w:r w:rsidR="008E2982">
              <w:rPr>
                <w:noProof/>
                <w:webHidden/>
              </w:rPr>
              <w:fldChar w:fldCharType="separate"/>
            </w:r>
            <w:r w:rsidR="00063E03">
              <w:rPr>
                <w:noProof/>
                <w:webHidden/>
              </w:rPr>
              <w:t>10</w:t>
            </w:r>
            <w:r w:rsidR="008E2982">
              <w:rPr>
                <w:noProof/>
                <w:webHidden/>
              </w:rPr>
              <w:fldChar w:fldCharType="end"/>
            </w:r>
          </w:hyperlink>
        </w:p>
        <w:p w14:paraId="2CD0C722" w14:textId="70C5B352" w:rsidR="008E2982" w:rsidRDefault="00E66FBF">
          <w:pPr>
            <w:pStyle w:val="31"/>
            <w:tabs>
              <w:tab w:val="right" w:leader="dot" w:pos="10763"/>
            </w:tabs>
            <w:rPr>
              <w:rFonts w:cstheme="minorBidi"/>
              <w:noProof/>
              <w:sz w:val="22"/>
              <w:szCs w:val="22"/>
            </w:rPr>
          </w:pPr>
          <w:hyperlink w:anchor="_Toc33785056" w:history="1">
            <w:r w:rsidR="008E2982" w:rsidRPr="006019C3">
              <w:rPr>
                <w:rStyle w:val="ac"/>
                <w:rFonts w:cs="Arial"/>
                <w:noProof/>
              </w:rPr>
              <w:t>2.1.1.2</w:t>
            </w:r>
            <w:r w:rsidR="008E2982" w:rsidRPr="006019C3">
              <w:rPr>
                <w:rStyle w:val="ac"/>
                <w:noProof/>
              </w:rPr>
              <w:t xml:space="preserve"> </w:t>
            </w:r>
            <w:r w:rsidR="008E2982" w:rsidRPr="006019C3">
              <w:rPr>
                <w:rStyle w:val="ac"/>
                <w:noProof/>
                <w:lang w:val="en-US"/>
              </w:rPr>
              <w:t>Subject of Settlement</w:t>
            </w:r>
            <w:r w:rsidR="008E2982">
              <w:rPr>
                <w:noProof/>
                <w:webHidden/>
              </w:rPr>
              <w:tab/>
            </w:r>
            <w:r w:rsidR="008E2982">
              <w:rPr>
                <w:noProof/>
                <w:webHidden/>
              </w:rPr>
              <w:fldChar w:fldCharType="begin"/>
            </w:r>
            <w:r w:rsidR="008E2982">
              <w:rPr>
                <w:noProof/>
                <w:webHidden/>
              </w:rPr>
              <w:instrText xml:space="preserve"> PAGEREF _Toc33785056 \h </w:instrText>
            </w:r>
            <w:r w:rsidR="008E2982">
              <w:rPr>
                <w:noProof/>
                <w:webHidden/>
              </w:rPr>
            </w:r>
            <w:r w:rsidR="008E2982">
              <w:rPr>
                <w:noProof/>
                <w:webHidden/>
              </w:rPr>
              <w:fldChar w:fldCharType="separate"/>
            </w:r>
            <w:r w:rsidR="00063E03">
              <w:rPr>
                <w:noProof/>
                <w:webHidden/>
              </w:rPr>
              <w:t>13</w:t>
            </w:r>
            <w:r w:rsidR="008E2982">
              <w:rPr>
                <w:noProof/>
                <w:webHidden/>
              </w:rPr>
              <w:fldChar w:fldCharType="end"/>
            </w:r>
          </w:hyperlink>
        </w:p>
        <w:p w14:paraId="60741C85" w14:textId="4142B5E6" w:rsidR="008E2982" w:rsidRDefault="00E66FBF">
          <w:pPr>
            <w:pStyle w:val="31"/>
            <w:tabs>
              <w:tab w:val="right" w:leader="dot" w:pos="10763"/>
            </w:tabs>
            <w:rPr>
              <w:rFonts w:cstheme="minorBidi"/>
              <w:noProof/>
              <w:sz w:val="22"/>
              <w:szCs w:val="22"/>
            </w:rPr>
          </w:pPr>
          <w:hyperlink w:anchor="_Toc33785057" w:history="1">
            <w:r w:rsidR="008E2982" w:rsidRPr="006019C3">
              <w:rPr>
                <w:rStyle w:val="ac"/>
                <w:rFonts w:cs="Arial"/>
                <w:noProof/>
              </w:rPr>
              <w:t>2.1.1.3</w:t>
            </w:r>
            <w:r w:rsidR="008E2982" w:rsidRPr="006019C3">
              <w:rPr>
                <w:rStyle w:val="ac"/>
                <w:noProof/>
              </w:rPr>
              <w:t xml:space="preserve"> </w:t>
            </w:r>
            <w:r w:rsidR="008E2982" w:rsidRPr="006019C3">
              <w:rPr>
                <w:rStyle w:val="ac"/>
                <w:noProof/>
                <w:lang w:val="en-US"/>
              </w:rPr>
              <w:t>Receipt Close Parameters</w:t>
            </w:r>
            <w:r w:rsidR="008E2982">
              <w:rPr>
                <w:noProof/>
                <w:webHidden/>
              </w:rPr>
              <w:tab/>
            </w:r>
            <w:r w:rsidR="008E2982">
              <w:rPr>
                <w:noProof/>
                <w:webHidden/>
              </w:rPr>
              <w:fldChar w:fldCharType="begin"/>
            </w:r>
            <w:r w:rsidR="008E2982">
              <w:rPr>
                <w:noProof/>
                <w:webHidden/>
              </w:rPr>
              <w:instrText xml:space="preserve"> PAGEREF _Toc33785057 \h </w:instrText>
            </w:r>
            <w:r w:rsidR="008E2982">
              <w:rPr>
                <w:noProof/>
                <w:webHidden/>
              </w:rPr>
            </w:r>
            <w:r w:rsidR="008E2982">
              <w:rPr>
                <w:noProof/>
                <w:webHidden/>
              </w:rPr>
              <w:fldChar w:fldCharType="separate"/>
            </w:r>
            <w:r w:rsidR="00063E03">
              <w:rPr>
                <w:noProof/>
                <w:webHidden/>
              </w:rPr>
              <w:t>19</w:t>
            </w:r>
            <w:r w:rsidR="008E2982">
              <w:rPr>
                <w:noProof/>
                <w:webHidden/>
              </w:rPr>
              <w:fldChar w:fldCharType="end"/>
            </w:r>
          </w:hyperlink>
        </w:p>
        <w:p w14:paraId="61770ADB" w14:textId="0B98243E" w:rsidR="008E2982" w:rsidRDefault="00E66FBF">
          <w:pPr>
            <w:pStyle w:val="31"/>
            <w:tabs>
              <w:tab w:val="right" w:leader="dot" w:pos="10763"/>
            </w:tabs>
            <w:rPr>
              <w:rFonts w:cstheme="minorBidi"/>
              <w:noProof/>
              <w:sz w:val="22"/>
              <w:szCs w:val="22"/>
            </w:rPr>
          </w:pPr>
          <w:hyperlink w:anchor="_Toc33785058" w:history="1">
            <w:r w:rsidR="008E2982" w:rsidRPr="006019C3">
              <w:rPr>
                <w:rStyle w:val="ac"/>
                <w:rFonts w:cs="Arial"/>
                <w:noProof/>
              </w:rPr>
              <w:t>2.1.1.</w:t>
            </w:r>
            <w:r w:rsidR="008E2982" w:rsidRPr="006019C3">
              <w:rPr>
                <w:rStyle w:val="ac"/>
                <w:rFonts w:cs="Arial"/>
                <w:noProof/>
                <w:lang w:val="en-US"/>
              </w:rPr>
              <w:t>4</w:t>
            </w:r>
            <w:r w:rsidR="008E2982" w:rsidRPr="006019C3">
              <w:rPr>
                <w:rStyle w:val="ac"/>
                <w:noProof/>
              </w:rPr>
              <w:t xml:space="preserve"> </w:t>
            </w:r>
            <w:r w:rsidR="008E2982" w:rsidRPr="006019C3">
              <w:rPr>
                <w:rStyle w:val="ac"/>
                <w:noProof/>
                <w:lang w:val="en-US"/>
              </w:rPr>
              <w:t>Payment</w:t>
            </w:r>
            <w:r w:rsidR="008E2982">
              <w:rPr>
                <w:noProof/>
                <w:webHidden/>
              </w:rPr>
              <w:tab/>
            </w:r>
            <w:r w:rsidR="008E2982">
              <w:rPr>
                <w:noProof/>
                <w:webHidden/>
              </w:rPr>
              <w:fldChar w:fldCharType="begin"/>
            </w:r>
            <w:r w:rsidR="008E2982">
              <w:rPr>
                <w:noProof/>
                <w:webHidden/>
              </w:rPr>
              <w:instrText xml:space="preserve"> PAGEREF _Toc33785058 \h </w:instrText>
            </w:r>
            <w:r w:rsidR="008E2982">
              <w:rPr>
                <w:noProof/>
                <w:webHidden/>
              </w:rPr>
            </w:r>
            <w:r w:rsidR="008E2982">
              <w:rPr>
                <w:noProof/>
                <w:webHidden/>
              </w:rPr>
              <w:fldChar w:fldCharType="separate"/>
            </w:r>
            <w:r w:rsidR="00063E03">
              <w:rPr>
                <w:noProof/>
                <w:webHidden/>
              </w:rPr>
              <w:t>19</w:t>
            </w:r>
            <w:r w:rsidR="008E2982">
              <w:rPr>
                <w:noProof/>
                <w:webHidden/>
              </w:rPr>
              <w:fldChar w:fldCharType="end"/>
            </w:r>
          </w:hyperlink>
        </w:p>
        <w:p w14:paraId="2EE86D05" w14:textId="006FC889" w:rsidR="008E2982" w:rsidRDefault="00E66FBF">
          <w:pPr>
            <w:pStyle w:val="31"/>
            <w:tabs>
              <w:tab w:val="right" w:leader="dot" w:pos="10763"/>
            </w:tabs>
            <w:rPr>
              <w:rFonts w:cstheme="minorBidi"/>
              <w:noProof/>
              <w:sz w:val="22"/>
              <w:szCs w:val="22"/>
            </w:rPr>
          </w:pPr>
          <w:hyperlink w:anchor="_Toc33785059" w:history="1">
            <w:r w:rsidR="008E2982" w:rsidRPr="006019C3">
              <w:rPr>
                <w:rStyle w:val="ac"/>
                <w:rFonts w:cs="Arial"/>
                <w:noProof/>
              </w:rPr>
              <w:t>2.1.1.</w:t>
            </w:r>
            <w:r w:rsidR="008E2982" w:rsidRPr="006019C3">
              <w:rPr>
                <w:rStyle w:val="ac"/>
                <w:rFonts w:cs="Arial"/>
                <w:noProof/>
                <w:lang w:val="en-US"/>
              </w:rPr>
              <w:t>5</w:t>
            </w:r>
            <w:r w:rsidR="008E2982" w:rsidRPr="006019C3">
              <w:rPr>
                <w:rStyle w:val="ac"/>
                <w:noProof/>
              </w:rPr>
              <w:t xml:space="preserve"> Additional user details</w:t>
            </w:r>
            <w:r w:rsidR="008E2982">
              <w:rPr>
                <w:noProof/>
                <w:webHidden/>
              </w:rPr>
              <w:tab/>
            </w:r>
            <w:r w:rsidR="008E2982">
              <w:rPr>
                <w:noProof/>
                <w:webHidden/>
              </w:rPr>
              <w:fldChar w:fldCharType="begin"/>
            </w:r>
            <w:r w:rsidR="008E2982">
              <w:rPr>
                <w:noProof/>
                <w:webHidden/>
              </w:rPr>
              <w:instrText xml:space="preserve"> PAGEREF _Toc33785059 \h </w:instrText>
            </w:r>
            <w:r w:rsidR="008E2982">
              <w:rPr>
                <w:noProof/>
                <w:webHidden/>
              </w:rPr>
            </w:r>
            <w:r w:rsidR="008E2982">
              <w:rPr>
                <w:noProof/>
                <w:webHidden/>
              </w:rPr>
              <w:fldChar w:fldCharType="separate"/>
            </w:r>
            <w:r w:rsidR="00063E03">
              <w:rPr>
                <w:noProof/>
                <w:webHidden/>
              </w:rPr>
              <w:t>20</w:t>
            </w:r>
            <w:r w:rsidR="008E2982">
              <w:rPr>
                <w:noProof/>
                <w:webHidden/>
              </w:rPr>
              <w:fldChar w:fldCharType="end"/>
            </w:r>
          </w:hyperlink>
        </w:p>
        <w:p w14:paraId="25AB1D27" w14:textId="7BDAF39B" w:rsidR="008E2982" w:rsidRDefault="00E66FBF">
          <w:pPr>
            <w:pStyle w:val="31"/>
            <w:tabs>
              <w:tab w:val="right" w:leader="dot" w:pos="10763"/>
            </w:tabs>
            <w:rPr>
              <w:rFonts w:cstheme="minorBidi"/>
              <w:noProof/>
              <w:sz w:val="22"/>
              <w:szCs w:val="22"/>
            </w:rPr>
          </w:pPr>
          <w:hyperlink w:anchor="_Toc33785060" w:history="1">
            <w:r w:rsidR="008E2982" w:rsidRPr="006019C3">
              <w:rPr>
                <w:rStyle w:val="ac"/>
                <w:rFonts w:cs="Arial"/>
                <w:noProof/>
              </w:rPr>
              <w:t>2.1.1.6</w:t>
            </w:r>
            <w:r w:rsidR="008E2982" w:rsidRPr="006019C3">
              <w:rPr>
                <w:rStyle w:val="ac"/>
                <w:noProof/>
              </w:rPr>
              <w:t xml:space="preserve"> </w:t>
            </w:r>
            <w:r w:rsidR="008E2982" w:rsidRPr="006019C3">
              <w:rPr>
                <w:rStyle w:val="ac"/>
                <w:noProof/>
                <w:lang w:val="en-US"/>
              </w:rPr>
              <w:t>Supplier Data</w:t>
            </w:r>
            <w:r w:rsidR="008E2982">
              <w:rPr>
                <w:noProof/>
                <w:webHidden/>
              </w:rPr>
              <w:tab/>
            </w:r>
            <w:r w:rsidR="008E2982">
              <w:rPr>
                <w:noProof/>
                <w:webHidden/>
              </w:rPr>
              <w:fldChar w:fldCharType="begin"/>
            </w:r>
            <w:r w:rsidR="008E2982">
              <w:rPr>
                <w:noProof/>
                <w:webHidden/>
              </w:rPr>
              <w:instrText xml:space="preserve"> PAGEREF _Toc33785060 \h </w:instrText>
            </w:r>
            <w:r w:rsidR="008E2982">
              <w:rPr>
                <w:noProof/>
                <w:webHidden/>
              </w:rPr>
            </w:r>
            <w:r w:rsidR="008E2982">
              <w:rPr>
                <w:noProof/>
                <w:webHidden/>
              </w:rPr>
              <w:fldChar w:fldCharType="separate"/>
            </w:r>
            <w:r w:rsidR="00063E03">
              <w:rPr>
                <w:noProof/>
                <w:webHidden/>
              </w:rPr>
              <w:t>20</w:t>
            </w:r>
            <w:r w:rsidR="008E2982">
              <w:rPr>
                <w:noProof/>
                <w:webHidden/>
              </w:rPr>
              <w:fldChar w:fldCharType="end"/>
            </w:r>
          </w:hyperlink>
        </w:p>
        <w:p w14:paraId="308A2DD2" w14:textId="0B321960" w:rsidR="008E2982" w:rsidRDefault="00E66FBF">
          <w:pPr>
            <w:pStyle w:val="31"/>
            <w:tabs>
              <w:tab w:val="right" w:leader="dot" w:pos="10763"/>
            </w:tabs>
            <w:rPr>
              <w:rFonts w:cstheme="minorBidi"/>
              <w:noProof/>
              <w:sz w:val="22"/>
              <w:szCs w:val="22"/>
            </w:rPr>
          </w:pPr>
          <w:hyperlink w:anchor="_Toc33785061" w:history="1">
            <w:r w:rsidR="008E2982" w:rsidRPr="006019C3">
              <w:rPr>
                <w:rStyle w:val="ac"/>
                <w:rFonts w:cs="Arial"/>
                <w:noProof/>
              </w:rPr>
              <w:t>2.1.1.7</w:t>
            </w:r>
            <w:r w:rsidR="008E2982" w:rsidRPr="006019C3">
              <w:rPr>
                <w:rStyle w:val="ac"/>
                <w:noProof/>
              </w:rPr>
              <w:t xml:space="preserve"> </w:t>
            </w:r>
            <w:r w:rsidR="008E2982" w:rsidRPr="006019C3">
              <w:rPr>
                <w:rStyle w:val="ac"/>
                <w:noProof/>
                <w:lang w:val="en-US"/>
              </w:rPr>
              <w:t>Agent Data</w:t>
            </w:r>
            <w:r w:rsidR="008E2982">
              <w:rPr>
                <w:noProof/>
                <w:webHidden/>
              </w:rPr>
              <w:tab/>
            </w:r>
            <w:r w:rsidR="008E2982">
              <w:rPr>
                <w:noProof/>
                <w:webHidden/>
              </w:rPr>
              <w:fldChar w:fldCharType="begin"/>
            </w:r>
            <w:r w:rsidR="008E2982">
              <w:rPr>
                <w:noProof/>
                <w:webHidden/>
              </w:rPr>
              <w:instrText xml:space="preserve"> PAGEREF _Toc33785061 \h </w:instrText>
            </w:r>
            <w:r w:rsidR="008E2982">
              <w:rPr>
                <w:noProof/>
                <w:webHidden/>
              </w:rPr>
            </w:r>
            <w:r w:rsidR="008E2982">
              <w:rPr>
                <w:noProof/>
                <w:webHidden/>
              </w:rPr>
              <w:fldChar w:fldCharType="separate"/>
            </w:r>
            <w:r w:rsidR="00063E03">
              <w:rPr>
                <w:noProof/>
                <w:webHidden/>
              </w:rPr>
              <w:t>20</w:t>
            </w:r>
            <w:r w:rsidR="008E2982">
              <w:rPr>
                <w:noProof/>
                <w:webHidden/>
              </w:rPr>
              <w:fldChar w:fldCharType="end"/>
            </w:r>
          </w:hyperlink>
        </w:p>
        <w:p w14:paraId="400CA429" w14:textId="66DA8F0C" w:rsidR="008E2982" w:rsidRDefault="00E66FBF">
          <w:pPr>
            <w:pStyle w:val="31"/>
            <w:tabs>
              <w:tab w:val="right" w:leader="dot" w:pos="10763"/>
            </w:tabs>
            <w:rPr>
              <w:rFonts w:cstheme="minorBidi"/>
              <w:noProof/>
              <w:sz w:val="22"/>
              <w:szCs w:val="22"/>
            </w:rPr>
          </w:pPr>
          <w:hyperlink w:anchor="_Toc33785062" w:history="1">
            <w:r w:rsidR="008E2982" w:rsidRPr="006019C3">
              <w:rPr>
                <w:rStyle w:val="ac"/>
                <w:noProof/>
              </w:rPr>
              <w:t xml:space="preserve">2.1.2 </w:t>
            </w:r>
            <w:r w:rsidR="008E2982" w:rsidRPr="006019C3">
              <w:rPr>
                <w:rStyle w:val="ac"/>
                <w:noProof/>
                <w:lang w:val="en-US"/>
              </w:rPr>
              <w:t>Response body</w:t>
            </w:r>
            <w:r w:rsidR="008E2982">
              <w:rPr>
                <w:noProof/>
                <w:webHidden/>
              </w:rPr>
              <w:tab/>
            </w:r>
            <w:r w:rsidR="008E2982">
              <w:rPr>
                <w:noProof/>
                <w:webHidden/>
              </w:rPr>
              <w:fldChar w:fldCharType="begin"/>
            </w:r>
            <w:r w:rsidR="008E2982">
              <w:rPr>
                <w:noProof/>
                <w:webHidden/>
              </w:rPr>
              <w:instrText xml:space="preserve"> PAGEREF _Toc33785062 \h </w:instrText>
            </w:r>
            <w:r w:rsidR="008E2982">
              <w:rPr>
                <w:noProof/>
                <w:webHidden/>
              </w:rPr>
            </w:r>
            <w:r w:rsidR="008E2982">
              <w:rPr>
                <w:noProof/>
                <w:webHidden/>
              </w:rPr>
              <w:fldChar w:fldCharType="separate"/>
            </w:r>
            <w:r w:rsidR="00063E03">
              <w:rPr>
                <w:noProof/>
                <w:webHidden/>
              </w:rPr>
              <w:t>22</w:t>
            </w:r>
            <w:r w:rsidR="008E2982">
              <w:rPr>
                <w:noProof/>
                <w:webHidden/>
              </w:rPr>
              <w:fldChar w:fldCharType="end"/>
            </w:r>
          </w:hyperlink>
        </w:p>
        <w:p w14:paraId="40028EB0" w14:textId="6C6E51B8" w:rsidR="008E2982" w:rsidRDefault="00E66FBF">
          <w:pPr>
            <w:pStyle w:val="21"/>
            <w:tabs>
              <w:tab w:val="right" w:leader="dot" w:pos="10763"/>
            </w:tabs>
            <w:rPr>
              <w:rFonts w:cstheme="minorBidi"/>
              <w:noProof/>
              <w:sz w:val="22"/>
              <w:szCs w:val="22"/>
            </w:rPr>
          </w:pPr>
          <w:hyperlink w:anchor="_Toc33785063" w:history="1">
            <w:r w:rsidR="008E2982" w:rsidRPr="006019C3">
              <w:rPr>
                <w:rStyle w:val="ac"/>
                <w:noProof/>
              </w:rPr>
              <w:t xml:space="preserve">2.2 </w:t>
            </w:r>
            <w:r w:rsidR="008E2982" w:rsidRPr="006019C3">
              <w:rPr>
                <w:rStyle w:val="ac"/>
                <w:noProof/>
                <w:lang w:val="en-US"/>
              </w:rPr>
              <w:t>Receipt</w:t>
            </w:r>
            <w:r w:rsidR="008E2982" w:rsidRPr="006019C3">
              <w:rPr>
                <w:rStyle w:val="ac"/>
                <w:noProof/>
              </w:rPr>
              <w:t xml:space="preserve"> </w:t>
            </w:r>
            <w:r w:rsidR="008E2982" w:rsidRPr="006019C3">
              <w:rPr>
                <w:rStyle w:val="ac"/>
                <w:noProof/>
                <w:lang w:val="en-US"/>
              </w:rPr>
              <w:t>status</w:t>
            </w:r>
            <w:r w:rsidR="008E2982">
              <w:rPr>
                <w:noProof/>
                <w:webHidden/>
              </w:rPr>
              <w:tab/>
            </w:r>
            <w:r w:rsidR="008E2982">
              <w:rPr>
                <w:noProof/>
                <w:webHidden/>
              </w:rPr>
              <w:fldChar w:fldCharType="begin"/>
            </w:r>
            <w:r w:rsidR="008E2982">
              <w:rPr>
                <w:noProof/>
                <w:webHidden/>
              </w:rPr>
              <w:instrText xml:space="preserve"> PAGEREF _Toc33785063 \h </w:instrText>
            </w:r>
            <w:r w:rsidR="008E2982">
              <w:rPr>
                <w:noProof/>
                <w:webHidden/>
              </w:rPr>
            </w:r>
            <w:r w:rsidR="008E2982">
              <w:rPr>
                <w:noProof/>
                <w:webHidden/>
              </w:rPr>
              <w:fldChar w:fldCharType="separate"/>
            </w:r>
            <w:r w:rsidR="00063E03">
              <w:rPr>
                <w:noProof/>
                <w:webHidden/>
              </w:rPr>
              <w:t>25</w:t>
            </w:r>
            <w:r w:rsidR="008E2982">
              <w:rPr>
                <w:noProof/>
                <w:webHidden/>
              </w:rPr>
              <w:fldChar w:fldCharType="end"/>
            </w:r>
          </w:hyperlink>
        </w:p>
        <w:p w14:paraId="3D28CEF4" w14:textId="0108C9B2" w:rsidR="008E2982" w:rsidRDefault="00E66FBF">
          <w:pPr>
            <w:pStyle w:val="31"/>
            <w:tabs>
              <w:tab w:val="right" w:leader="dot" w:pos="10763"/>
            </w:tabs>
            <w:rPr>
              <w:rFonts w:cstheme="minorBidi"/>
              <w:noProof/>
              <w:sz w:val="22"/>
              <w:szCs w:val="22"/>
            </w:rPr>
          </w:pPr>
          <w:hyperlink w:anchor="_Toc33785064" w:history="1">
            <w:r w:rsidR="008E2982" w:rsidRPr="006019C3">
              <w:rPr>
                <w:rStyle w:val="ac"/>
                <w:noProof/>
                <w:lang w:val="en-US"/>
              </w:rPr>
              <w:t>2.2.1 Response body</w:t>
            </w:r>
            <w:r w:rsidR="008E2982">
              <w:rPr>
                <w:noProof/>
                <w:webHidden/>
              </w:rPr>
              <w:tab/>
            </w:r>
            <w:r w:rsidR="008E2982">
              <w:rPr>
                <w:noProof/>
                <w:webHidden/>
              </w:rPr>
              <w:fldChar w:fldCharType="begin"/>
            </w:r>
            <w:r w:rsidR="008E2982">
              <w:rPr>
                <w:noProof/>
                <w:webHidden/>
              </w:rPr>
              <w:instrText xml:space="preserve"> PAGEREF _Toc33785064 \h </w:instrText>
            </w:r>
            <w:r w:rsidR="008E2982">
              <w:rPr>
                <w:noProof/>
                <w:webHidden/>
              </w:rPr>
            </w:r>
            <w:r w:rsidR="008E2982">
              <w:rPr>
                <w:noProof/>
                <w:webHidden/>
              </w:rPr>
              <w:fldChar w:fldCharType="separate"/>
            </w:r>
            <w:r w:rsidR="00063E03">
              <w:rPr>
                <w:noProof/>
                <w:webHidden/>
              </w:rPr>
              <w:t>25</w:t>
            </w:r>
            <w:r w:rsidR="008E2982">
              <w:rPr>
                <w:noProof/>
                <w:webHidden/>
              </w:rPr>
              <w:fldChar w:fldCharType="end"/>
            </w:r>
          </w:hyperlink>
        </w:p>
        <w:p w14:paraId="61983863" w14:textId="13698D93" w:rsidR="008E2982" w:rsidRDefault="00E66FBF">
          <w:pPr>
            <w:pStyle w:val="31"/>
            <w:tabs>
              <w:tab w:val="right" w:leader="dot" w:pos="10763"/>
            </w:tabs>
            <w:rPr>
              <w:rFonts w:cstheme="minorBidi"/>
              <w:noProof/>
              <w:sz w:val="22"/>
              <w:szCs w:val="22"/>
            </w:rPr>
          </w:pPr>
          <w:hyperlink w:anchor="_Toc33785065" w:history="1">
            <w:r w:rsidR="008E2982" w:rsidRPr="006019C3">
              <w:rPr>
                <w:rStyle w:val="ac"/>
                <w:noProof/>
              </w:rPr>
              <w:t xml:space="preserve">2.3.1 </w:t>
            </w:r>
            <w:r w:rsidR="008E2982" w:rsidRPr="006019C3">
              <w:rPr>
                <w:rStyle w:val="ac"/>
                <w:noProof/>
                <w:lang w:val="en-US"/>
              </w:rPr>
              <w:t>Request body</w:t>
            </w:r>
            <w:r w:rsidR="008E2982">
              <w:rPr>
                <w:noProof/>
                <w:webHidden/>
              </w:rPr>
              <w:tab/>
            </w:r>
            <w:r w:rsidR="008E2982">
              <w:rPr>
                <w:noProof/>
                <w:webHidden/>
              </w:rPr>
              <w:fldChar w:fldCharType="begin"/>
            </w:r>
            <w:r w:rsidR="008E2982">
              <w:rPr>
                <w:noProof/>
                <w:webHidden/>
              </w:rPr>
              <w:instrText xml:space="preserve"> PAGEREF _Toc33785065 \h </w:instrText>
            </w:r>
            <w:r w:rsidR="008E2982">
              <w:rPr>
                <w:noProof/>
                <w:webHidden/>
              </w:rPr>
            </w:r>
            <w:r w:rsidR="008E2982">
              <w:rPr>
                <w:noProof/>
                <w:webHidden/>
              </w:rPr>
              <w:fldChar w:fldCharType="separate"/>
            </w:r>
            <w:r w:rsidR="00063E03">
              <w:rPr>
                <w:noProof/>
                <w:webHidden/>
              </w:rPr>
              <w:t>27</w:t>
            </w:r>
            <w:r w:rsidR="008E2982">
              <w:rPr>
                <w:noProof/>
                <w:webHidden/>
              </w:rPr>
              <w:fldChar w:fldCharType="end"/>
            </w:r>
          </w:hyperlink>
        </w:p>
        <w:p w14:paraId="27B80E53" w14:textId="7D130863" w:rsidR="008E2982" w:rsidRDefault="00E66FBF">
          <w:pPr>
            <w:pStyle w:val="31"/>
            <w:tabs>
              <w:tab w:val="right" w:leader="dot" w:pos="10763"/>
            </w:tabs>
            <w:rPr>
              <w:rFonts w:cstheme="minorBidi"/>
              <w:noProof/>
              <w:sz w:val="22"/>
              <w:szCs w:val="22"/>
            </w:rPr>
          </w:pPr>
          <w:hyperlink w:anchor="_Toc33785066" w:history="1">
            <w:r w:rsidR="008E2982" w:rsidRPr="006019C3">
              <w:rPr>
                <w:rStyle w:val="ac"/>
                <w:rFonts w:cs="Arial"/>
                <w:noProof/>
              </w:rPr>
              <w:t>2.3.1.1</w:t>
            </w:r>
            <w:r w:rsidR="008E2982" w:rsidRPr="006019C3">
              <w:rPr>
                <w:rStyle w:val="ac"/>
                <w:noProof/>
              </w:rPr>
              <w:t xml:space="preserve"> Document content</w:t>
            </w:r>
            <w:r w:rsidR="008E2982">
              <w:rPr>
                <w:noProof/>
                <w:webHidden/>
              </w:rPr>
              <w:tab/>
            </w:r>
            <w:r w:rsidR="008E2982">
              <w:rPr>
                <w:noProof/>
                <w:webHidden/>
              </w:rPr>
              <w:fldChar w:fldCharType="begin"/>
            </w:r>
            <w:r w:rsidR="008E2982">
              <w:rPr>
                <w:noProof/>
                <w:webHidden/>
              </w:rPr>
              <w:instrText xml:space="preserve"> PAGEREF _Toc33785066 \h </w:instrText>
            </w:r>
            <w:r w:rsidR="008E2982">
              <w:rPr>
                <w:noProof/>
                <w:webHidden/>
              </w:rPr>
            </w:r>
            <w:r w:rsidR="008E2982">
              <w:rPr>
                <w:noProof/>
                <w:webHidden/>
              </w:rPr>
              <w:fldChar w:fldCharType="separate"/>
            </w:r>
            <w:r w:rsidR="00063E03">
              <w:rPr>
                <w:noProof/>
                <w:webHidden/>
              </w:rPr>
              <w:t>27</w:t>
            </w:r>
            <w:r w:rsidR="008E2982">
              <w:rPr>
                <w:noProof/>
                <w:webHidden/>
              </w:rPr>
              <w:fldChar w:fldCharType="end"/>
            </w:r>
          </w:hyperlink>
        </w:p>
        <w:p w14:paraId="5B0A5041" w14:textId="50B033A4" w:rsidR="008E2982" w:rsidRDefault="00E66FBF">
          <w:pPr>
            <w:pStyle w:val="31"/>
            <w:tabs>
              <w:tab w:val="right" w:leader="dot" w:pos="10763"/>
            </w:tabs>
            <w:rPr>
              <w:rFonts w:cstheme="minorBidi"/>
              <w:noProof/>
              <w:sz w:val="22"/>
              <w:szCs w:val="22"/>
            </w:rPr>
          </w:pPr>
          <w:hyperlink w:anchor="_Toc33785067" w:history="1">
            <w:r w:rsidR="008E2982" w:rsidRPr="006019C3">
              <w:rPr>
                <w:rStyle w:val="ac"/>
                <w:noProof/>
                <w:lang w:val="en-US"/>
              </w:rPr>
              <w:t>2.3.2 Response body with request processing errors</w:t>
            </w:r>
            <w:r w:rsidR="008E2982">
              <w:rPr>
                <w:noProof/>
                <w:webHidden/>
              </w:rPr>
              <w:tab/>
            </w:r>
            <w:r w:rsidR="008E2982">
              <w:rPr>
                <w:noProof/>
                <w:webHidden/>
              </w:rPr>
              <w:fldChar w:fldCharType="begin"/>
            </w:r>
            <w:r w:rsidR="008E2982">
              <w:rPr>
                <w:noProof/>
                <w:webHidden/>
              </w:rPr>
              <w:instrText xml:space="preserve"> PAGEREF _Toc33785067 \h </w:instrText>
            </w:r>
            <w:r w:rsidR="008E2982">
              <w:rPr>
                <w:noProof/>
                <w:webHidden/>
              </w:rPr>
            </w:r>
            <w:r w:rsidR="008E2982">
              <w:rPr>
                <w:noProof/>
                <w:webHidden/>
              </w:rPr>
              <w:fldChar w:fldCharType="separate"/>
            </w:r>
            <w:r w:rsidR="00063E03">
              <w:rPr>
                <w:noProof/>
                <w:webHidden/>
              </w:rPr>
              <w:t>29</w:t>
            </w:r>
            <w:r w:rsidR="008E2982">
              <w:rPr>
                <w:noProof/>
                <w:webHidden/>
              </w:rPr>
              <w:fldChar w:fldCharType="end"/>
            </w:r>
          </w:hyperlink>
        </w:p>
        <w:p w14:paraId="35B5C01B" w14:textId="03979666" w:rsidR="008E2982" w:rsidRDefault="00E66FBF">
          <w:pPr>
            <w:pStyle w:val="21"/>
            <w:tabs>
              <w:tab w:val="right" w:leader="dot" w:pos="10763"/>
            </w:tabs>
            <w:rPr>
              <w:rFonts w:cstheme="minorBidi"/>
              <w:noProof/>
              <w:sz w:val="22"/>
              <w:szCs w:val="22"/>
            </w:rPr>
          </w:pPr>
          <w:hyperlink w:anchor="_Toc33785068" w:history="1">
            <w:r w:rsidR="008E2982" w:rsidRPr="006019C3">
              <w:rPr>
                <w:rStyle w:val="ac"/>
                <w:noProof/>
                <w:lang w:val="en-US"/>
              </w:rPr>
              <w:t>2.4 Correction Receipt Status</w:t>
            </w:r>
            <w:r w:rsidR="008E2982">
              <w:rPr>
                <w:noProof/>
                <w:webHidden/>
              </w:rPr>
              <w:tab/>
            </w:r>
            <w:r w:rsidR="008E2982">
              <w:rPr>
                <w:noProof/>
                <w:webHidden/>
              </w:rPr>
              <w:fldChar w:fldCharType="begin"/>
            </w:r>
            <w:r w:rsidR="008E2982">
              <w:rPr>
                <w:noProof/>
                <w:webHidden/>
              </w:rPr>
              <w:instrText xml:space="preserve"> PAGEREF _Toc33785068 \h </w:instrText>
            </w:r>
            <w:r w:rsidR="008E2982">
              <w:rPr>
                <w:noProof/>
                <w:webHidden/>
              </w:rPr>
            </w:r>
            <w:r w:rsidR="008E2982">
              <w:rPr>
                <w:noProof/>
                <w:webHidden/>
              </w:rPr>
              <w:fldChar w:fldCharType="separate"/>
            </w:r>
            <w:r w:rsidR="00063E03">
              <w:rPr>
                <w:noProof/>
                <w:webHidden/>
              </w:rPr>
              <w:t>30</w:t>
            </w:r>
            <w:r w:rsidR="008E2982">
              <w:rPr>
                <w:noProof/>
                <w:webHidden/>
              </w:rPr>
              <w:fldChar w:fldCharType="end"/>
            </w:r>
          </w:hyperlink>
        </w:p>
        <w:p w14:paraId="18979444" w14:textId="42BB5677" w:rsidR="008E2982" w:rsidRDefault="00E66FBF">
          <w:pPr>
            <w:pStyle w:val="31"/>
            <w:tabs>
              <w:tab w:val="right" w:leader="dot" w:pos="10763"/>
            </w:tabs>
            <w:rPr>
              <w:rFonts w:cstheme="minorBidi"/>
              <w:noProof/>
              <w:sz w:val="22"/>
              <w:szCs w:val="22"/>
            </w:rPr>
          </w:pPr>
          <w:hyperlink w:anchor="_Toc33785069" w:history="1">
            <w:r w:rsidR="008E2982" w:rsidRPr="006019C3">
              <w:rPr>
                <w:rStyle w:val="ac"/>
                <w:noProof/>
                <w:lang w:val="en-US"/>
              </w:rPr>
              <w:t>2.</w:t>
            </w:r>
            <w:r w:rsidR="008E2982" w:rsidRPr="006019C3">
              <w:rPr>
                <w:rStyle w:val="ac"/>
                <w:noProof/>
              </w:rPr>
              <w:t>4</w:t>
            </w:r>
            <w:r w:rsidR="008E2982" w:rsidRPr="006019C3">
              <w:rPr>
                <w:rStyle w:val="ac"/>
                <w:noProof/>
                <w:lang w:val="en-US"/>
              </w:rPr>
              <w:t>.1 Response Body</w:t>
            </w:r>
            <w:r w:rsidR="008E2982">
              <w:rPr>
                <w:noProof/>
                <w:webHidden/>
              </w:rPr>
              <w:tab/>
            </w:r>
            <w:r w:rsidR="008E2982">
              <w:rPr>
                <w:noProof/>
                <w:webHidden/>
              </w:rPr>
              <w:fldChar w:fldCharType="begin"/>
            </w:r>
            <w:r w:rsidR="008E2982">
              <w:rPr>
                <w:noProof/>
                <w:webHidden/>
              </w:rPr>
              <w:instrText xml:space="preserve"> PAGEREF _Toc33785069 \h </w:instrText>
            </w:r>
            <w:r w:rsidR="008E2982">
              <w:rPr>
                <w:noProof/>
                <w:webHidden/>
              </w:rPr>
            </w:r>
            <w:r w:rsidR="008E2982">
              <w:rPr>
                <w:noProof/>
                <w:webHidden/>
              </w:rPr>
              <w:fldChar w:fldCharType="separate"/>
            </w:r>
            <w:r w:rsidR="00063E03">
              <w:rPr>
                <w:noProof/>
                <w:webHidden/>
              </w:rPr>
              <w:t>30</w:t>
            </w:r>
            <w:r w:rsidR="008E2982">
              <w:rPr>
                <w:noProof/>
                <w:webHidden/>
              </w:rPr>
              <w:fldChar w:fldCharType="end"/>
            </w:r>
          </w:hyperlink>
        </w:p>
        <w:p w14:paraId="0A1FC0FC" w14:textId="5FE6472B" w:rsidR="008E2982" w:rsidRDefault="00E66FBF">
          <w:pPr>
            <w:pStyle w:val="21"/>
            <w:tabs>
              <w:tab w:val="right" w:leader="dot" w:pos="10763"/>
            </w:tabs>
            <w:rPr>
              <w:rFonts w:cstheme="minorBidi"/>
              <w:noProof/>
              <w:sz w:val="22"/>
              <w:szCs w:val="22"/>
            </w:rPr>
          </w:pPr>
          <w:hyperlink w:anchor="_Toc33785070" w:history="1">
            <w:r w:rsidR="008E2982" w:rsidRPr="006019C3">
              <w:rPr>
                <w:rStyle w:val="ac"/>
                <w:noProof/>
                <w:lang w:val="en-US"/>
              </w:rPr>
              <w:t>2.5 Cashing machine status in the group</w:t>
            </w:r>
            <w:r w:rsidR="008E2982">
              <w:rPr>
                <w:noProof/>
                <w:webHidden/>
              </w:rPr>
              <w:tab/>
            </w:r>
            <w:r w:rsidR="008E2982">
              <w:rPr>
                <w:noProof/>
                <w:webHidden/>
              </w:rPr>
              <w:fldChar w:fldCharType="begin"/>
            </w:r>
            <w:r w:rsidR="008E2982">
              <w:rPr>
                <w:noProof/>
                <w:webHidden/>
              </w:rPr>
              <w:instrText xml:space="preserve"> PAGEREF _Toc33785070 \h </w:instrText>
            </w:r>
            <w:r w:rsidR="008E2982">
              <w:rPr>
                <w:noProof/>
                <w:webHidden/>
              </w:rPr>
            </w:r>
            <w:r w:rsidR="008E2982">
              <w:rPr>
                <w:noProof/>
                <w:webHidden/>
              </w:rPr>
              <w:fldChar w:fldCharType="separate"/>
            </w:r>
            <w:r w:rsidR="00063E03">
              <w:rPr>
                <w:noProof/>
                <w:webHidden/>
              </w:rPr>
              <w:t>32</w:t>
            </w:r>
            <w:r w:rsidR="008E2982">
              <w:rPr>
                <w:noProof/>
                <w:webHidden/>
              </w:rPr>
              <w:fldChar w:fldCharType="end"/>
            </w:r>
          </w:hyperlink>
        </w:p>
        <w:p w14:paraId="7F3B3393" w14:textId="16F9CD57" w:rsidR="008E2982" w:rsidRDefault="00E66FBF">
          <w:pPr>
            <w:pStyle w:val="31"/>
            <w:tabs>
              <w:tab w:val="right" w:leader="dot" w:pos="10763"/>
            </w:tabs>
            <w:rPr>
              <w:rFonts w:cstheme="minorBidi"/>
              <w:noProof/>
              <w:sz w:val="22"/>
              <w:szCs w:val="22"/>
            </w:rPr>
          </w:pPr>
          <w:hyperlink w:anchor="_Toc33785071" w:history="1">
            <w:r w:rsidR="008E2982" w:rsidRPr="006019C3">
              <w:rPr>
                <w:rStyle w:val="ac"/>
                <w:noProof/>
                <w:lang w:val="en-US"/>
              </w:rPr>
              <w:t>2.</w:t>
            </w:r>
            <w:r w:rsidR="008E2982" w:rsidRPr="006019C3">
              <w:rPr>
                <w:rStyle w:val="ac"/>
                <w:noProof/>
              </w:rPr>
              <w:t>5</w:t>
            </w:r>
            <w:r w:rsidR="008E2982" w:rsidRPr="006019C3">
              <w:rPr>
                <w:rStyle w:val="ac"/>
                <w:noProof/>
                <w:lang w:val="en-US"/>
              </w:rPr>
              <w:t>.1 Response Body</w:t>
            </w:r>
            <w:r w:rsidR="008E2982">
              <w:rPr>
                <w:noProof/>
                <w:webHidden/>
              </w:rPr>
              <w:tab/>
            </w:r>
            <w:r w:rsidR="008E2982">
              <w:rPr>
                <w:noProof/>
                <w:webHidden/>
              </w:rPr>
              <w:fldChar w:fldCharType="begin"/>
            </w:r>
            <w:r w:rsidR="008E2982">
              <w:rPr>
                <w:noProof/>
                <w:webHidden/>
              </w:rPr>
              <w:instrText xml:space="preserve"> PAGEREF _Toc33785071 \h </w:instrText>
            </w:r>
            <w:r w:rsidR="008E2982">
              <w:rPr>
                <w:noProof/>
                <w:webHidden/>
              </w:rPr>
            </w:r>
            <w:r w:rsidR="008E2982">
              <w:rPr>
                <w:noProof/>
                <w:webHidden/>
              </w:rPr>
              <w:fldChar w:fldCharType="separate"/>
            </w:r>
            <w:r w:rsidR="00063E03">
              <w:rPr>
                <w:noProof/>
                <w:webHidden/>
              </w:rPr>
              <w:t>32</w:t>
            </w:r>
            <w:r w:rsidR="008E2982">
              <w:rPr>
                <w:noProof/>
                <w:webHidden/>
              </w:rPr>
              <w:fldChar w:fldCharType="end"/>
            </w:r>
          </w:hyperlink>
        </w:p>
        <w:p w14:paraId="1D3678CE" w14:textId="32FA86E0" w:rsidR="008E2982" w:rsidRDefault="00E66FBF">
          <w:pPr>
            <w:pStyle w:val="31"/>
            <w:tabs>
              <w:tab w:val="right" w:leader="dot" w:pos="10763"/>
            </w:tabs>
            <w:rPr>
              <w:rFonts w:cstheme="minorBidi"/>
              <w:noProof/>
              <w:sz w:val="22"/>
              <w:szCs w:val="22"/>
            </w:rPr>
          </w:pPr>
          <w:hyperlink w:anchor="_Toc33785072" w:history="1">
            <w:r w:rsidR="008E2982" w:rsidRPr="006019C3">
              <w:rPr>
                <w:rStyle w:val="ac"/>
                <w:noProof/>
                <w:lang w:val="en-US"/>
              </w:rPr>
              <w:t>2.5.1.1 The structure of the object information about the device</w:t>
            </w:r>
            <w:r w:rsidR="008E2982">
              <w:rPr>
                <w:noProof/>
                <w:webHidden/>
              </w:rPr>
              <w:tab/>
            </w:r>
            <w:r w:rsidR="008E2982">
              <w:rPr>
                <w:noProof/>
                <w:webHidden/>
              </w:rPr>
              <w:fldChar w:fldCharType="begin"/>
            </w:r>
            <w:r w:rsidR="008E2982">
              <w:rPr>
                <w:noProof/>
                <w:webHidden/>
              </w:rPr>
              <w:instrText xml:space="preserve"> PAGEREF _Toc33785072 \h </w:instrText>
            </w:r>
            <w:r w:rsidR="008E2982">
              <w:rPr>
                <w:noProof/>
                <w:webHidden/>
              </w:rPr>
            </w:r>
            <w:r w:rsidR="008E2982">
              <w:rPr>
                <w:noProof/>
                <w:webHidden/>
              </w:rPr>
              <w:fldChar w:fldCharType="separate"/>
            </w:r>
            <w:r w:rsidR="00063E03">
              <w:rPr>
                <w:noProof/>
                <w:webHidden/>
              </w:rPr>
              <w:t>32</w:t>
            </w:r>
            <w:r w:rsidR="008E2982">
              <w:rPr>
                <w:noProof/>
                <w:webHidden/>
              </w:rPr>
              <w:fldChar w:fldCharType="end"/>
            </w:r>
          </w:hyperlink>
        </w:p>
        <w:p w14:paraId="4DC5279D" w14:textId="51252ACD" w:rsidR="008E2982" w:rsidRDefault="00E66FBF">
          <w:pPr>
            <w:pStyle w:val="31"/>
            <w:tabs>
              <w:tab w:val="right" w:leader="dot" w:pos="10763"/>
            </w:tabs>
            <w:rPr>
              <w:rFonts w:cstheme="minorBidi"/>
              <w:noProof/>
              <w:sz w:val="22"/>
              <w:szCs w:val="22"/>
            </w:rPr>
          </w:pPr>
          <w:hyperlink w:anchor="_Toc33785073" w:history="1">
            <w:r w:rsidR="008E2982" w:rsidRPr="006019C3">
              <w:rPr>
                <w:rStyle w:val="ac"/>
                <w:noProof/>
              </w:rPr>
              <w:t xml:space="preserve">2.5.2 </w:t>
            </w:r>
            <w:r w:rsidR="008E2982" w:rsidRPr="006019C3">
              <w:rPr>
                <w:rStyle w:val="ac"/>
                <w:rFonts w:cs="Arial"/>
                <w:noProof/>
                <w:lang w:val="en-US"/>
              </w:rPr>
              <w:t>Request processing errors response body</w:t>
            </w:r>
            <w:r w:rsidR="008E2982">
              <w:rPr>
                <w:noProof/>
                <w:webHidden/>
              </w:rPr>
              <w:tab/>
            </w:r>
            <w:r w:rsidR="008E2982">
              <w:rPr>
                <w:noProof/>
                <w:webHidden/>
              </w:rPr>
              <w:fldChar w:fldCharType="begin"/>
            </w:r>
            <w:r w:rsidR="008E2982">
              <w:rPr>
                <w:noProof/>
                <w:webHidden/>
              </w:rPr>
              <w:instrText xml:space="preserve"> PAGEREF _Toc33785073 \h </w:instrText>
            </w:r>
            <w:r w:rsidR="008E2982">
              <w:rPr>
                <w:noProof/>
                <w:webHidden/>
              </w:rPr>
            </w:r>
            <w:r w:rsidR="008E2982">
              <w:rPr>
                <w:noProof/>
                <w:webHidden/>
              </w:rPr>
              <w:fldChar w:fldCharType="separate"/>
            </w:r>
            <w:r w:rsidR="00063E03">
              <w:rPr>
                <w:noProof/>
                <w:webHidden/>
              </w:rPr>
              <w:t>32</w:t>
            </w:r>
            <w:r w:rsidR="008E2982">
              <w:rPr>
                <w:noProof/>
                <w:webHidden/>
              </w:rPr>
              <w:fldChar w:fldCharType="end"/>
            </w:r>
          </w:hyperlink>
        </w:p>
        <w:p w14:paraId="1F8D9564" w14:textId="71AE45DB" w:rsidR="008E2982" w:rsidRDefault="00E66FBF">
          <w:pPr>
            <w:pStyle w:val="11"/>
            <w:tabs>
              <w:tab w:val="right" w:leader="dot" w:pos="10763"/>
            </w:tabs>
            <w:rPr>
              <w:rFonts w:cstheme="minorBidi"/>
              <w:noProof/>
              <w:sz w:val="22"/>
              <w:szCs w:val="22"/>
            </w:rPr>
          </w:pPr>
          <w:hyperlink w:anchor="_Toc33785074" w:history="1">
            <w:r w:rsidR="008E2982" w:rsidRPr="006019C3">
              <w:rPr>
                <w:rStyle w:val="ac"/>
                <w:noProof/>
                <w:lang w:val="en-US"/>
              </w:rPr>
              <w:t>3. Swagger</w:t>
            </w:r>
            <w:r w:rsidR="008E2982">
              <w:rPr>
                <w:noProof/>
                <w:webHidden/>
              </w:rPr>
              <w:tab/>
            </w:r>
            <w:r w:rsidR="008E2982">
              <w:rPr>
                <w:noProof/>
                <w:webHidden/>
              </w:rPr>
              <w:fldChar w:fldCharType="begin"/>
            </w:r>
            <w:r w:rsidR="008E2982">
              <w:rPr>
                <w:noProof/>
                <w:webHidden/>
              </w:rPr>
              <w:instrText xml:space="preserve"> PAGEREF _Toc33785074 \h </w:instrText>
            </w:r>
            <w:r w:rsidR="008E2982">
              <w:rPr>
                <w:noProof/>
                <w:webHidden/>
              </w:rPr>
            </w:r>
            <w:r w:rsidR="008E2982">
              <w:rPr>
                <w:noProof/>
                <w:webHidden/>
              </w:rPr>
              <w:fldChar w:fldCharType="separate"/>
            </w:r>
            <w:r w:rsidR="00063E03">
              <w:rPr>
                <w:noProof/>
                <w:webHidden/>
              </w:rPr>
              <w:t>34</w:t>
            </w:r>
            <w:r w:rsidR="008E2982">
              <w:rPr>
                <w:noProof/>
                <w:webHidden/>
              </w:rPr>
              <w:fldChar w:fldCharType="end"/>
            </w:r>
          </w:hyperlink>
        </w:p>
        <w:p w14:paraId="15A8F1A0" w14:textId="2BF39786" w:rsidR="008E2982" w:rsidRDefault="00E66FBF">
          <w:pPr>
            <w:pStyle w:val="11"/>
            <w:tabs>
              <w:tab w:val="right" w:leader="dot" w:pos="10763"/>
            </w:tabs>
            <w:rPr>
              <w:rFonts w:cstheme="minorBidi"/>
              <w:noProof/>
              <w:sz w:val="22"/>
              <w:szCs w:val="22"/>
            </w:rPr>
          </w:pPr>
          <w:hyperlink w:anchor="_Toc33785075" w:history="1">
            <w:r w:rsidR="008E2982" w:rsidRPr="006019C3">
              <w:rPr>
                <w:rStyle w:val="ac"/>
                <w:noProof/>
                <w:lang w:val="en-US"/>
              </w:rPr>
              <w:t>4. Links to the receipt.</w:t>
            </w:r>
            <w:r w:rsidR="008E2982">
              <w:rPr>
                <w:noProof/>
                <w:webHidden/>
              </w:rPr>
              <w:tab/>
            </w:r>
            <w:r w:rsidR="008E2982">
              <w:rPr>
                <w:noProof/>
                <w:webHidden/>
              </w:rPr>
              <w:fldChar w:fldCharType="begin"/>
            </w:r>
            <w:r w:rsidR="008E2982">
              <w:rPr>
                <w:noProof/>
                <w:webHidden/>
              </w:rPr>
              <w:instrText xml:space="preserve"> PAGEREF _Toc33785075 \h </w:instrText>
            </w:r>
            <w:r w:rsidR="008E2982">
              <w:rPr>
                <w:noProof/>
                <w:webHidden/>
              </w:rPr>
            </w:r>
            <w:r w:rsidR="008E2982">
              <w:rPr>
                <w:noProof/>
                <w:webHidden/>
              </w:rPr>
              <w:fldChar w:fldCharType="separate"/>
            </w:r>
            <w:r w:rsidR="00063E03">
              <w:rPr>
                <w:noProof/>
                <w:webHidden/>
              </w:rPr>
              <w:t>34</w:t>
            </w:r>
            <w:r w:rsidR="008E2982">
              <w:rPr>
                <w:noProof/>
                <w:webHidden/>
              </w:rPr>
              <w:fldChar w:fldCharType="end"/>
            </w:r>
          </w:hyperlink>
        </w:p>
        <w:p w14:paraId="0D4A47DE" w14:textId="59E2F39A" w:rsidR="008E2982" w:rsidRDefault="00E66FBF">
          <w:pPr>
            <w:pStyle w:val="11"/>
            <w:tabs>
              <w:tab w:val="right" w:leader="dot" w:pos="10763"/>
            </w:tabs>
            <w:rPr>
              <w:rFonts w:cstheme="minorBidi"/>
              <w:noProof/>
              <w:sz w:val="22"/>
              <w:szCs w:val="22"/>
            </w:rPr>
          </w:pPr>
          <w:hyperlink w:anchor="_Toc33785076" w:history="1">
            <w:r w:rsidR="008E2982" w:rsidRPr="006019C3">
              <w:rPr>
                <w:rStyle w:val="ac"/>
                <w:noProof/>
              </w:rPr>
              <w:t>5.</w:t>
            </w:r>
            <w:r w:rsidR="008E2982" w:rsidRPr="006019C3">
              <w:rPr>
                <w:rStyle w:val="ac"/>
                <w:noProof/>
                <w:lang w:val="en-US"/>
              </w:rPr>
              <w:t>Change Log</w:t>
            </w:r>
            <w:r w:rsidR="008E2982">
              <w:rPr>
                <w:noProof/>
                <w:webHidden/>
              </w:rPr>
              <w:tab/>
            </w:r>
            <w:r w:rsidR="008E2982">
              <w:rPr>
                <w:noProof/>
                <w:webHidden/>
              </w:rPr>
              <w:fldChar w:fldCharType="begin"/>
            </w:r>
            <w:r w:rsidR="008E2982">
              <w:rPr>
                <w:noProof/>
                <w:webHidden/>
              </w:rPr>
              <w:instrText xml:space="preserve"> PAGEREF _Toc33785076 \h </w:instrText>
            </w:r>
            <w:r w:rsidR="008E2982">
              <w:rPr>
                <w:noProof/>
                <w:webHidden/>
              </w:rPr>
            </w:r>
            <w:r w:rsidR="008E2982">
              <w:rPr>
                <w:noProof/>
                <w:webHidden/>
              </w:rPr>
              <w:fldChar w:fldCharType="separate"/>
            </w:r>
            <w:r w:rsidR="00063E03">
              <w:rPr>
                <w:noProof/>
                <w:webHidden/>
              </w:rPr>
              <w:t>35</w:t>
            </w:r>
            <w:r w:rsidR="008E2982">
              <w:rPr>
                <w:noProof/>
                <w:webHidden/>
              </w:rPr>
              <w:fldChar w:fldCharType="end"/>
            </w:r>
          </w:hyperlink>
        </w:p>
        <w:p w14:paraId="28EA38DB" w14:textId="30478682" w:rsidR="00C12E5F" w:rsidRPr="008E2982" w:rsidRDefault="00A95056" w:rsidP="001D3461">
          <w:pPr>
            <w:spacing w:after="160" w:line="259" w:lineRule="auto"/>
            <w:rPr>
              <w:b/>
              <w:bCs/>
            </w:rPr>
          </w:pPr>
          <w:r w:rsidRPr="0070058D">
            <w:rPr>
              <w:b/>
              <w:bCs/>
            </w:rPr>
            <w:fldChar w:fldCharType="end"/>
          </w:r>
        </w:p>
      </w:sdtContent>
    </w:sdt>
    <w:p w14:paraId="3C93F157" w14:textId="77777777" w:rsidR="00C12E5F" w:rsidRPr="0070058D" w:rsidRDefault="00C12E5F" w:rsidP="00471C8F">
      <w:pPr>
        <w:rPr>
          <w:lang w:val="en-US"/>
        </w:rPr>
      </w:pPr>
      <w:r w:rsidRPr="0070058D">
        <w:br w:type="page"/>
      </w:r>
    </w:p>
    <w:p w14:paraId="129E70E6" w14:textId="77777777" w:rsidR="00471C8F" w:rsidRPr="00107A29" w:rsidRDefault="00AE0BC3" w:rsidP="00B14BC3">
      <w:pPr>
        <w:pStyle w:val="1"/>
        <w:numPr>
          <w:ilvl w:val="0"/>
          <w:numId w:val="18"/>
        </w:numPr>
      </w:pPr>
      <w:bookmarkStart w:id="0" w:name="_Toc33785048"/>
      <w:r>
        <w:rPr>
          <w:lang w:val="en-US"/>
        </w:rPr>
        <w:lastRenderedPageBreak/>
        <w:t>General description</w:t>
      </w:r>
      <w:bookmarkEnd w:id="0"/>
    </w:p>
    <w:p w14:paraId="635DD64F" w14:textId="77777777" w:rsidR="0061015B" w:rsidRDefault="0061015B" w:rsidP="004E2FCC">
      <w:pPr>
        <w:rPr>
          <w:lang w:val="en-US"/>
        </w:rPr>
      </w:pPr>
    </w:p>
    <w:p w14:paraId="21F37BBA" w14:textId="77777777" w:rsidR="00B14BC3" w:rsidRDefault="00B14BC3" w:rsidP="00B14BC3">
      <w:pPr>
        <w:pStyle w:val="2"/>
        <w:ind w:left="360"/>
        <w:rPr>
          <w:lang w:val="en-US"/>
        </w:rPr>
      </w:pPr>
      <w:bookmarkStart w:id="1" w:name="_Toc33785049"/>
      <w:r>
        <w:rPr>
          <w:lang w:val="en-US"/>
        </w:rPr>
        <w:t>1.1.</w:t>
      </w:r>
      <w:r>
        <w:rPr>
          <w:lang w:val="en-US"/>
        </w:rPr>
        <w:tab/>
        <w:t>Basic information</w:t>
      </w:r>
      <w:bookmarkEnd w:id="1"/>
    </w:p>
    <w:p w14:paraId="14DE5F0C" w14:textId="77777777" w:rsidR="00B14BC3" w:rsidRPr="00B14BC3" w:rsidRDefault="00B14BC3" w:rsidP="00B14BC3">
      <w:pPr>
        <w:pStyle w:val="a3"/>
        <w:rPr>
          <w:lang w:val="en-US"/>
        </w:rPr>
      </w:pPr>
    </w:p>
    <w:p w14:paraId="31F105FC" w14:textId="77777777" w:rsidR="0061015B" w:rsidRDefault="0061015B" w:rsidP="0061015B">
      <w:pPr>
        <w:jc w:val="both"/>
        <w:rPr>
          <w:lang w:val="en-US"/>
        </w:rPr>
      </w:pPr>
      <w:r w:rsidRPr="0061015B">
        <w:rPr>
          <w:b/>
          <w:lang w:val="en-US"/>
        </w:rPr>
        <w:t>Orange data fiscal cloud</w:t>
      </w:r>
      <w:r>
        <w:rPr>
          <w:lang w:val="en-US"/>
        </w:rPr>
        <w:t xml:space="preserve"> – is a service that allows users generate fiscal receipts for internet commerce.  A client can register in  </w:t>
      </w:r>
      <w:hyperlink r:id="rId8" w:history="1">
        <w:r w:rsidRPr="000E6290">
          <w:rPr>
            <w:rStyle w:val="ac"/>
            <w:lang w:val="en-US"/>
          </w:rPr>
          <w:t>www.orangedata.ru</w:t>
        </w:r>
      </w:hyperlink>
      <w:r>
        <w:rPr>
          <w:lang w:val="en-US"/>
        </w:rPr>
        <w:t xml:space="preserve"> website,  order several  physical fiscal devices connected to his account and generate fiscal receipts, using  the API (described below). The service </w:t>
      </w:r>
      <w:proofErr w:type="gramStart"/>
      <w:r>
        <w:rPr>
          <w:lang w:val="en-US"/>
        </w:rPr>
        <w:t>generate  receipts</w:t>
      </w:r>
      <w:proofErr w:type="gramEnd"/>
      <w:r>
        <w:rPr>
          <w:lang w:val="en-US"/>
        </w:rPr>
        <w:t xml:space="preserve"> in electronic form only (without printed hard copy).</w:t>
      </w:r>
    </w:p>
    <w:p w14:paraId="067F57FC" w14:textId="77777777" w:rsidR="0061015B" w:rsidRDefault="0061015B" w:rsidP="0061015B">
      <w:pPr>
        <w:jc w:val="both"/>
        <w:rPr>
          <w:lang w:val="en-US"/>
        </w:rPr>
      </w:pPr>
    </w:p>
    <w:p w14:paraId="5E5F244E" w14:textId="77777777" w:rsidR="00980E7A" w:rsidRDefault="00CB04F1" w:rsidP="00CB04F1">
      <w:pPr>
        <w:jc w:val="both"/>
        <w:rPr>
          <w:lang w:val="en-US"/>
        </w:rPr>
      </w:pPr>
      <w:r>
        <w:rPr>
          <w:b/>
          <w:lang w:val="en-US"/>
        </w:rPr>
        <w:t>Caching device</w:t>
      </w:r>
      <w:r w:rsidRPr="00CB04F1">
        <w:rPr>
          <w:lang w:val="en-US"/>
        </w:rPr>
        <w:t xml:space="preserve"> </w:t>
      </w:r>
      <w:r>
        <w:rPr>
          <w:lang w:val="en-US"/>
        </w:rPr>
        <w:t>–</w:t>
      </w:r>
      <w:r w:rsidRPr="00CB04F1">
        <w:rPr>
          <w:lang w:val="en-US"/>
        </w:rPr>
        <w:t xml:space="preserve"> </w:t>
      </w:r>
      <w:r>
        <w:rPr>
          <w:lang w:val="en-US"/>
        </w:rPr>
        <w:t xml:space="preserve">special device that meets requirements of </w:t>
      </w:r>
      <w:proofErr w:type="spellStart"/>
      <w:r w:rsidR="00F2195E" w:rsidRPr="00E6024E">
        <w:rPr>
          <w:lang w:val="en-US"/>
        </w:rPr>
        <w:t>of</w:t>
      </w:r>
      <w:proofErr w:type="spellEnd"/>
      <w:r w:rsidR="00F2195E" w:rsidRPr="00E6024E">
        <w:rPr>
          <w:lang w:val="en-US"/>
        </w:rPr>
        <w:t xml:space="preserve"> Russian Federal law of 22.05.2003 N 54-FZ (edited on 03.07.2018) «</w:t>
      </w:r>
      <w:r w:rsidR="00F2195E" w:rsidRPr="00E6024E">
        <w:t>С</w:t>
      </w:r>
      <w:r w:rsidR="00F2195E" w:rsidRPr="00E6024E">
        <w:rPr>
          <w:lang w:val="en-US"/>
        </w:rPr>
        <w:t>ash equipment usage and settlements in the Russian Federation»</w:t>
      </w:r>
      <w:r w:rsidR="00F2195E">
        <w:rPr>
          <w:lang w:val="en-US"/>
        </w:rPr>
        <w:t>. According to the law, all caching devices are listed in special roster</w:t>
      </w:r>
      <w:r w:rsidR="00F2195E" w:rsidRPr="0075208B">
        <w:rPr>
          <w:lang w:val="en-US"/>
        </w:rPr>
        <w:t xml:space="preserve"> of cash </w:t>
      </w:r>
      <w:r w:rsidR="00F2195E">
        <w:rPr>
          <w:lang w:val="en-US"/>
        </w:rPr>
        <w:t>registers. There is a range of different caching devices (with human interface, with hardware RS</w:t>
      </w:r>
      <w:r w:rsidR="00980E7A">
        <w:rPr>
          <w:lang w:val="en-US"/>
        </w:rPr>
        <w:t xml:space="preserve">-232 or USB interface, </w:t>
      </w:r>
      <w:proofErr w:type="spellStart"/>
      <w:r w:rsidR="00980E7A">
        <w:rPr>
          <w:lang w:val="en-US"/>
        </w:rPr>
        <w:t>e.t.c</w:t>
      </w:r>
      <w:proofErr w:type="spellEnd"/>
      <w:r w:rsidR="00980E7A">
        <w:rPr>
          <w:lang w:val="en-US"/>
        </w:rPr>
        <w:t>). A caching device can generate receipts in paper-printed form or in electronic form. The main COMMON features of all caching devices are:</w:t>
      </w:r>
    </w:p>
    <w:p w14:paraId="0300A24D" w14:textId="77777777" w:rsidR="00980E7A" w:rsidRDefault="00980E7A" w:rsidP="00980E7A">
      <w:pPr>
        <w:pStyle w:val="a3"/>
        <w:numPr>
          <w:ilvl w:val="0"/>
          <w:numId w:val="19"/>
        </w:numPr>
        <w:jc w:val="both"/>
        <w:rPr>
          <w:lang w:val="en-US"/>
        </w:rPr>
      </w:pPr>
      <w:r>
        <w:rPr>
          <w:lang w:val="en-US"/>
        </w:rPr>
        <w:t>Caching device must correctly communicate with special fiscal storage (see description below).</w:t>
      </w:r>
    </w:p>
    <w:p w14:paraId="4A5F0EE8" w14:textId="5D1A3725" w:rsidR="00980E7A" w:rsidRPr="00980E7A" w:rsidRDefault="00980E7A" w:rsidP="00980E7A">
      <w:pPr>
        <w:pStyle w:val="a3"/>
        <w:numPr>
          <w:ilvl w:val="0"/>
          <w:numId w:val="19"/>
        </w:numPr>
        <w:jc w:val="both"/>
        <w:rPr>
          <w:lang w:val="en-US"/>
        </w:rPr>
      </w:pPr>
      <w:r>
        <w:rPr>
          <w:lang w:val="en-US"/>
        </w:rPr>
        <w:t>Each receipt must contain mandatory fields: fiscal storage serial number (</w:t>
      </w:r>
      <w:proofErr w:type="spellStart"/>
      <w:r w:rsidR="00031999" w:rsidRPr="00031999">
        <w:rPr>
          <w:rFonts w:cs="Arial"/>
          <w:b/>
          <w:lang w:val="en-US"/>
        </w:rPr>
        <w:t>fsNumber</w:t>
      </w:r>
      <w:proofErr w:type="spellEnd"/>
      <w:r>
        <w:rPr>
          <w:lang w:val="en-US"/>
        </w:rPr>
        <w:t>), device serial number (</w:t>
      </w:r>
      <w:proofErr w:type="spellStart"/>
      <w:r w:rsidRPr="00031999">
        <w:rPr>
          <w:b/>
          <w:lang w:val="en-US"/>
        </w:rPr>
        <w:t>deviceSN</w:t>
      </w:r>
      <w:proofErr w:type="spellEnd"/>
      <w:r>
        <w:rPr>
          <w:lang w:val="en-US"/>
        </w:rPr>
        <w:t>), device register number (</w:t>
      </w:r>
      <w:proofErr w:type="spellStart"/>
      <w:r w:rsidRPr="00031999">
        <w:rPr>
          <w:b/>
          <w:lang w:val="en-US"/>
        </w:rPr>
        <w:t>deviceRN</w:t>
      </w:r>
      <w:proofErr w:type="spellEnd"/>
      <w:r>
        <w:rPr>
          <w:lang w:val="en-US"/>
        </w:rPr>
        <w:t>), INN, shift number, document index, fiscal sign. All these fields are described below.</w:t>
      </w:r>
    </w:p>
    <w:p w14:paraId="3BCBB732" w14:textId="77777777" w:rsidR="00980E7A" w:rsidRDefault="00980E7A" w:rsidP="00CB04F1">
      <w:pPr>
        <w:jc w:val="both"/>
        <w:rPr>
          <w:lang w:val="en-US"/>
        </w:rPr>
      </w:pPr>
    </w:p>
    <w:p w14:paraId="113FCCA3" w14:textId="77777777" w:rsidR="00CB04F1" w:rsidRPr="00F2195E" w:rsidRDefault="00F2195E" w:rsidP="00CB04F1">
      <w:pPr>
        <w:jc w:val="both"/>
        <w:rPr>
          <w:lang w:val="en-US"/>
        </w:rPr>
      </w:pPr>
      <w:r>
        <w:rPr>
          <w:lang w:val="en-US"/>
        </w:rPr>
        <w:t>Orange fiscal cloud is based on cashing devices “NETPAY</w:t>
      </w:r>
      <w:r w:rsidRPr="00F2195E">
        <w:rPr>
          <w:lang w:val="en-US"/>
        </w:rPr>
        <w:t>-</w:t>
      </w:r>
      <w:r>
        <w:t>ФС</w:t>
      </w:r>
      <w:r>
        <w:rPr>
          <w:lang w:val="en-US"/>
        </w:rPr>
        <w:t xml:space="preserve">” (details are here: </w:t>
      </w:r>
      <w:hyperlink r:id="rId9" w:history="1">
        <w:r w:rsidRPr="000E6290">
          <w:rPr>
            <w:rStyle w:val="ac"/>
            <w:lang w:val="en-US"/>
          </w:rPr>
          <w:t>http://paykiosk.ru/netpay</w:t>
        </w:r>
      </w:hyperlink>
      <w:r>
        <w:rPr>
          <w:lang w:val="en-US"/>
        </w:rPr>
        <w:t xml:space="preserve"> ). In each 2 units in server rack there are 196 caching devices are installed and clients can “</w:t>
      </w:r>
      <w:proofErr w:type="gramStart"/>
      <w:r>
        <w:rPr>
          <w:lang w:val="en-US"/>
        </w:rPr>
        <w:t>reserve”  one</w:t>
      </w:r>
      <w:proofErr w:type="gramEnd"/>
      <w:r>
        <w:rPr>
          <w:lang w:val="en-US"/>
        </w:rPr>
        <w:t xml:space="preserve"> or more caching devices for their business.  Each caching device can be registered in tax autho</w:t>
      </w:r>
      <w:r w:rsidR="00980E7A">
        <w:rPr>
          <w:lang w:val="en-US"/>
        </w:rPr>
        <w:t xml:space="preserve">rity ONLY for one company. So, </w:t>
      </w:r>
      <w:r>
        <w:rPr>
          <w:lang w:val="en-US"/>
        </w:rPr>
        <w:t>caching devices can be shared between several departments of one company, but not between several clients.</w:t>
      </w:r>
    </w:p>
    <w:p w14:paraId="579A4A07" w14:textId="77777777" w:rsidR="00CB04F1" w:rsidRDefault="00CB04F1" w:rsidP="0061015B">
      <w:pPr>
        <w:jc w:val="both"/>
        <w:rPr>
          <w:lang w:val="en-US"/>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38"/>
        <w:gridCol w:w="3335"/>
      </w:tblGrid>
      <w:tr w:rsidR="00980E7A" w:rsidRPr="007D576E" w14:paraId="04B8033E" w14:textId="77777777" w:rsidTr="00980E7A">
        <w:tc>
          <w:tcPr>
            <w:tcW w:w="5494" w:type="dxa"/>
          </w:tcPr>
          <w:p w14:paraId="5516CCF4" w14:textId="77777777" w:rsidR="00980E7A" w:rsidRDefault="00980E7A" w:rsidP="0061015B">
            <w:pPr>
              <w:jc w:val="both"/>
              <w:rPr>
                <w:lang w:val="en-US"/>
              </w:rPr>
            </w:pPr>
            <w:r>
              <w:rPr>
                <w:noProof/>
              </w:rPr>
              <w:drawing>
                <wp:inline distT="0" distB="0" distL="0" distR="0" wp14:anchorId="7DE9C506" wp14:editId="0C387F07">
                  <wp:extent cx="4586288" cy="3057525"/>
                  <wp:effectExtent l="0" t="0" r="0" b="0"/>
                  <wp:docPr id="3" name="Рисунок 3" descr="http://paykiosk.ru/images/slider/netpay-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aykiosk.ru/images/slider/netpay-1-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6288" cy="3057525"/>
                          </a:xfrm>
                          <a:prstGeom prst="rect">
                            <a:avLst/>
                          </a:prstGeom>
                          <a:noFill/>
                          <a:ln>
                            <a:noFill/>
                          </a:ln>
                        </pic:spPr>
                      </pic:pic>
                    </a:graphicData>
                  </a:graphic>
                </wp:inline>
              </w:drawing>
            </w:r>
          </w:p>
        </w:tc>
        <w:tc>
          <w:tcPr>
            <w:tcW w:w="5495" w:type="dxa"/>
          </w:tcPr>
          <w:p w14:paraId="66C18162" w14:textId="77777777" w:rsidR="00980E7A" w:rsidRPr="00CB04F1" w:rsidRDefault="00980E7A" w:rsidP="00980E7A">
            <w:pPr>
              <w:jc w:val="both"/>
              <w:rPr>
                <w:i/>
                <w:lang w:val="en-US"/>
              </w:rPr>
            </w:pPr>
            <w:r>
              <w:rPr>
                <w:i/>
                <w:lang w:val="en-US"/>
              </w:rPr>
              <w:t>Picture 1</w:t>
            </w:r>
            <w:r w:rsidRPr="00CB04F1">
              <w:rPr>
                <w:i/>
                <w:lang w:val="en-US"/>
              </w:rPr>
              <w:t>.</w:t>
            </w:r>
          </w:p>
          <w:p w14:paraId="288D7727" w14:textId="77777777" w:rsidR="00980E7A" w:rsidRPr="00CB04F1" w:rsidRDefault="00980E7A" w:rsidP="00980E7A">
            <w:pPr>
              <w:jc w:val="both"/>
              <w:rPr>
                <w:i/>
                <w:lang w:val="en-US"/>
              </w:rPr>
            </w:pPr>
          </w:p>
          <w:p w14:paraId="5620D1E2" w14:textId="77777777" w:rsidR="00980E7A" w:rsidRDefault="00980E7A" w:rsidP="00980E7A">
            <w:pPr>
              <w:jc w:val="both"/>
              <w:rPr>
                <w:i/>
                <w:lang w:val="en-US"/>
              </w:rPr>
            </w:pPr>
            <w:r>
              <w:rPr>
                <w:lang w:val="en-US"/>
              </w:rPr>
              <w:t>NETPAY</w:t>
            </w:r>
            <w:r w:rsidRPr="00F2195E">
              <w:rPr>
                <w:lang w:val="en-US"/>
              </w:rPr>
              <w:t>-</w:t>
            </w:r>
            <w:r>
              <w:t>ФС</w:t>
            </w:r>
            <w:r w:rsidRPr="00CB04F1">
              <w:rPr>
                <w:i/>
                <w:lang w:val="en-US"/>
              </w:rPr>
              <w:t xml:space="preserve"> </w:t>
            </w:r>
            <w:r>
              <w:rPr>
                <w:i/>
                <w:lang w:val="en-US"/>
              </w:rPr>
              <w:t xml:space="preserve">caching device with fiscal storage inserted. </w:t>
            </w:r>
          </w:p>
          <w:p w14:paraId="4420A637" w14:textId="77777777" w:rsidR="00980E7A" w:rsidRDefault="00980E7A" w:rsidP="00980E7A">
            <w:pPr>
              <w:jc w:val="both"/>
              <w:rPr>
                <w:i/>
                <w:lang w:val="en-US"/>
              </w:rPr>
            </w:pPr>
          </w:p>
          <w:p w14:paraId="33956106" w14:textId="77777777" w:rsidR="00980E7A" w:rsidRDefault="00980E7A" w:rsidP="00980E7A">
            <w:pPr>
              <w:jc w:val="both"/>
              <w:rPr>
                <w:lang w:val="en-US"/>
              </w:rPr>
            </w:pPr>
            <w:r>
              <w:rPr>
                <w:i/>
                <w:lang w:val="en-US"/>
              </w:rPr>
              <w:t xml:space="preserve">Devices can be mounted into a rack. </w:t>
            </w:r>
          </w:p>
        </w:tc>
      </w:tr>
    </w:tbl>
    <w:p w14:paraId="22610FC2" w14:textId="77777777" w:rsidR="00980E7A" w:rsidRDefault="00980E7A" w:rsidP="0061015B">
      <w:pPr>
        <w:jc w:val="both"/>
        <w:rPr>
          <w:lang w:val="en-US"/>
        </w:rPr>
      </w:pPr>
    </w:p>
    <w:p w14:paraId="00A63BBB" w14:textId="77777777" w:rsidR="00CB04F1" w:rsidRDefault="00CB04F1" w:rsidP="00CB04F1">
      <w:pPr>
        <w:jc w:val="both"/>
        <w:rPr>
          <w:lang w:val="en-US"/>
        </w:rPr>
      </w:pPr>
      <w:r w:rsidRPr="00CB04F1">
        <w:rPr>
          <w:b/>
          <w:lang w:val="en-US"/>
        </w:rPr>
        <w:t>Device serial number</w:t>
      </w:r>
      <w:r w:rsidRPr="00CB04F1">
        <w:rPr>
          <w:lang w:val="en-US"/>
        </w:rPr>
        <w:t xml:space="preserve"> (field </w:t>
      </w:r>
      <w:proofErr w:type="spellStart"/>
      <w:r w:rsidRPr="00F2195E">
        <w:rPr>
          <w:b/>
          <w:lang w:val="en-US"/>
        </w:rPr>
        <w:t>deviceSN</w:t>
      </w:r>
      <w:proofErr w:type="spellEnd"/>
      <w:r w:rsidRPr="00CB04F1">
        <w:rPr>
          <w:lang w:val="en-US"/>
        </w:rPr>
        <w:t>) - is serial number of caching register device</w:t>
      </w:r>
      <w:r w:rsidR="00F2195E">
        <w:rPr>
          <w:lang w:val="en-US"/>
        </w:rPr>
        <w:t>, assigned by manufacturer</w:t>
      </w:r>
      <w:r w:rsidRPr="00CB04F1">
        <w:rPr>
          <w:lang w:val="en-US"/>
        </w:rPr>
        <w:t xml:space="preserve">. According to the law, </w:t>
      </w:r>
      <w:proofErr w:type="gramStart"/>
      <w:r w:rsidRPr="00CB04F1">
        <w:rPr>
          <w:lang w:val="en-US"/>
        </w:rPr>
        <w:t>it  consis</w:t>
      </w:r>
      <w:r>
        <w:rPr>
          <w:lang w:val="en-US"/>
        </w:rPr>
        <w:t>ts</w:t>
      </w:r>
      <w:proofErr w:type="gramEnd"/>
      <w:r>
        <w:rPr>
          <w:lang w:val="en-US"/>
        </w:rPr>
        <w:t xml:space="preserve"> of 16 digits. Each </w:t>
      </w:r>
      <w:r w:rsidRPr="00CB04F1">
        <w:rPr>
          <w:lang w:val="en-US"/>
        </w:rPr>
        <w:t>caching register</w:t>
      </w:r>
      <w:r>
        <w:rPr>
          <w:lang w:val="en-US"/>
        </w:rPr>
        <w:t xml:space="preserve"> is registered in tax authority. </w:t>
      </w:r>
    </w:p>
    <w:p w14:paraId="044E1588" w14:textId="77777777" w:rsidR="00CB04F1" w:rsidRDefault="00CB04F1" w:rsidP="0061015B">
      <w:pPr>
        <w:jc w:val="both"/>
        <w:rPr>
          <w:lang w:val="en-US"/>
        </w:rPr>
      </w:pPr>
    </w:p>
    <w:p w14:paraId="429CB668" w14:textId="77777777" w:rsidR="00F2195E" w:rsidRDefault="00F2195E" w:rsidP="00F2195E">
      <w:pPr>
        <w:jc w:val="both"/>
        <w:rPr>
          <w:lang w:val="en-US"/>
        </w:rPr>
      </w:pPr>
      <w:r w:rsidRPr="00CB04F1">
        <w:rPr>
          <w:b/>
          <w:lang w:val="en-US"/>
        </w:rPr>
        <w:t xml:space="preserve">Device </w:t>
      </w:r>
      <w:r>
        <w:rPr>
          <w:b/>
          <w:lang w:val="en-US"/>
        </w:rPr>
        <w:t>register</w:t>
      </w:r>
      <w:r w:rsidRPr="00CB04F1">
        <w:rPr>
          <w:b/>
          <w:lang w:val="en-US"/>
        </w:rPr>
        <w:t xml:space="preserve"> number</w:t>
      </w:r>
      <w:r w:rsidRPr="00CB04F1">
        <w:rPr>
          <w:lang w:val="en-US"/>
        </w:rPr>
        <w:t xml:space="preserve"> (field </w:t>
      </w:r>
      <w:proofErr w:type="spellStart"/>
      <w:r w:rsidRPr="00F2195E">
        <w:rPr>
          <w:b/>
          <w:lang w:val="en-US"/>
        </w:rPr>
        <w:t>device</w:t>
      </w:r>
      <w:r>
        <w:rPr>
          <w:b/>
          <w:lang w:val="en-US"/>
        </w:rPr>
        <w:t>R</w:t>
      </w:r>
      <w:r w:rsidRPr="00F2195E">
        <w:rPr>
          <w:b/>
          <w:lang w:val="en-US"/>
        </w:rPr>
        <w:t>N</w:t>
      </w:r>
      <w:proofErr w:type="spellEnd"/>
      <w:r w:rsidRPr="00CB04F1">
        <w:rPr>
          <w:lang w:val="en-US"/>
        </w:rPr>
        <w:t xml:space="preserve">) - is </w:t>
      </w:r>
      <w:r>
        <w:rPr>
          <w:lang w:val="en-US"/>
        </w:rPr>
        <w:t xml:space="preserve">the </w:t>
      </w:r>
      <w:r w:rsidRPr="00CB04F1">
        <w:rPr>
          <w:lang w:val="en-US"/>
        </w:rPr>
        <w:t xml:space="preserve">number </w:t>
      </w:r>
      <w:r w:rsidRPr="00F2195E">
        <w:rPr>
          <w:lang w:val="en-US"/>
        </w:rPr>
        <w:t xml:space="preserve">that tax authority assigned to the caching register </w:t>
      </w:r>
      <w:proofErr w:type="gramStart"/>
      <w:r w:rsidRPr="00F2195E">
        <w:rPr>
          <w:lang w:val="en-US"/>
        </w:rPr>
        <w:t>when  the</w:t>
      </w:r>
      <w:proofErr w:type="gramEnd"/>
      <w:r w:rsidRPr="00F2195E">
        <w:rPr>
          <w:lang w:val="en-US"/>
        </w:rPr>
        <w:t xml:space="preserve"> company register the device in the tax authority. It contains 16 digits</w:t>
      </w:r>
      <w:r>
        <w:rPr>
          <w:lang w:val="en-US"/>
        </w:rPr>
        <w:t xml:space="preserve">.  Device register number and device serial number – are different.  </w:t>
      </w:r>
      <w:proofErr w:type="spellStart"/>
      <w:r w:rsidRPr="00F2195E">
        <w:rPr>
          <w:b/>
          <w:lang w:val="en-US"/>
        </w:rPr>
        <w:t>deviceSN</w:t>
      </w:r>
      <w:proofErr w:type="spellEnd"/>
      <w:r w:rsidRPr="00F2195E">
        <w:rPr>
          <w:lang w:val="en-US"/>
        </w:rPr>
        <w:t xml:space="preserve"> never changes. </w:t>
      </w:r>
      <w:proofErr w:type="spellStart"/>
      <w:r w:rsidRPr="00F2195E">
        <w:rPr>
          <w:b/>
          <w:lang w:val="en-US"/>
        </w:rPr>
        <w:t>deviceRN</w:t>
      </w:r>
      <w:proofErr w:type="spellEnd"/>
      <w:r>
        <w:rPr>
          <w:b/>
          <w:lang w:val="en-US"/>
        </w:rPr>
        <w:t xml:space="preserve"> </w:t>
      </w:r>
      <w:r w:rsidRPr="00F2195E">
        <w:rPr>
          <w:lang w:val="en-US"/>
        </w:rPr>
        <w:t xml:space="preserve">can </w:t>
      </w:r>
      <w:proofErr w:type="gramStart"/>
      <w:r w:rsidRPr="00F2195E">
        <w:rPr>
          <w:lang w:val="en-US"/>
        </w:rPr>
        <w:t>changed  when</w:t>
      </w:r>
      <w:proofErr w:type="gramEnd"/>
      <w:r w:rsidRPr="00F2195E">
        <w:rPr>
          <w:lang w:val="en-US"/>
        </w:rPr>
        <w:t xml:space="preserve">  a company  </w:t>
      </w:r>
      <w:proofErr w:type="spellStart"/>
      <w:r w:rsidRPr="00F2195E">
        <w:rPr>
          <w:lang w:val="en-US"/>
        </w:rPr>
        <w:t>unegist</w:t>
      </w:r>
      <w:r>
        <w:rPr>
          <w:lang w:val="en-US"/>
        </w:rPr>
        <w:t>er</w:t>
      </w:r>
      <w:proofErr w:type="spellEnd"/>
      <w:r w:rsidRPr="00F2195E">
        <w:rPr>
          <w:lang w:val="en-US"/>
        </w:rPr>
        <w:t xml:space="preserve"> caching device in </w:t>
      </w:r>
      <w:r>
        <w:rPr>
          <w:lang w:val="en-US"/>
        </w:rPr>
        <w:t>T</w:t>
      </w:r>
      <w:r w:rsidRPr="00F2195E">
        <w:rPr>
          <w:lang w:val="en-US"/>
        </w:rPr>
        <w:t xml:space="preserve">ax </w:t>
      </w:r>
      <w:r>
        <w:rPr>
          <w:lang w:val="en-US"/>
        </w:rPr>
        <w:t>A</w:t>
      </w:r>
      <w:r w:rsidRPr="00F2195E">
        <w:rPr>
          <w:lang w:val="en-US"/>
        </w:rPr>
        <w:t>uthority and (after a pause) register the caching device again.</w:t>
      </w:r>
    </w:p>
    <w:p w14:paraId="110E9B5E" w14:textId="77777777" w:rsidR="00F2195E" w:rsidRDefault="00F2195E" w:rsidP="0061015B">
      <w:pPr>
        <w:jc w:val="both"/>
        <w:rPr>
          <w:lang w:val="en-US"/>
        </w:rPr>
      </w:pPr>
    </w:p>
    <w:p w14:paraId="786B28BB" w14:textId="77777777" w:rsidR="0061015B" w:rsidRDefault="0061015B" w:rsidP="0061015B">
      <w:pPr>
        <w:jc w:val="both"/>
        <w:rPr>
          <w:lang w:val="en-US"/>
        </w:rPr>
      </w:pPr>
      <w:r w:rsidRPr="0061015B">
        <w:rPr>
          <w:b/>
          <w:lang w:val="en-US"/>
        </w:rPr>
        <w:lastRenderedPageBreak/>
        <w:t>Fiscal storage</w:t>
      </w:r>
      <w:r w:rsidRPr="0061015B">
        <w:rPr>
          <w:lang w:val="en-US"/>
        </w:rPr>
        <w:t xml:space="preserve"> </w:t>
      </w:r>
      <w:r>
        <w:rPr>
          <w:lang w:val="en-US"/>
        </w:rPr>
        <w:t>(abbreviation: FN – “</w:t>
      </w:r>
      <w:proofErr w:type="spellStart"/>
      <w:r w:rsidRPr="0061015B">
        <w:rPr>
          <w:i/>
          <w:lang w:val="en-US"/>
        </w:rPr>
        <w:t>fiscalny</w:t>
      </w:r>
      <w:proofErr w:type="spellEnd"/>
      <w:r w:rsidRPr="0061015B">
        <w:rPr>
          <w:i/>
          <w:lang w:val="en-US"/>
        </w:rPr>
        <w:t xml:space="preserve"> </w:t>
      </w:r>
      <w:proofErr w:type="spellStart"/>
      <w:r w:rsidRPr="0061015B">
        <w:rPr>
          <w:i/>
          <w:lang w:val="en-US"/>
        </w:rPr>
        <w:t>nakopitel</w:t>
      </w:r>
      <w:proofErr w:type="spellEnd"/>
      <w:r>
        <w:rPr>
          <w:lang w:val="en-US"/>
        </w:rPr>
        <w:t>”)</w:t>
      </w:r>
      <w:r w:rsidRPr="0061015B">
        <w:rPr>
          <w:lang w:val="en-US"/>
        </w:rPr>
        <w:t xml:space="preserve">– is special storage device with Java machine inside and hardware security.  Fiscal </w:t>
      </w:r>
      <w:r>
        <w:rPr>
          <w:lang w:val="en-US"/>
        </w:rPr>
        <w:t xml:space="preserve">storage </w:t>
      </w:r>
      <w:r w:rsidRPr="0061015B">
        <w:rPr>
          <w:lang w:val="en-US"/>
        </w:rPr>
        <w:t xml:space="preserve">is integrated into </w:t>
      </w:r>
      <w:r>
        <w:rPr>
          <w:lang w:val="en-US"/>
        </w:rPr>
        <w:t xml:space="preserve">any </w:t>
      </w:r>
      <w:r w:rsidRPr="0061015B">
        <w:rPr>
          <w:lang w:val="en-US"/>
        </w:rPr>
        <w:t>caching register and controls key functionality of cashing register.</w:t>
      </w:r>
      <w:r>
        <w:rPr>
          <w:lang w:val="en-US"/>
        </w:rPr>
        <w:t xml:space="preserve"> </w:t>
      </w:r>
      <w:r w:rsidRPr="0061015B">
        <w:rPr>
          <w:lang w:val="en-US"/>
        </w:rPr>
        <w:t xml:space="preserve">Fiscal </w:t>
      </w:r>
      <w:proofErr w:type="gramStart"/>
      <w:r>
        <w:rPr>
          <w:lang w:val="en-US"/>
        </w:rPr>
        <w:t xml:space="preserve">storage </w:t>
      </w:r>
      <w:r w:rsidRPr="0061015B">
        <w:rPr>
          <w:lang w:val="en-US"/>
        </w:rPr>
        <w:t xml:space="preserve"> allows</w:t>
      </w:r>
      <w:proofErr w:type="gramEnd"/>
      <w:r w:rsidRPr="0061015B">
        <w:rPr>
          <w:lang w:val="en-US"/>
        </w:rPr>
        <w:t xml:space="preserve"> WRITE-AND-READ-WITHOUT-MODIFICATION operations. </w:t>
      </w:r>
      <w:proofErr w:type="gramStart"/>
      <w:r w:rsidRPr="0061015B">
        <w:rPr>
          <w:lang w:val="en-US"/>
        </w:rPr>
        <w:t>So</w:t>
      </w:r>
      <w:proofErr w:type="gramEnd"/>
      <w:r w:rsidRPr="0061015B">
        <w:rPr>
          <w:lang w:val="en-US"/>
        </w:rPr>
        <w:t xml:space="preserve"> nobody can change a committed transaction. Any correction - is stored as a new transaction</w:t>
      </w:r>
      <w:r>
        <w:rPr>
          <w:lang w:val="en-US"/>
        </w:rPr>
        <w:t xml:space="preserve"> in fiscal storage</w:t>
      </w:r>
      <w:r w:rsidRPr="0061015B">
        <w:rPr>
          <w:lang w:val="en-US"/>
        </w:rPr>
        <w:t>.</w:t>
      </w:r>
    </w:p>
    <w:p w14:paraId="420687FE" w14:textId="77777777" w:rsidR="0061015B" w:rsidRDefault="0061015B" w:rsidP="0061015B">
      <w:pPr>
        <w:jc w:val="both"/>
        <w:rPr>
          <w:lang w:val="en-US"/>
        </w:rPr>
      </w:pPr>
      <w:r>
        <w:rPr>
          <w:lang w:val="en-US"/>
        </w:rPr>
        <w:t>Each fiscal storage has unique number, containing 16 digits.</w:t>
      </w:r>
    </w:p>
    <w:p w14:paraId="0F9BF112" w14:textId="77777777" w:rsidR="0061015B" w:rsidRDefault="0061015B" w:rsidP="0061015B">
      <w:pPr>
        <w:jc w:val="both"/>
        <w:rPr>
          <w:lang w:val="en-US"/>
        </w:rPr>
      </w:pPr>
    </w:p>
    <w:p w14:paraId="227B8852" w14:textId="77777777" w:rsidR="00CB04F1" w:rsidRDefault="00CB04F1" w:rsidP="0061015B">
      <w:pPr>
        <w:jc w:val="both"/>
        <w:rPr>
          <w:lang w:val="en-US"/>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6"/>
        <w:gridCol w:w="7082"/>
      </w:tblGrid>
      <w:tr w:rsidR="00CB04F1" w:rsidRPr="007D576E" w14:paraId="2484DA52" w14:textId="77777777" w:rsidTr="00CB04F1">
        <w:tc>
          <w:tcPr>
            <w:tcW w:w="3516" w:type="dxa"/>
          </w:tcPr>
          <w:p w14:paraId="782979CB" w14:textId="77777777" w:rsidR="00CB04F1" w:rsidRDefault="00CB04F1" w:rsidP="0061015B">
            <w:pPr>
              <w:jc w:val="both"/>
              <w:rPr>
                <w:lang w:val="en-US"/>
              </w:rPr>
            </w:pPr>
            <w:r w:rsidRPr="0061015B">
              <w:rPr>
                <w:noProof/>
              </w:rPr>
              <w:drawing>
                <wp:inline distT="0" distB="0" distL="0" distR="0" wp14:anchorId="6E6DEF28" wp14:editId="0A7CB38B">
                  <wp:extent cx="2019300" cy="1900517"/>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024216" cy="1905143"/>
                          </a:xfrm>
                          <a:prstGeom prst="rect">
                            <a:avLst/>
                          </a:prstGeom>
                        </pic:spPr>
                      </pic:pic>
                    </a:graphicData>
                  </a:graphic>
                </wp:inline>
              </w:drawing>
            </w:r>
          </w:p>
        </w:tc>
        <w:tc>
          <w:tcPr>
            <w:tcW w:w="7082" w:type="dxa"/>
          </w:tcPr>
          <w:p w14:paraId="6A324FF0" w14:textId="77777777" w:rsidR="00CB04F1" w:rsidRPr="00CB04F1" w:rsidRDefault="00980E7A" w:rsidP="0061015B">
            <w:pPr>
              <w:jc w:val="both"/>
              <w:rPr>
                <w:i/>
                <w:lang w:val="en-US"/>
              </w:rPr>
            </w:pPr>
            <w:r>
              <w:rPr>
                <w:i/>
                <w:lang w:val="en-US"/>
              </w:rPr>
              <w:t>Picture 2</w:t>
            </w:r>
            <w:r w:rsidR="00CB04F1" w:rsidRPr="00CB04F1">
              <w:rPr>
                <w:i/>
                <w:lang w:val="en-US"/>
              </w:rPr>
              <w:t>.</w:t>
            </w:r>
          </w:p>
          <w:p w14:paraId="2731994F" w14:textId="77777777" w:rsidR="00CB04F1" w:rsidRPr="00CB04F1" w:rsidRDefault="00CB04F1" w:rsidP="0061015B">
            <w:pPr>
              <w:jc w:val="both"/>
              <w:rPr>
                <w:i/>
                <w:lang w:val="en-US"/>
              </w:rPr>
            </w:pPr>
          </w:p>
          <w:p w14:paraId="34D32D7D" w14:textId="77777777" w:rsidR="00CB04F1" w:rsidRDefault="00CB04F1" w:rsidP="0061015B">
            <w:pPr>
              <w:jc w:val="both"/>
              <w:rPr>
                <w:lang w:val="en-US"/>
              </w:rPr>
            </w:pPr>
            <w:r w:rsidRPr="00CB04F1">
              <w:rPr>
                <w:i/>
                <w:lang w:val="en-US"/>
              </w:rPr>
              <w:t>Production fiscal storage.</w:t>
            </w:r>
            <w:r>
              <w:rPr>
                <w:i/>
                <w:lang w:val="en-US"/>
              </w:rPr>
              <w:t xml:space="preserve">  The size of device </w:t>
            </w:r>
            <w:proofErr w:type="gramStart"/>
            <w:r>
              <w:rPr>
                <w:i/>
                <w:lang w:val="en-US"/>
              </w:rPr>
              <w:t>is  30</w:t>
            </w:r>
            <w:proofErr w:type="gramEnd"/>
            <w:r>
              <w:rPr>
                <w:i/>
                <w:lang w:val="en-US"/>
              </w:rPr>
              <w:t xml:space="preserve"> mm.</w:t>
            </w:r>
          </w:p>
        </w:tc>
      </w:tr>
    </w:tbl>
    <w:p w14:paraId="17B84153" w14:textId="77777777" w:rsidR="00CB04F1" w:rsidRDefault="00CB04F1" w:rsidP="0061015B">
      <w:pPr>
        <w:jc w:val="both"/>
        <w:rPr>
          <w:lang w:val="en-US"/>
        </w:rPr>
      </w:pPr>
    </w:p>
    <w:p w14:paraId="12AED636" w14:textId="70CBC4FF" w:rsidR="00CB04F1" w:rsidRDefault="00CB04F1" w:rsidP="0061015B">
      <w:pPr>
        <w:jc w:val="both"/>
        <w:rPr>
          <w:lang w:val="en-US"/>
        </w:rPr>
      </w:pPr>
      <w:r w:rsidRPr="00CB04F1">
        <w:rPr>
          <w:b/>
          <w:lang w:val="en-US"/>
        </w:rPr>
        <w:t xml:space="preserve">Fiscal </w:t>
      </w:r>
      <w:r w:rsidR="00031999">
        <w:rPr>
          <w:b/>
          <w:lang w:val="en-US"/>
        </w:rPr>
        <w:t xml:space="preserve">storage </w:t>
      </w:r>
      <w:r w:rsidRPr="00CB04F1">
        <w:rPr>
          <w:b/>
          <w:lang w:val="en-US"/>
        </w:rPr>
        <w:t>number</w:t>
      </w:r>
      <w:r w:rsidR="00031999">
        <w:rPr>
          <w:b/>
          <w:lang w:val="en-US"/>
        </w:rPr>
        <w:t xml:space="preserve"> (</w:t>
      </w:r>
      <w:proofErr w:type="spellStart"/>
      <w:r w:rsidR="00031999" w:rsidRPr="00031999">
        <w:rPr>
          <w:rFonts w:cs="Arial"/>
          <w:b/>
          <w:lang w:val="en-US"/>
        </w:rPr>
        <w:t>fsNumber</w:t>
      </w:r>
      <w:proofErr w:type="spellEnd"/>
      <w:r w:rsidR="00031999">
        <w:rPr>
          <w:rFonts w:cs="Arial"/>
          <w:lang w:val="en-US"/>
        </w:rPr>
        <w:t>)</w:t>
      </w:r>
      <w:r>
        <w:rPr>
          <w:lang w:val="en-US"/>
        </w:rPr>
        <w:t xml:space="preserve"> </w:t>
      </w:r>
      <w:r w:rsidR="00031999">
        <w:rPr>
          <w:lang w:val="en-US"/>
        </w:rPr>
        <w:t>–</w:t>
      </w:r>
      <w:r w:rsidRPr="00CB04F1">
        <w:rPr>
          <w:lang w:val="en-US"/>
        </w:rPr>
        <w:t xml:space="preserve"> </w:t>
      </w:r>
      <w:r w:rsidR="00031999">
        <w:rPr>
          <w:lang w:val="en-US"/>
        </w:rPr>
        <w:t xml:space="preserve">unique 16-digit fiscal storage serial number, assigned by manufacturer. </w:t>
      </w:r>
    </w:p>
    <w:p w14:paraId="68E7FB07" w14:textId="5131FAA6" w:rsidR="00031999" w:rsidRDefault="00031999" w:rsidP="00031999">
      <w:pPr>
        <w:jc w:val="both"/>
        <w:rPr>
          <w:lang w:val="en-US"/>
        </w:rPr>
      </w:pPr>
      <w:r>
        <w:rPr>
          <w:lang w:val="en-US"/>
        </w:rPr>
        <w:t>Fiscal storage numbers starting with four digits “</w:t>
      </w:r>
      <w:proofErr w:type="gramStart"/>
      <w:r>
        <w:rPr>
          <w:lang w:val="en-US"/>
        </w:rPr>
        <w:t xml:space="preserve">9”   </w:t>
      </w:r>
      <w:proofErr w:type="gramEnd"/>
      <w:r>
        <w:rPr>
          <w:lang w:val="en-US"/>
        </w:rPr>
        <w:t xml:space="preserve">(for instance </w:t>
      </w:r>
      <w:r w:rsidRPr="00CB04F1">
        <w:rPr>
          <w:lang w:val="en-US"/>
        </w:rPr>
        <w:t>9999078900006784)</w:t>
      </w:r>
      <w:r>
        <w:rPr>
          <w:lang w:val="en-US"/>
        </w:rPr>
        <w:t xml:space="preserve"> are reserved for test fiscal storage devices.  All other prefixes are used for production environment.</w:t>
      </w:r>
    </w:p>
    <w:p w14:paraId="585C8CEA" w14:textId="77777777" w:rsidR="00CB04F1" w:rsidRPr="00CB04F1" w:rsidRDefault="00CB04F1" w:rsidP="0061015B">
      <w:pPr>
        <w:jc w:val="both"/>
        <w:rPr>
          <w:lang w:val="en-US"/>
        </w:rPr>
      </w:pPr>
    </w:p>
    <w:p w14:paraId="7196C8CB" w14:textId="77777777" w:rsidR="0061015B" w:rsidRPr="00CB04F1" w:rsidRDefault="00CB04F1" w:rsidP="0061015B">
      <w:pPr>
        <w:jc w:val="both"/>
        <w:rPr>
          <w:lang w:val="en-US"/>
        </w:rPr>
      </w:pPr>
      <w:r w:rsidRPr="00CB04F1">
        <w:rPr>
          <w:b/>
          <w:lang w:val="en-US"/>
        </w:rPr>
        <w:t>INN</w:t>
      </w:r>
      <w:r>
        <w:rPr>
          <w:lang w:val="en-US"/>
        </w:rPr>
        <w:t xml:space="preserve"> (</w:t>
      </w:r>
      <w:r w:rsidRPr="00CB04F1">
        <w:rPr>
          <w:lang w:val="en-US"/>
        </w:rPr>
        <w:t>abbreviation '</w:t>
      </w:r>
      <w:proofErr w:type="spellStart"/>
      <w:r w:rsidRPr="00CB04F1">
        <w:rPr>
          <w:lang w:val="en-US"/>
        </w:rPr>
        <w:t>identificator</w:t>
      </w:r>
      <w:proofErr w:type="spellEnd"/>
      <w:r w:rsidRPr="00CB04F1">
        <w:rPr>
          <w:lang w:val="en-US"/>
        </w:rPr>
        <w:t xml:space="preserve"> </w:t>
      </w:r>
      <w:proofErr w:type="spellStart"/>
      <w:r w:rsidRPr="00CB04F1">
        <w:rPr>
          <w:lang w:val="en-US"/>
        </w:rPr>
        <w:t>nalogoplatelshika</w:t>
      </w:r>
      <w:proofErr w:type="spellEnd"/>
      <w:r w:rsidRPr="00CB04F1">
        <w:rPr>
          <w:lang w:val="en-US"/>
        </w:rPr>
        <w:t xml:space="preserve">' = </w:t>
      </w:r>
      <w:proofErr w:type="gramStart"/>
      <w:r w:rsidRPr="00CB04F1">
        <w:rPr>
          <w:lang w:val="en-US"/>
        </w:rPr>
        <w:t>tax payer</w:t>
      </w:r>
      <w:proofErr w:type="gramEnd"/>
      <w:r w:rsidRPr="00CB04F1">
        <w:rPr>
          <w:lang w:val="en-US"/>
        </w:rPr>
        <w:t xml:space="preserve"> identifier)</w:t>
      </w:r>
      <w:r>
        <w:rPr>
          <w:lang w:val="en-US"/>
        </w:rPr>
        <w:t xml:space="preserve"> </w:t>
      </w:r>
      <w:r w:rsidRPr="00CB04F1">
        <w:rPr>
          <w:lang w:val="en-US"/>
        </w:rPr>
        <w:t>an unique identifier tha</w:t>
      </w:r>
      <w:r>
        <w:rPr>
          <w:lang w:val="en-US"/>
        </w:rPr>
        <w:t xml:space="preserve">t tax authority assign to each </w:t>
      </w:r>
      <w:r w:rsidRPr="00CB04F1">
        <w:rPr>
          <w:lang w:val="en-US"/>
        </w:rPr>
        <w:t>tax payer. It contains 10 digits for companies and 12 digits for physical persons</w:t>
      </w:r>
      <w:r>
        <w:rPr>
          <w:lang w:val="en-US"/>
        </w:rPr>
        <w:t xml:space="preserve"> and entrepreneurs. For instance, INN </w:t>
      </w:r>
      <w:r w:rsidRPr="00CB04F1">
        <w:rPr>
          <w:lang w:val="en-US"/>
        </w:rPr>
        <w:t xml:space="preserve">7725327863 </w:t>
      </w:r>
      <w:r>
        <w:rPr>
          <w:lang w:val="en-US"/>
        </w:rPr>
        <w:t xml:space="preserve">is identifier of “Orange Data” company. </w:t>
      </w:r>
    </w:p>
    <w:p w14:paraId="40A20124" w14:textId="77777777" w:rsidR="0061015B" w:rsidRDefault="0061015B" w:rsidP="0061015B">
      <w:pPr>
        <w:jc w:val="both"/>
        <w:rPr>
          <w:lang w:val="en-US"/>
        </w:rPr>
      </w:pPr>
    </w:p>
    <w:p w14:paraId="2212A36A" w14:textId="77777777" w:rsidR="00B14BC3" w:rsidRPr="00B14BC3" w:rsidRDefault="00B14BC3" w:rsidP="00B14BC3">
      <w:pPr>
        <w:jc w:val="both"/>
        <w:rPr>
          <w:lang w:val="en-US"/>
        </w:rPr>
      </w:pPr>
      <w:proofErr w:type="spellStart"/>
      <w:r w:rsidRPr="00B14BC3">
        <w:rPr>
          <w:b/>
          <w:lang w:val="en-US"/>
        </w:rPr>
        <w:t>shiftNumber</w:t>
      </w:r>
      <w:proofErr w:type="spellEnd"/>
      <w:r w:rsidRPr="00B14BC3">
        <w:rPr>
          <w:lang w:val="en-US"/>
        </w:rPr>
        <w:t xml:space="preserve"> - the number of </w:t>
      </w:r>
      <w:proofErr w:type="gramStart"/>
      <w:r w:rsidRPr="00B14BC3">
        <w:rPr>
          <w:lang w:val="en-US"/>
        </w:rPr>
        <w:t>shift</w:t>
      </w:r>
      <w:proofErr w:type="gramEnd"/>
      <w:r w:rsidRPr="00B14BC3">
        <w:rPr>
          <w:lang w:val="en-US"/>
        </w:rPr>
        <w:t xml:space="preserve">. When a cashier start working, it opens shift. Fiscal </w:t>
      </w:r>
      <w:r>
        <w:rPr>
          <w:lang w:val="en-US"/>
        </w:rPr>
        <w:t xml:space="preserve">storage </w:t>
      </w:r>
      <w:r w:rsidRPr="00B14BC3">
        <w:rPr>
          <w:lang w:val="en-US"/>
        </w:rPr>
        <w:t>generates a special transaction and report this fa</w:t>
      </w:r>
      <w:r>
        <w:rPr>
          <w:lang w:val="en-US"/>
        </w:rPr>
        <w:t>ct to tax authority. At the end</w:t>
      </w:r>
      <w:r w:rsidRPr="00B14BC3">
        <w:rPr>
          <w:lang w:val="en-US"/>
        </w:rPr>
        <w:t xml:space="preserve"> of the working day the </w:t>
      </w:r>
      <w:proofErr w:type="spellStart"/>
      <w:r w:rsidRPr="00B14BC3">
        <w:rPr>
          <w:lang w:val="en-US"/>
        </w:rPr>
        <w:t>cachier</w:t>
      </w:r>
      <w:proofErr w:type="spellEnd"/>
      <w:r w:rsidRPr="00B14BC3">
        <w:rPr>
          <w:lang w:val="en-US"/>
        </w:rPr>
        <w:t xml:space="preserve"> closes his </w:t>
      </w:r>
      <w:proofErr w:type="spellStart"/>
      <w:r w:rsidRPr="00B14BC3">
        <w:rPr>
          <w:lang w:val="en-US"/>
        </w:rPr>
        <w:t>shith</w:t>
      </w:r>
      <w:proofErr w:type="spellEnd"/>
      <w:r w:rsidRPr="00B14BC3">
        <w:rPr>
          <w:lang w:val="en-US"/>
        </w:rPr>
        <w:t xml:space="preserve"> and this reported to tax authority too. A new fiscal </w:t>
      </w:r>
      <w:r>
        <w:rPr>
          <w:lang w:val="en-US"/>
        </w:rPr>
        <w:t xml:space="preserve">storage </w:t>
      </w:r>
      <w:r w:rsidRPr="00B14BC3">
        <w:rPr>
          <w:lang w:val="en-US"/>
        </w:rPr>
        <w:t xml:space="preserve">starts with </w:t>
      </w:r>
      <w:proofErr w:type="spellStart"/>
      <w:r w:rsidRPr="00B14BC3">
        <w:rPr>
          <w:lang w:val="en-US"/>
        </w:rPr>
        <w:t>shiftNumber</w:t>
      </w:r>
      <w:proofErr w:type="spellEnd"/>
      <w:r w:rsidRPr="00B14BC3">
        <w:rPr>
          <w:lang w:val="en-US"/>
        </w:rPr>
        <w:t>=1. The next is 2 and so on</w:t>
      </w:r>
      <w:r>
        <w:rPr>
          <w:lang w:val="en-US"/>
        </w:rPr>
        <w:t xml:space="preserve">. </w:t>
      </w:r>
    </w:p>
    <w:p w14:paraId="4013CB1C" w14:textId="77777777" w:rsidR="00B14BC3" w:rsidRPr="00CA3D57" w:rsidRDefault="00B14BC3" w:rsidP="00B14BC3">
      <w:pPr>
        <w:rPr>
          <w:rStyle w:val="css-truncate"/>
          <w:b/>
          <w:lang w:val="en-US"/>
        </w:rPr>
      </w:pPr>
    </w:p>
    <w:p w14:paraId="5263D473" w14:textId="77777777" w:rsidR="00B14BC3" w:rsidRPr="00B14BC3" w:rsidRDefault="00B14BC3" w:rsidP="00B14BC3">
      <w:pPr>
        <w:jc w:val="both"/>
        <w:rPr>
          <w:lang w:val="en-US"/>
        </w:rPr>
      </w:pPr>
      <w:proofErr w:type="spellStart"/>
      <w:r w:rsidRPr="00B14BC3">
        <w:rPr>
          <w:b/>
          <w:lang w:val="en-US"/>
        </w:rPr>
        <w:t>documentIndex</w:t>
      </w:r>
      <w:proofErr w:type="spellEnd"/>
      <w:r w:rsidRPr="00B14BC3">
        <w:rPr>
          <w:lang w:val="en-US"/>
        </w:rPr>
        <w:t xml:space="preserve">- the number of </w:t>
      </w:r>
      <w:proofErr w:type="gramStart"/>
      <w:r w:rsidRPr="00B14BC3">
        <w:rPr>
          <w:lang w:val="en-US"/>
        </w:rPr>
        <w:t>document</w:t>
      </w:r>
      <w:proofErr w:type="gramEnd"/>
      <w:r w:rsidRPr="00B14BC3">
        <w:rPr>
          <w:lang w:val="en-US"/>
        </w:rPr>
        <w:t xml:space="preserve"> inside a SHIFT. When a cashier opens a shift, it generates a </w:t>
      </w:r>
      <w:proofErr w:type="spellStart"/>
      <w:r w:rsidRPr="00B14BC3">
        <w:rPr>
          <w:lang w:val="en-US"/>
        </w:rPr>
        <w:t>documentIndex</w:t>
      </w:r>
      <w:proofErr w:type="spellEnd"/>
      <w:r w:rsidRPr="00B14BC3">
        <w:rPr>
          <w:lang w:val="en-US"/>
        </w:rPr>
        <w:t>=1 and next document is 2 and so on...</w:t>
      </w:r>
    </w:p>
    <w:p w14:paraId="5ADA3377" w14:textId="77777777" w:rsidR="00B14BC3" w:rsidRDefault="00B14BC3" w:rsidP="00B14BC3">
      <w:pPr>
        <w:rPr>
          <w:rStyle w:val="css-truncate"/>
          <w:b/>
          <w:lang w:val="en-US"/>
        </w:rPr>
      </w:pPr>
    </w:p>
    <w:p w14:paraId="64CE2943" w14:textId="77777777" w:rsidR="00031999" w:rsidRPr="00031999" w:rsidRDefault="00031999" w:rsidP="00031999">
      <w:pPr>
        <w:jc w:val="both"/>
        <w:rPr>
          <w:lang w:val="en-US"/>
        </w:rPr>
      </w:pPr>
      <w:proofErr w:type="spellStart"/>
      <w:r>
        <w:rPr>
          <w:b/>
          <w:lang w:val="en-US"/>
        </w:rPr>
        <w:t>documentNumber</w:t>
      </w:r>
      <w:proofErr w:type="spellEnd"/>
      <w:r w:rsidRPr="00B14BC3">
        <w:rPr>
          <w:lang w:val="en-US"/>
        </w:rPr>
        <w:t xml:space="preserve">- </w:t>
      </w:r>
      <w:r>
        <w:rPr>
          <w:lang w:val="en-US"/>
        </w:rPr>
        <w:t xml:space="preserve">unique document number that FN assigns to any document. A new FN generates the first document with </w:t>
      </w:r>
      <w:proofErr w:type="spellStart"/>
      <w:r w:rsidRPr="00031999">
        <w:rPr>
          <w:lang w:val="en-US"/>
        </w:rPr>
        <w:t>documentNumber</w:t>
      </w:r>
      <w:proofErr w:type="spellEnd"/>
      <w:r w:rsidRPr="00031999">
        <w:rPr>
          <w:lang w:val="en-US"/>
        </w:rPr>
        <w:t>=1, the next document is 2 and so on…</w:t>
      </w:r>
    </w:p>
    <w:p w14:paraId="7236BAF8" w14:textId="77777777" w:rsidR="00031999" w:rsidRDefault="00031999" w:rsidP="00B14BC3">
      <w:pPr>
        <w:rPr>
          <w:rStyle w:val="css-truncate"/>
          <w:b/>
          <w:lang w:val="en-US"/>
        </w:rPr>
      </w:pPr>
    </w:p>
    <w:p w14:paraId="7FF54773" w14:textId="77777777" w:rsidR="00B14BC3" w:rsidRPr="00B14BC3" w:rsidRDefault="00B14BC3" w:rsidP="00B14BC3">
      <w:pPr>
        <w:jc w:val="both"/>
        <w:rPr>
          <w:lang w:val="en-US"/>
        </w:rPr>
      </w:pPr>
      <w:r>
        <w:rPr>
          <w:b/>
          <w:lang w:val="en-US"/>
        </w:rPr>
        <w:t>F</w:t>
      </w:r>
      <w:r w:rsidRPr="00B14BC3">
        <w:rPr>
          <w:b/>
          <w:lang w:val="en-US"/>
        </w:rPr>
        <w:t>iscal sign</w:t>
      </w:r>
      <w:r w:rsidRPr="00B14BC3">
        <w:rPr>
          <w:lang w:val="en-US"/>
        </w:rPr>
        <w:t xml:space="preserve"> </w:t>
      </w:r>
      <w:r>
        <w:rPr>
          <w:lang w:val="en-US"/>
        </w:rPr>
        <w:t xml:space="preserve">(field </w:t>
      </w:r>
      <w:proofErr w:type="spellStart"/>
      <w:r w:rsidRPr="00B14BC3">
        <w:rPr>
          <w:b/>
          <w:lang w:val="en-US"/>
        </w:rPr>
        <w:t>fp</w:t>
      </w:r>
      <w:proofErr w:type="spellEnd"/>
      <w:r>
        <w:rPr>
          <w:lang w:val="en-US"/>
        </w:rPr>
        <w:t xml:space="preserve"> - </w:t>
      </w:r>
      <w:r w:rsidRPr="00B14BC3">
        <w:rPr>
          <w:lang w:val="en-US"/>
        </w:rPr>
        <w:t xml:space="preserve">in </w:t>
      </w:r>
      <w:proofErr w:type="spellStart"/>
      <w:r w:rsidRPr="00B14BC3">
        <w:rPr>
          <w:lang w:val="en-US"/>
        </w:rPr>
        <w:t>russian</w:t>
      </w:r>
      <w:proofErr w:type="spellEnd"/>
      <w:r w:rsidRPr="00B14BC3">
        <w:rPr>
          <w:lang w:val="en-US"/>
        </w:rPr>
        <w:t xml:space="preserve"> - </w:t>
      </w:r>
      <w:proofErr w:type="spellStart"/>
      <w:r w:rsidRPr="00B14BC3">
        <w:rPr>
          <w:lang w:val="en-US"/>
        </w:rPr>
        <w:t>fiscalny</w:t>
      </w:r>
      <w:proofErr w:type="spellEnd"/>
      <w:r w:rsidRPr="00B14BC3">
        <w:rPr>
          <w:lang w:val="en-US"/>
        </w:rPr>
        <w:t xml:space="preserve"> </w:t>
      </w:r>
      <w:proofErr w:type="spellStart"/>
      <w:r w:rsidRPr="00B14BC3">
        <w:rPr>
          <w:lang w:val="en-US"/>
        </w:rPr>
        <w:t>priznak</w:t>
      </w:r>
      <w:proofErr w:type="spellEnd"/>
      <w:r w:rsidRPr="00B14BC3">
        <w:rPr>
          <w:lang w:val="en-US"/>
        </w:rPr>
        <w:t xml:space="preserve">)- is a "check sum" that is generated by Fiscal </w:t>
      </w:r>
      <w:r>
        <w:rPr>
          <w:lang w:val="en-US"/>
        </w:rPr>
        <w:t xml:space="preserve">storage </w:t>
      </w:r>
      <w:r w:rsidRPr="00B14BC3">
        <w:rPr>
          <w:lang w:val="en-US"/>
        </w:rPr>
        <w:t xml:space="preserve">based on: date, amount, INN field, fiscal </w:t>
      </w:r>
      <w:r>
        <w:rPr>
          <w:lang w:val="en-US"/>
        </w:rPr>
        <w:t xml:space="preserve">storage </w:t>
      </w:r>
      <w:r w:rsidRPr="00B14BC3">
        <w:rPr>
          <w:lang w:val="en-US"/>
        </w:rPr>
        <w:t xml:space="preserve">number, </w:t>
      </w:r>
      <w:r>
        <w:rPr>
          <w:lang w:val="en-US"/>
        </w:rPr>
        <w:t>device register number, fiscal number</w:t>
      </w:r>
      <w:r w:rsidRPr="00B14BC3">
        <w:rPr>
          <w:lang w:val="en-US"/>
        </w:rPr>
        <w:t xml:space="preserve">. Tax authority can use </w:t>
      </w:r>
      <w:proofErr w:type="spellStart"/>
      <w:r w:rsidRPr="00B14BC3">
        <w:rPr>
          <w:b/>
          <w:lang w:val="en-US"/>
        </w:rPr>
        <w:t>fp</w:t>
      </w:r>
      <w:proofErr w:type="spellEnd"/>
      <w:r>
        <w:rPr>
          <w:lang w:val="en-US"/>
        </w:rPr>
        <w:t xml:space="preserve"> field to verify </w:t>
      </w:r>
      <w:proofErr w:type="gramStart"/>
      <w:r>
        <w:rPr>
          <w:lang w:val="en-US"/>
        </w:rPr>
        <w:t xml:space="preserve">whether  </w:t>
      </w:r>
      <w:r w:rsidRPr="00B14BC3">
        <w:rPr>
          <w:lang w:val="en-US"/>
        </w:rPr>
        <w:t>the</w:t>
      </w:r>
      <w:proofErr w:type="gramEnd"/>
      <w:r w:rsidRPr="00B14BC3">
        <w:rPr>
          <w:lang w:val="en-US"/>
        </w:rPr>
        <w:t xml:space="preserve"> receipt was legal or false. If it </w:t>
      </w:r>
      <w:proofErr w:type="gramStart"/>
      <w:r w:rsidRPr="00B14BC3">
        <w:rPr>
          <w:lang w:val="en-US"/>
        </w:rPr>
        <w:t>identify</w:t>
      </w:r>
      <w:proofErr w:type="gramEnd"/>
      <w:r w:rsidRPr="00B14BC3">
        <w:rPr>
          <w:lang w:val="en-US"/>
        </w:rPr>
        <w:t xml:space="preserve"> falsification - it does not accept receipts from caching register and the </w:t>
      </w:r>
      <w:r>
        <w:rPr>
          <w:lang w:val="en-US"/>
        </w:rPr>
        <w:t xml:space="preserve">caching </w:t>
      </w:r>
      <w:r w:rsidRPr="00B14BC3">
        <w:rPr>
          <w:lang w:val="en-US"/>
        </w:rPr>
        <w:t>device will be locked in 30 days.</w:t>
      </w:r>
    </w:p>
    <w:p w14:paraId="7FC30434" w14:textId="77777777" w:rsidR="0061015B" w:rsidRDefault="0061015B" w:rsidP="0061015B">
      <w:pPr>
        <w:jc w:val="both"/>
        <w:rPr>
          <w:lang w:val="en-US"/>
        </w:rPr>
      </w:pPr>
    </w:p>
    <w:p w14:paraId="778541CA" w14:textId="77777777" w:rsidR="00980E7A" w:rsidRDefault="00980E7A" w:rsidP="0061015B">
      <w:pPr>
        <w:jc w:val="both"/>
        <w:rPr>
          <w:lang w:val="en-US"/>
        </w:rPr>
      </w:pPr>
      <w:r w:rsidRPr="00DB3850">
        <w:rPr>
          <w:b/>
          <w:lang w:val="en-US"/>
        </w:rPr>
        <w:t>FFD</w:t>
      </w:r>
      <w:r>
        <w:rPr>
          <w:b/>
          <w:lang w:val="en-US"/>
        </w:rPr>
        <w:t xml:space="preserve"> </w:t>
      </w:r>
      <w:r w:rsidRPr="00980E7A">
        <w:rPr>
          <w:lang w:val="en-US"/>
        </w:rPr>
        <w:t>(format of fiscal data</w:t>
      </w:r>
      <w:r>
        <w:rPr>
          <w:lang w:val="en-US"/>
        </w:rPr>
        <w:t xml:space="preserve">) – format of binary document that caching device generates and sends to Tax </w:t>
      </w:r>
      <w:proofErr w:type="spellStart"/>
      <w:r>
        <w:rPr>
          <w:lang w:val="en-US"/>
        </w:rPr>
        <w:t>Authotiry</w:t>
      </w:r>
      <w:proofErr w:type="spellEnd"/>
      <w:r>
        <w:rPr>
          <w:lang w:val="en-US"/>
        </w:rPr>
        <w:t>. Actual FFD are: FFD 1.05 and FFD 1.1.</w:t>
      </w:r>
    </w:p>
    <w:p w14:paraId="4E39C8CF" w14:textId="77777777" w:rsidR="00980E7A" w:rsidRDefault="00980E7A" w:rsidP="0061015B">
      <w:pPr>
        <w:jc w:val="both"/>
        <w:rPr>
          <w:lang w:val="en-US"/>
        </w:rPr>
      </w:pPr>
    </w:p>
    <w:p w14:paraId="707F248E" w14:textId="290AF141" w:rsidR="006C741D" w:rsidRDefault="006C741D" w:rsidP="006C741D">
      <w:pPr>
        <w:jc w:val="both"/>
        <w:rPr>
          <w:lang w:val="en-US"/>
        </w:rPr>
      </w:pPr>
      <w:r>
        <w:rPr>
          <w:b/>
          <w:lang w:val="en-US"/>
        </w:rPr>
        <w:t>O</w:t>
      </w:r>
      <w:r w:rsidRPr="00DB3850">
        <w:rPr>
          <w:b/>
          <w:lang w:val="en-US"/>
        </w:rPr>
        <w:t>FD</w:t>
      </w:r>
      <w:r>
        <w:rPr>
          <w:b/>
          <w:lang w:val="en-US"/>
        </w:rPr>
        <w:t xml:space="preserve"> </w:t>
      </w:r>
      <w:r w:rsidRPr="00980E7A">
        <w:rPr>
          <w:lang w:val="en-US"/>
        </w:rPr>
        <w:t>(</w:t>
      </w:r>
      <w:r>
        <w:rPr>
          <w:lang w:val="en-US"/>
        </w:rPr>
        <w:t>Operator of Fiscal D</w:t>
      </w:r>
      <w:r w:rsidRPr="00980E7A">
        <w:rPr>
          <w:lang w:val="en-US"/>
        </w:rPr>
        <w:t>ata</w:t>
      </w:r>
      <w:r>
        <w:rPr>
          <w:lang w:val="en-US"/>
        </w:rPr>
        <w:t>) – is organization responsible for receiving fiscal documents in binary format and sending information to Tax Authority. There are about 15 authorized ODF in Russia.</w:t>
      </w:r>
    </w:p>
    <w:p w14:paraId="233D11A5" w14:textId="77777777" w:rsidR="006C741D" w:rsidRPr="00980E7A" w:rsidRDefault="006C741D" w:rsidP="0061015B">
      <w:pPr>
        <w:jc w:val="both"/>
        <w:rPr>
          <w:lang w:val="en-US"/>
        </w:rPr>
      </w:pPr>
    </w:p>
    <w:p w14:paraId="19D992BB" w14:textId="77777777" w:rsidR="00980E7A" w:rsidRDefault="00980E7A">
      <w:pPr>
        <w:spacing w:after="160" w:line="259" w:lineRule="auto"/>
        <w:rPr>
          <w:lang w:val="en-US"/>
        </w:rPr>
      </w:pPr>
      <w:r>
        <w:rPr>
          <w:lang w:val="en-US"/>
        </w:rPr>
        <w:br w:type="page"/>
      </w:r>
    </w:p>
    <w:p w14:paraId="4ADEC821" w14:textId="77777777" w:rsidR="00B14BC3" w:rsidRDefault="00B14BC3" w:rsidP="00B14BC3">
      <w:pPr>
        <w:pStyle w:val="2"/>
        <w:ind w:left="360"/>
        <w:rPr>
          <w:lang w:val="en-US"/>
        </w:rPr>
      </w:pPr>
      <w:bookmarkStart w:id="2" w:name="_Toc33785050"/>
      <w:r>
        <w:rPr>
          <w:lang w:val="en-US"/>
        </w:rPr>
        <w:lastRenderedPageBreak/>
        <w:t>1.2.</w:t>
      </w:r>
      <w:r>
        <w:rPr>
          <w:lang w:val="en-US"/>
        </w:rPr>
        <w:tab/>
        <w:t xml:space="preserve">Connection to fiscal </w:t>
      </w:r>
      <w:r w:rsidR="00980E7A">
        <w:rPr>
          <w:lang w:val="en-US"/>
        </w:rPr>
        <w:t>cloud</w:t>
      </w:r>
      <w:bookmarkEnd w:id="2"/>
    </w:p>
    <w:p w14:paraId="5FB07CAB" w14:textId="77777777" w:rsidR="0061015B" w:rsidRDefault="0061015B" w:rsidP="004E2FCC">
      <w:pPr>
        <w:rPr>
          <w:lang w:val="en-US"/>
        </w:rPr>
      </w:pPr>
    </w:p>
    <w:p w14:paraId="12480A2D" w14:textId="77777777" w:rsidR="00660D3A" w:rsidRDefault="004E2FCC" w:rsidP="00D52CE8">
      <w:pPr>
        <w:jc w:val="both"/>
        <w:rPr>
          <w:lang w:val="en-US"/>
        </w:rPr>
      </w:pPr>
      <w:r w:rsidRPr="004E2FCC">
        <w:rPr>
          <w:lang w:val="en-US"/>
        </w:rPr>
        <w:t xml:space="preserve">Interaction with </w:t>
      </w:r>
      <w:r w:rsidR="0061015B" w:rsidRPr="0061015B">
        <w:rPr>
          <w:lang w:val="en-US"/>
        </w:rPr>
        <w:t>cloud caching device</w:t>
      </w:r>
      <w:r w:rsidR="0061015B">
        <w:rPr>
          <w:lang w:val="en-US"/>
        </w:rPr>
        <w:t xml:space="preserve"> </w:t>
      </w:r>
      <w:r w:rsidRPr="004E2FCC">
        <w:rPr>
          <w:lang w:val="en-US"/>
        </w:rPr>
        <w:t xml:space="preserve">is </w:t>
      </w:r>
      <w:r w:rsidR="00980E7A">
        <w:rPr>
          <w:lang w:val="en-US"/>
        </w:rPr>
        <w:t xml:space="preserve">performed by </w:t>
      </w:r>
      <w:r w:rsidRPr="004E2FCC">
        <w:rPr>
          <w:lang w:val="en-US"/>
        </w:rPr>
        <w:t xml:space="preserve">web </w:t>
      </w:r>
      <w:r w:rsidR="00980E7A">
        <w:rPr>
          <w:lang w:val="en-US"/>
        </w:rPr>
        <w:t>HTTP</w:t>
      </w:r>
      <w:r w:rsidR="00661ECC">
        <w:rPr>
          <w:lang w:val="en-US"/>
        </w:rPr>
        <w:t>S</w:t>
      </w:r>
      <w:r w:rsidR="00980E7A">
        <w:rPr>
          <w:lang w:val="en-US"/>
        </w:rPr>
        <w:t xml:space="preserve"> </w:t>
      </w:r>
      <w:r w:rsidRPr="004E2FCC">
        <w:rPr>
          <w:lang w:val="en-US"/>
        </w:rPr>
        <w:t>service.</w:t>
      </w:r>
      <w:r w:rsidR="00980E7A">
        <w:rPr>
          <w:lang w:val="en-US"/>
        </w:rPr>
        <w:t xml:space="preserve"> </w:t>
      </w:r>
      <w:r w:rsidR="00661ECC">
        <w:rPr>
          <w:lang w:val="en-US"/>
        </w:rPr>
        <w:t>HTTPS</w:t>
      </w:r>
      <w:r w:rsidRPr="004E2FCC">
        <w:rPr>
          <w:lang w:val="en-US"/>
        </w:rPr>
        <w:t xml:space="preserve"> </w:t>
      </w:r>
      <w:r w:rsidR="00661ECC">
        <w:rPr>
          <w:lang w:val="en-US"/>
        </w:rPr>
        <w:t xml:space="preserve">server </w:t>
      </w:r>
      <w:r w:rsidR="00980E7A">
        <w:rPr>
          <w:lang w:val="en-US"/>
        </w:rPr>
        <w:t xml:space="preserve">uses </w:t>
      </w:r>
      <w:r w:rsidRPr="004E2FCC">
        <w:rPr>
          <w:lang w:val="en-US"/>
        </w:rPr>
        <w:t>client and server certificates for mutual authentication.</w:t>
      </w:r>
      <w:r w:rsidR="00980E7A">
        <w:rPr>
          <w:lang w:val="en-US"/>
        </w:rPr>
        <w:t xml:space="preserve"> </w:t>
      </w:r>
    </w:p>
    <w:p w14:paraId="57D9CA72" w14:textId="77777777" w:rsidR="00660D3A" w:rsidRDefault="004E2FCC" w:rsidP="00D52CE8">
      <w:pPr>
        <w:jc w:val="both"/>
        <w:rPr>
          <w:lang w:val="en-US"/>
        </w:rPr>
      </w:pPr>
      <w:r w:rsidRPr="004E2FCC">
        <w:rPr>
          <w:lang w:val="en-US"/>
        </w:rPr>
        <w:t>The message format is JSON.</w:t>
      </w:r>
      <w:r w:rsidR="00980E7A">
        <w:rPr>
          <w:lang w:val="en-US"/>
        </w:rPr>
        <w:t xml:space="preserve"> </w:t>
      </w:r>
    </w:p>
    <w:p w14:paraId="2083D16D" w14:textId="59386CAD" w:rsidR="004E2FCC" w:rsidRPr="004E2FCC" w:rsidRDefault="004E2FCC" w:rsidP="00D52CE8">
      <w:pPr>
        <w:jc w:val="both"/>
        <w:rPr>
          <w:lang w:val="en-US"/>
        </w:rPr>
      </w:pPr>
      <w:r w:rsidRPr="004E2FCC">
        <w:rPr>
          <w:lang w:val="en-US"/>
        </w:rPr>
        <w:t>Maximum request length</w:t>
      </w:r>
      <w:r>
        <w:rPr>
          <w:lang w:val="en-US"/>
        </w:rPr>
        <w:t xml:space="preserve"> is</w:t>
      </w:r>
      <w:r w:rsidRPr="004E2FCC">
        <w:rPr>
          <w:lang w:val="en-US"/>
        </w:rPr>
        <w:t xml:space="preserve"> 30720 bytes</w:t>
      </w:r>
      <w:r w:rsidR="00980E7A">
        <w:rPr>
          <w:lang w:val="en-US"/>
        </w:rPr>
        <w:t>.</w:t>
      </w:r>
    </w:p>
    <w:p w14:paraId="7C0616AA" w14:textId="77777777" w:rsidR="00980E7A" w:rsidRDefault="00980E7A" w:rsidP="00D52CE8">
      <w:pPr>
        <w:jc w:val="both"/>
        <w:rPr>
          <w:lang w:val="en-US"/>
        </w:rPr>
      </w:pPr>
    </w:p>
    <w:p w14:paraId="10A07052" w14:textId="77777777" w:rsidR="00914065" w:rsidRDefault="004E2FCC" w:rsidP="00D52CE8">
      <w:pPr>
        <w:jc w:val="both"/>
        <w:rPr>
          <w:lang w:val="en-US"/>
        </w:rPr>
      </w:pPr>
      <w:r>
        <w:rPr>
          <w:lang w:val="en-US"/>
        </w:rPr>
        <w:t>T</w:t>
      </w:r>
      <w:r w:rsidRPr="004E2FCC">
        <w:rPr>
          <w:lang w:val="en-US"/>
        </w:rPr>
        <w:t xml:space="preserve">he SHA256-RSA signature with a key of at least 2048 Kbps </w:t>
      </w:r>
      <w:r>
        <w:rPr>
          <w:lang w:val="en-US"/>
        </w:rPr>
        <w:t>and</w:t>
      </w:r>
      <w:r w:rsidRPr="004E2FCC">
        <w:rPr>
          <w:lang w:val="en-US"/>
        </w:rPr>
        <w:t xml:space="preserve"> Pkcs1 padding</w:t>
      </w:r>
      <w:r>
        <w:rPr>
          <w:lang w:val="en-US"/>
        </w:rPr>
        <w:t xml:space="preserve"> is used t</w:t>
      </w:r>
      <w:r w:rsidRPr="004E2FCC">
        <w:rPr>
          <w:lang w:val="en-US"/>
        </w:rPr>
        <w:t>o protect client messages from changes</w:t>
      </w:r>
      <w:r>
        <w:rPr>
          <w:lang w:val="en-US"/>
        </w:rPr>
        <w:t>.</w:t>
      </w:r>
      <w:r w:rsidRPr="004E2FCC">
        <w:rPr>
          <w:lang w:val="en-US"/>
        </w:rPr>
        <w:t xml:space="preserve"> The signature is transmitted in the X-Signature http-header encoded using base64 encoding.</w:t>
      </w:r>
    </w:p>
    <w:p w14:paraId="7601B74D" w14:textId="77777777" w:rsidR="00980E7A" w:rsidRPr="004E2FCC" w:rsidRDefault="00980E7A" w:rsidP="00D52CE8">
      <w:pPr>
        <w:jc w:val="both"/>
        <w:rPr>
          <w:lang w:val="en-US"/>
        </w:rPr>
      </w:pPr>
    </w:p>
    <w:p w14:paraId="0CA8389E" w14:textId="6592723B" w:rsidR="000C4889" w:rsidRPr="000C4889" w:rsidRDefault="000C4889" w:rsidP="00D52CE8">
      <w:pPr>
        <w:jc w:val="both"/>
        <w:rPr>
          <w:lang w:val="en-US"/>
        </w:rPr>
      </w:pPr>
      <w:r>
        <w:rPr>
          <w:lang w:val="en-US"/>
        </w:rPr>
        <w:t>The</w:t>
      </w:r>
      <w:r w:rsidRPr="000C4889">
        <w:rPr>
          <w:lang w:val="en-US"/>
        </w:rPr>
        <w:t xml:space="preserve"> </w:t>
      </w:r>
      <w:r w:rsidR="00980E7A">
        <w:rPr>
          <w:lang w:val="en-US"/>
        </w:rPr>
        <w:t xml:space="preserve">fiscal cloud </w:t>
      </w:r>
      <w:r>
        <w:rPr>
          <w:lang w:val="en-US"/>
        </w:rPr>
        <w:t>has</w:t>
      </w:r>
      <w:r w:rsidRPr="000C4889">
        <w:rPr>
          <w:lang w:val="en-US"/>
        </w:rPr>
        <w:t xml:space="preserve"> </w:t>
      </w:r>
      <w:r>
        <w:rPr>
          <w:lang w:val="en-US"/>
        </w:rPr>
        <w:t>a</w:t>
      </w:r>
      <w:r w:rsidRPr="000C4889">
        <w:rPr>
          <w:lang w:val="en-US"/>
        </w:rPr>
        <w:t xml:space="preserve"> </w:t>
      </w:r>
      <w:r>
        <w:rPr>
          <w:lang w:val="en-US"/>
        </w:rPr>
        <w:t>public</w:t>
      </w:r>
      <w:r w:rsidRPr="000C4889">
        <w:rPr>
          <w:lang w:val="en-US"/>
        </w:rPr>
        <w:t xml:space="preserve"> </w:t>
      </w:r>
      <w:r>
        <w:rPr>
          <w:lang w:val="en-US"/>
        </w:rPr>
        <w:t>part</w:t>
      </w:r>
      <w:r w:rsidRPr="000C4889">
        <w:rPr>
          <w:lang w:val="en-US"/>
        </w:rPr>
        <w:t xml:space="preserve"> </w:t>
      </w:r>
      <w:r>
        <w:rPr>
          <w:lang w:val="en-US"/>
        </w:rPr>
        <w:t>of</w:t>
      </w:r>
      <w:r w:rsidRPr="000C4889">
        <w:rPr>
          <w:lang w:val="en-US"/>
        </w:rPr>
        <w:t xml:space="preserve"> </w:t>
      </w:r>
      <w:r>
        <w:rPr>
          <w:lang w:val="en-US"/>
        </w:rPr>
        <w:t>the</w:t>
      </w:r>
      <w:r w:rsidRPr="000C4889">
        <w:rPr>
          <w:lang w:val="en-US"/>
        </w:rPr>
        <w:t xml:space="preserve"> </w:t>
      </w:r>
      <w:r>
        <w:rPr>
          <w:lang w:val="en-US"/>
        </w:rPr>
        <w:t>client</w:t>
      </w:r>
      <w:r w:rsidRPr="000C4889">
        <w:rPr>
          <w:lang w:val="en-US"/>
        </w:rPr>
        <w:t xml:space="preserve"> </w:t>
      </w:r>
      <w:r>
        <w:rPr>
          <w:lang w:val="en-US"/>
        </w:rPr>
        <w:t>key and verifies the transmitted signature.</w:t>
      </w:r>
      <w:r w:rsidRPr="000C4889">
        <w:rPr>
          <w:lang w:val="en-US"/>
        </w:rPr>
        <w:t xml:space="preserve"> </w:t>
      </w:r>
      <w:r>
        <w:rPr>
          <w:lang w:val="en-US"/>
        </w:rPr>
        <w:t xml:space="preserve">When generating a signature, a message </w:t>
      </w:r>
      <w:r w:rsidR="0061015B">
        <w:rPr>
          <w:lang w:val="en-US"/>
        </w:rPr>
        <w:t xml:space="preserve">is </w:t>
      </w:r>
      <w:r>
        <w:rPr>
          <w:lang w:val="en-US"/>
        </w:rPr>
        <w:t xml:space="preserve">converted to bytes with the use of UTF-8 encoding is used. </w:t>
      </w:r>
    </w:p>
    <w:p w14:paraId="2C90B91A" w14:textId="77777777" w:rsidR="000C4889" w:rsidRPr="00F06E67" w:rsidRDefault="000C4889" w:rsidP="00D52CE8">
      <w:pPr>
        <w:jc w:val="both"/>
        <w:rPr>
          <w:lang w:val="en-US"/>
        </w:rPr>
      </w:pPr>
    </w:p>
    <w:p w14:paraId="4719DAA9" w14:textId="45332B15" w:rsidR="000C4889" w:rsidRPr="00661ECC" w:rsidRDefault="00980E7A" w:rsidP="00D52CE8">
      <w:pPr>
        <w:jc w:val="both"/>
        <w:rPr>
          <w:lang w:val="en-US"/>
        </w:rPr>
      </w:pPr>
      <w:r>
        <w:rPr>
          <w:lang w:val="en-US"/>
        </w:rPr>
        <w:t>Caching devices generate</w:t>
      </w:r>
      <w:r w:rsidR="00C61FE1">
        <w:rPr>
          <w:lang w:val="en-US"/>
        </w:rPr>
        <w:t xml:space="preserve"> documents </w:t>
      </w:r>
      <w:r w:rsidR="00C61FE1" w:rsidRPr="00DB3850">
        <w:rPr>
          <w:lang w:val="en-US"/>
        </w:rPr>
        <w:t xml:space="preserve">according to </w:t>
      </w:r>
      <w:r w:rsidR="00C61FE1" w:rsidRPr="00DB3850">
        <w:rPr>
          <w:b/>
          <w:lang w:val="en-US"/>
        </w:rPr>
        <w:t>FFD 1.05</w:t>
      </w:r>
      <w:r w:rsidR="00C61FE1" w:rsidRPr="00DB3850">
        <w:rPr>
          <w:lang w:val="en-US"/>
        </w:rPr>
        <w:t>.</w:t>
      </w:r>
      <w:r w:rsidR="00C61FE1">
        <w:rPr>
          <w:lang w:val="en-US"/>
        </w:rPr>
        <w:t xml:space="preserve"> Documents are generated by a fiscal storage (FS) thus </w:t>
      </w:r>
      <w:r w:rsidR="00F946E1" w:rsidRPr="00F946E1">
        <w:rPr>
          <w:lang w:val="en-US"/>
        </w:rPr>
        <w:t xml:space="preserve">restriction on encoding of transmitted </w:t>
      </w:r>
      <w:r w:rsidR="00661ECC">
        <w:rPr>
          <w:lang w:val="en-US"/>
        </w:rPr>
        <w:t xml:space="preserve">data </w:t>
      </w:r>
      <w:proofErr w:type="gramStart"/>
      <w:r w:rsidR="00F946E1">
        <w:rPr>
          <w:lang w:val="en-US"/>
        </w:rPr>
        <w:t>appears</w:t>
      </w:r>
      <w:r w:rsidR="00661ECC">
        <w:rPr>
          <w:lang w:val="en-US"/>
        </w:rPr>
        <w:t>:</w:t>
      </w:r>
      <w:proofErr w:type="gramEnd"/>
      <w:r w:rsidR="00661ECC">
        <w:rPr>
          <w:lang w:val="en-US"/>
        </w:rPr>
        <w:t xml:space="preserve"> fiscal cloud </w:t>
      </w:r>
      <w:r w:rsidR="00F946E1">
        <w:rPr>
          <w:lang w:val="en-US"/>
        </w:rPr>
        <w:t>transmits</w:t>
      </w:r>
      <w:r w:rsidR="00F946E1" w:rsidRPr="00F946E1">
        <w:rPr>
          <w:lang w:val="en-US"/>
        </w:rPr>
        <w:t xml:space="preserve"> </w:t>
      </w:r>
      <w:r w:rsidR="00F946E1">
        <w:rPr>
          <w:lang w:val="en-US"/>
        </w:rPr>
        <w:t>messages</w:t>
      </w:r>
      <w:r w:rsidR="00F946E1" w:rsidRPr="00F946E1">
        <w:rPr>
          <w:lang w:val="en-US"/>
        </w:rPr>
        <w:t xml:space="preserve"> </w:t>
      </w:r>
      <w:r w:rsidR="00F946E1">
        <w:rPr>
          <w:lang w:val="en-US"/>
        </w:rPr>
        <w:t>using</w:t>
      </w:r>
      <w:r w:rsidR="00F946E1" w:rsidRPr="00F946E1">
        <w:rPr>
          <w:lang w:val="en-US"/>
        </w:rPr>
        <w:t xml:space="preserve"> </w:t>
      </w:r>
      <w:r w:rsidR="00F946E1" w:rsidRPr="006C741D">
        <w:rPr>
          <w:b/>
          <w:lang w:val="en-US"/>
        </w:rPr>
        <w:t>UTF</w:t>
      </w:r>
      <w:r w:rsidR="00661ECC" w:rsidRPr="006C741D">
        <w:rPr>
          <w:b/>
          <w:lang w:val="en-US"/>
        </w:rPr>
        <w:t>-</w:t>
      </w:r>
      <w:r w:rsidR="00F946E1" w:rsidRPr="006C741D">
        <w:rPr>
          <w:b/>
          <w:lang w:val="en-US"/>
        </w:rPr>
        <w:t>8</w:t>
      </w:r>
      <w:r w:rsidR="00661ECC">
        <w:rPr>
          <w:lang w:val="en-US"/>
        </w:rPr>
        <w:t xml:space="preserve">, but </w:t>
      </w:r>
      <w:r w:rsidR="00F946E1">
        <w:rPr>
          <w:lang w:val="en-US"/>
        </w:rPr>
        <w:t>FS</w:t>
      </w:r>
      <w:r w:rsidR="00F946E1" w:rsidRPr="00F946E1">
        <w:rPr>
          <w:lang w:val="en-US"/>
        </w:rPr>
        <w:t xml:space="preserve"> </w:t>
      </w:r>
      <w:r w:rsidR="00661ECC">
        <w:rPr>
          <w:lang w:val="en-US"/>
        </w:rPr>
        <w:t xml:space="preserve">uses </w:t>
      </w:r>
      <w:r w:rsidR="00F946E1" w:rsidRPr="006C741D">
        <w:rPr>
          <w:b/>
          <w:lang w:val="en-US"/>
        </w:rPr>
        <w:t>CP866</w:t>
      </w:r>
      <w:r w:rsidR="00F946E1">
        <w:rPr>
          <w:lang w:val="en-US"/>
        </w:rPr>
        <w:t xml:space="preserve"> encoding </w:t>
      </w:r>
      <w:r w:rsidR="00661ECC">
        <w:rPr>
          <w:lang w:val="en-US"/>
        </w:rPr>
        <w:t xml:space="preserve">with </w:t>
      </w:r>
      <w:r w:rsidR="00F946E1">
        <w:rPr>
          <w:lang w:val="en-US"/>
        </w:rPr>
        <w:t xml:space="preserve">smaller set of characters than </w:t>
      </w:r>
      <w:r w:rsidR="00F946E1" w:rsidRPr="006C741D">
        <w:rPr>
          <w:b/>
          <w:lang w:val="en-US"/>
        </w:rPr>
        <w:t>UTF-8</w:t>
      </w:r>
      <w:r w:rsidR="006C741D">
        <w:rPr>
          <w:lang w:val="en-US"/>
        </w:rPr>
        <w:t xml:space="preserve">. If </w:t>
      </w:r>
      <w:r w:rsidR="00D52CE8">
        <w:rPr>
          <w:lang w:val="en-US"/>
        </w:rPr>
        <w:t xml:space="preserve">the system receives </w:t>
      </w:r>
      <w:r w:rsidR="00661ECC">
        <w:rPr>
          <w:lang w:val="en-US"/>
        </w:rPr>
        <w:t xml:space="preserve">an “unsupported” </w:t>
      </w:r>
      <w:r w:rsidR="006C741D">
        <w:rPr>
          <w:lang w:val="en-US"/>
        </w:rPr>
        <w:t xml:space="preserve">character </w:t>
      </w:r>
      <w:r w:rsidR="00661ECC">
        <w:rPr>
          <w:lang w:val="en-US"/>
        </w:rPr>
        <w:t xml:space="preserve">in </w:t>
      </w:r>
      <w:r w:rsidR="00661ECC" w:rsidRPr="006C741D">
        <w:rPr>
          <w:b/>
          <w:lang w:val="en-US"/>
        </w:rPr>
        <w:t>CP866</w:t>
      </w:r>
      <w:r w:rsidR="00D52CE8">
        <w:rPr>
          <w:lang w:val="en-US"/>
        </w:rPr>
        <w:t xml:space="preserve"> </w:t>
      </w:r>
      <w:r w:rsidR="00661ECC">
        <w:rPr>
          <w:lang w:val="en-US"/>
        </w:rPr>
        <w:t xml:space="preserve">– </w:t>
      </w:r>
      <w:r w:rsidR="00D52CE8">
        <w:rPr>
          <w:lang w:val="en-US"/>
        </w:rPr>
        <w:t xml:space="preserve">the character </w:t>
      </w:r>
      <w:r w:rsidR="00661ECC">
        <w:rPr>
          <w:lang w:val="en-US"/>
        </w:rPr>
        <w:t xml:space="preserve">will disappear from final fiscal document </w:t>
      </w:r>
      <w:r w:rsidR="00F946E1">
        <w:rPr>
          <w:lang w:val="en-US"/>
        </w:rPr>
        <w:t>(</w:t>
      </w:r>
      <w:r w:rsidR="00D52CE8">
        <w:rPr>
          <w:lang w:val="en-US"/>
        </w:rPr>
        <w:t xml:space="preserve">for instance </w:t>
      </w:r>
      <w:r w:rsidR="00661ECC">
        <w:rPr>
          <w:lang w:val="en-US"/>
        </w:rPr>
        <w:t>t</w:t>
      </w:r>
      <w:r w:rsidR="004256E3">
        <w:rPr>
          <w:lang w:val="en-US"/>
        </w:rPr>
        <w:t xml:space="preserve">here are no </w:t>
      </w:r>
      <w:r w:rsidR="00D52CE8" w:rsidRPr="00D52CE8">
        <w:rPr>
          <w:lang w:val="en-US"/>
        </w:rPr>
        <w:t xml:space="preserve">angle quotes </w:t>
      </w:r>
      <w:r w:rsidR="00661ECC">
        <w:rPr>
          <w:lang w:val="en-US"/>
        </w:rPr>
        <w:t>‘</w:t>
      </w:r>
      <w:r w:rsidR="00661ECC" w:rsidRPr="00661ECC">
        <w:rPr>
          <w:lang w:val="en-US"/>
        </w:rPr>
        <w:t>«</w:t>
      </w:r>
      <w:r w:rsidR="00661ECC">
        <w:rPr>
          <w:lang w:val="en-US"/>
        </w:rPr>
        <w:t>’</w:t>
      </w:r>
      <w:r w:rsidR="00661ECC" w:rsidRPr="00661ECC">
        <w:rPr>
          <w:lang w:val="en-US"/>
        </w:rPr>
        <w:t xml:space="preserve"> </w:t>
      </w:r>
      <w:r w:rsidR="00661ECC">
        <w:rPr>
          <w:lang w:val="en-US"/>
        </w:rPr>
        <w:t>and</w:t>
      </w:r>
      <w:r w:rsidR="00661ECC" w:rsidRPr="00661ECC">
        <w:rPr>
          <w:lang w:val="en-US"/>
        </w:rPr>
        <w:t xml:space="preserve">  </w:t>
      </w:r>
      <w:r w:rsidR="00661ECC">
        <w:rPr>
          <w:lang w:val="en-US"/>
        </w:rPr>
        <w:t>‘</w:t>
      </w:r>
      <w:r w:rsidR="00661ECC" w:rsidRPr="00661ECC">
        <w:rPr>
          <w:lang w:val="en-US"/>
        </w:rPr>
        <w:t>»</w:t>
      </w:r>
      <w:r w:rsidR="00661ECC">
        <w:rPr>
          <w:lang w:val="en-US"/>
        </w:rPr>
        <w:t xml:space="preserve">’  </w:t>
      </w:r>
      <w:r w:rsidR="004256E3">
        <w:rPr>
          <w:lang w:val="en-US"/>
        </w:rPr>
        <w:t xml:space="preserve">in </w:t>
      </w:r>
      <w:r w:rsidR="00F946E1" w:rsidRPr="00DB3850">
        <w:rPr>
          <w:b/>
          <w:lang w:val="en-US"/>
        </w:rPr>
        <w:t>CP</w:t>
      </w:r>
      <w:r w:rsidR="004256E3" w:rsidRPr="00DB3850">
        <w:rPr>
          <w:b/>
          <w:lang w:val="en-US"/>
        </w:rPr>
        <w:t>866</w:t>
      </w:r>
      <w:r w:rsidR="00D52CE8">
        <w:rPr>
          <w:b/>
          <w:lang w:val="en-US"/>
        </w:rPr>
        <w:t xml:space="preserve"> </w:t>
      </w:r>
      <w:r w:rsidR="004256E3" w:rsidRPr="00D52CE8">
        <w:rPr>
          <w:lang w:val="en-US"/>
        </w:rPr>
        <w:t xml:space="preserve"> </w:t>
      </w:r>
      <w:r w:rsidR="004256E3" w:rsidRPr="004256E3">
        <w:rPr>
          <w:lang w:val="en-US"/>
        </w:rPr>
        <w:t>encoding</w:t>
      </w:r>
      <w:r w:rsidR="004256E3">
        <w:rPr>
          <w:lang w:val="en-US"/>
        </w:rPr>
        <w:t xml:space="preserve"> and FS will </w:t>
      </w:r>
      <w:r w:rsidR="00D52CE8">
        <w:rPr>
          <w:lang w:val="en-US"/>
        </w:rPr>
        <w:t>replace ‘</w:t>
      </w:r>
      <w:r w:rsidR="00661ECC" w:rsidRPr="00661ECC">
        <w:rPr>
          <w:lang w:val="en-US"/>
        </w:rPr>
        <w:t>«</w:t>
      </w:r>
      <w:r w:rsidR="00D52CE8">
        <w:rPr>
          <w:lang w:val="en-US"/>
        </w:rPr>
        <w:t>Dream</w:t>
      </w:r>
      <w:r w:rsidR="00661ECC" w:rsidRPr="00661ECC">
        <w:rPr>
          <w:lang w:val="en-US"/>
        </w:rPr>
        <w:t>»</w:t>
      </w:r>
      <w:r w:rsidR="004256E3">
        <w:rPr>
          <w:lang w:val="en-US"/>
        </w:rPr>
        <w:t xml:space="preserve"> Juice</w:t>
      </w:r>
      <w:r w:rsidR="00D52CE8">
        <w:rPr>
          <w:lang w:val="en-US"/>
        </w:rPr>
        <w:t>’ to ‘Dream Juice’</w:t>
      </w:r>
      <w:r w:rsidR="004256E3">
        <w:rPr>
          <w:lang w:val="en-US"/>
        </w:rPr>
        <w:t>)</w:t>
      </w:r>
      <w:r w:rsidR="00661ECC" w:rsidRPr="00661ECC">
        <w:rPr>
          <w:lang w:val="en-US"/>
        </w:rPr>
        <w:t>.</w:t>
      </w:r>
    </w:p>
    <w:p w14:paraId="45E6526C" w14:textId="77777777" w:rsidR="00C61FE1" w:rsidRPr="008812B9" w:rsidRDefault="00C61FE1" w:rsidP="00D52CE8">
      <w:pPr>
        <w:jc w:val="both"/>
        <w:rPr>
          <w:lang w:val="en-US"/>
        </w:rPr>
      </w:pPr>
    </w:p>
    <w:p w14:paraId="2FF4C896" w14:textId="77777777" w:rsidR="004256E3" w:rsidRPr="00B25FFB" w:rsidRDefault="00D52CE8" w:rsidP="00D52CE8">
      <w:pPr>
        <w:jc w:val="both"/>
        <w:rPr>
          <w:lang w:val="en-US"/>
        </w:rPr>
      </w:pPr>
      <w:r>
        <w:rPr>
          <w:lang w:val="en-US"/>
        </w:rPr>
        <w:t xml:space="preserve">Cashing device does not perform </w:t>
      </w:r>
      <w:r w:rsidR="007A5C98" w:rsidRPr="007A5C98">
        <w:rPr>
          <w:lang w:val="en-US"/>
        </w:rPr>
        <w:t>full-fledged format-logical data control</w:t>
      </w:r>
      <w:r w:rsidR="00B25FFB">
        <w:rPr>
          <w:lang w:val="en-US"/>
        </w:rPr>
        <w:t xml:space="preserve">. </w:t>
      </w:r>
      <w:r w:rsidRPr="00D52CE8">
        <w:rPr>
          <w:lang w:val="en-US"/>
        </w:rPr>
        <w:t xml:space="preserve"> </w:t>
      </w:r>
      <w:r>
        <w:rPr>
          <w:lang w:val="en-US"/>
        </w:rPr>
        <w:t xml:space="preserve">For instance, according to FFD, the tag </w:t>
      </w:r>
      <w:r w:rsidR="00B25FFB" w:rsidRPr="0022482D">
        <w:rPr>
          <w:lang w:val="en-US"/>
        </w:rPr>
        <w:t xml:space="preserve">1008 </w:t>
      </w:r>
      <w:r>
        <w:rPr>
          <w:lang w:val="en-US"/>
        </w:rPr>
        <w:t>(</w:t>
      </w:r>
      <w:r w:rsidR="007A5C98">
        <w:rPr>
          <w:lang w:val="en-US"/>
        </w:rPr>
        <w:t>Customer Phone Number or Customer Email</w:t>
      </w:r>
      <w:r>
        <w:rPr>
          <w:lang w:val="en-US"/>
        </w:rPr>
        <w:t xml:space="preserve">) </w:t>
      </w:r>
      <w:r w:rsidR="007A5C98">
        <w:rPr>
          <w:lang w:val="en-US"/>
        </w:rPr>
        <w:t xml:space="preserve">have format of </w:t>
      </w:r>
      <w:r w:rsidR="007A5C98" w:rsidRPr="00DB3850">
        <w:rPr>
          <w:lang w:val="en-US"/>
        </w:rPr>
        <w:t>+{</w:t>
      </w:r>
      <w:r w:rsidR="00D560EA">
        <w:rPr>
          <w:lang w:val="en-US"/>
        </w:rPr>
        <w:t>N</w:t>
      </w:r>
      <w:r w:rsidR="007A5C98" w:rsidRPr="00DB3850">
        <w:rPr>
          <w:lang w:val="en-US"/>
        </w:rPr>
        <w:t xml:space="preserve">} </w:t>
      </w:r>
      <w:r w:rsidR="00B25FFB" w:rsidRPr="00DB3850">
        <w:rPr>
          <w:lang w:val="en-US"/>
        </w:rPr>
        <w:t>or</w:t>
      </w:r>
      <w:r w:rsidR="007A5C98" w:rsidRPr="00DB3850">
        <w:rPr>
          <w:lang w:val="en-US"/>
        </w:rPr>
        <w:t xml:space="preserve"> {</w:t>
      </w:r>
      <w:r w:rsidR="00D560EA">
        <w:rPr>
          <w:lang w:val="en-US"/>
        </w:rPr>
        <w:t>X</w:t>
      </w:r>
      <w:r w:rsidR="007A5C98" w:rsidRPr="00DB3850">
        <w:rPr>
          <w:lang w:val="en-US"/>
        </w:rPr>
        <w:t>}@{</w:t>
      </w:r>
      <w:r w:rsidR="00D560EA">
        <w:rPr>
          <w:lang w:val="en-US"/>
        </w:rPr>
        <w:t>X</w:t>
      </w:r>
      <w:r w:rsidR="007A5C98" w:rsidRPr="00DB3850">
        <w:rPr>
          <w:lang w:val="en-US"/>
        </w:rPr>
        <w:t xml:space="preserve">}, </w:t>
      </w:r>
      <w:r w:rsidR="00B25FFB" w:rsidRPr="00DB3850">
        <w:rPr>
          <w:lang w:val="en-US"/>
        </w:rPr>
        <w:t>but</w:t>
      </w:r>
      <w:r w:rsidR="00B25FFB">
        <w:rPr>
          <w:lang w:val="en-US"/>
        </w:rPr>
        <w:t xml:space="preserve"> t</w:t>
      </w:r>
      <w:r w:rsidR="00B25FFB" w:rsidRPr="00B25FFB">
        <w:rPr>
          <w:lang w:val="en-US"/>
        </w:rPr>
        <w:t xml:space="preserve">he </w:t>
      </w:r>
      <w:r>
        <w:rPr>
          <w:lang w:val="en-US"/>
        </w:rPr>
        <w:t xml:space="preserve">Tax Authority and FN and our system will accept </w:t>
      </w:r>
      <w:r w:rsidR="00B25FFB">
        <w:rPr>
          <w:lang w:val="en-US"/>
        </w:rPr>
        <w:t xml:space="preserve">any </w:t>
      </w:r>
      <w:r w:rsidR="008812B9">
        <w:rPr>
          <w:lang w:val="en-US"/>
        </w:rPr>
        <w:t>string</w:t>
      </w:r>
      <w:r w:rsidR="00B25FFB">
        <w:rPr>
          <w:lang w:val="en-US"/>
        </w:rPr>
        <w:t xml:space="preserve"> </w:t>
      </w:r>
      <w:r w:rsidR="00F96393">
        <w:rPr>
          <w:lang w:val="en-US"/>
        </w:rPr>
        <w:t xml:space="preserve">with the length </w:t>
      </w:r>
      <w:r w:rsidR="00B25FFB">
        <w:rPr>
          <w:lang w:val="en-US"/>
        </w:rPr>
        <w:t>from 1 to 64 symbols</w:t>
      </w:r>
      <w:r>
        <w:rPr>
          <w:lang w:val="en-US"/>
        </w:rPr>
        <w:t>. There is no use to perform more strict control than Tax Authority does. I</w:t>
      </w:r>
      <w:r w:rsidR="00B25FFB">
        <w:rPr>
          <w:lang w:val="en-US"/>
        </w:rPr>
        <w:t xml:space="preserve">t is recommended to </w:t>
      </w:r>
      <w:r w:rsidR="00B25FFB" w:rsidRPr="00B25FFB">
        <w:rPr>
          <w:lang w:val="en-US"/>
        </w:rPr>
        <w:t>familiarize</w:t>
      </w:r>
      <w:r w:rsidR="00F96393">
        <w:rPr>
          <w:lang w:val="en-US"/>
        </w:rPr>
        <w:t xml:space="preserve"> yourself </w:t>
      </w:r>
      <w:r w:rsidR="00F96393" w:rsidRPr="00B25FFB">
        <w:rPr>
          <w:lang w:val="en-US"/>
        </w:rPr>
        <w:t>with</w:t>
      </w:r>
      <w:r w:rsidR="00B25FFB" w:rsidRPr="00B25FFB">
        <w:rPr>
          <w:lang w:val="en-US"/>
        </w:rPr>
        <w:t xml:space="preserve"> the FFD</w:t>
      </w:r>
      <w:r w:rsidR="00B25FFB">
        <w:rPr>
          <w:lang w:val="en-US"/>
        </w:rPr>
        <w:t xml:space="preserve"> </w:t>
      </w:r>
      <w:hyperlink r:id="rId12" w:history="1">
        <w:r w:rsidR="00B25FFB" w:rsidRPr="004D0BE6">
          <w:rPr>
            <w:rStyle w:val="ac"/>
            <w:lang w:val="en-US"/>
          </w:rPr>
          <w:t>https://www.nalog.ru/html/sites/www.new.nalog.ru/doc/pril2_fns229_210317.docx</w:t>
        </w:r>
      </w:hyperlink>
      <w:r w:rsidR="00B25FFB">
        <w:rPr>
          <w:lang w:val="en-US"/>
        </w:rPr>
        <w:t xml:space="preserve"> </w:t>
      </w:r>
      <w:r w:rsidR="00B8101E">
        <w:rPr>
          <w:lang w:val="en-US"/>
        </w:rPr>
        <w:t>M</w:t>
      </w:r>
      <w:r w:rsidR="00B8101E" w:rsidRPr="00B8101E">
        <w:rPr>
          <w:lang w:val="en-US"/>
        </w:rPr>
        <w:t>onitor formats</w:t>
      </w:r>
      <w:r w:rsidR="00B8101E">
        <w:rPr>
          <w:lang w:val="en-US"/>
        </w:rPr>
        <w:t xml:space="preserve"> and</w:t>
      </w:r>
      <w:r w:rsidR="00B8101E" w:rsidRPr="00B8101E">
        <w:rPr>
          <w:lang w:val="en-US"/>
        </w:rPr>
        <w:t xml:space="preserve"> the </w:t>
      </w:r>
      <w:r w:rsidR="00B8101E">
        <w:rPr>
          <w:lang w:val="en-US"/>
        </w:rPr>
        <w:t>presence/</w:t>
      </w:r>
      <w:r w:rsidR="00B8101E" w:rsidRPr="00B8101E">
        <w:rPr>
          <w:lang w:val="en-US"/>
        </w:rPr>
        <w:t xml:space="preserve">absence of tags, depending on your specific </w:t>
      </w:r>
      <w:r w:rsidR="00B8101E">
        <w:rPr>
          <w:lang w:val="en-US"/>
        </w:rPr>
        <w:t xml:space="preserve">work </w:t>
      </w:r>
      <w:r w:rsidR="00B8101E" w:rsidRPr="00B8101E">
        <w:rPr>
          <w:lang w:val="en-US"/>
        </w:rPr>
        <w:t>scenario.</w:t>
      </w:r>
    </w:p>
    <w:p w14:paraId="5CBFE3AE" w14:textId="77777777" w:rsidR="004256E3" w:rsidRPr="007A5C98" w:rsidRDefault="004256E3" w:rsidP="00D52CE8">
      <w:pPr>
        <w:jc w:val="both"/>
        <w:rPr>
          <w:lang w:val="en-US"/>
        </w:rPr>
      </w:pPr>
    </w:p>
    <w:p w14:paraId="488E6519" w14:textId="77777777" w:rsidR="007A5C98" w:rsidRPr="00024DB2" w:rsidRDefault="00D52CE8" w:rsidP="00D52CE8">
      <w:pPr>
        <w:jc w:val="both"/>
        <w:rPr>
          <w:lang w:val="en-US"/>
        </w:rPr>
      </w:pPr>
      <w:r>
        <w:rPr>
          <w:lang w:val="en-US"/>
        </w:rPr>
        <w:t>Please take care of correct processing of network connection errors.</w:t>
      </w:r>
      <w:r w:rsidR="00024DB2">
        <w:rPr>
          <w:lang w:val="en-US"/>
        </w:rPr>
        <w:t xml:space="preserve"> </w:t>
      </w:r>
      <w:r>
        <w:rPr>
          <w:lang w:val="en-US"/>
        </w:rPr>
        <w:t xml:space="preserve">If you got an error when sending a fiscal document, please </w:t>
      </w:r>
      <w:r w:rsidR="00024DB2" w:rsidRPr="0022482D">
        <w:rPr>
          <w:lang w:val="en-US"/>
        </w:rPr>
        <w:t>perform sending</w:t>
      </w:r>
      <w:r w:rsidR="00024DB2">
        <w:rPr>
          <w:lang w:val="en-US"/>
        </w:rPr>
        <w:t xml:space="preserve"> several times with </w:t>
      </w:r>
      <w:r>
        <w:rPr>
          <w:lang w:val="en-US"/>
        </w:rPr>
        <w:t xml:space="preserve">some </w:t>
      </w:r>
      <w:r w:rsidR="00024DB2">
        <w:rPr>
          <w:lang w:val="en-US"/>
        </w:rPr>
        <w:t>timeout</w:t>
      </w:r>
      <w:r>
        <w:rPr>
          <w:lang w:val="en-US"/>
        </w:rPr>
        <w:t xml:space="preserve">. We recommend </w:t>
      </w:r>
      <w:r w:rsidR="00024DB2" w:rsidRPr="00024DB2">
        <w:rPr>
          <w:lang w:val="en-US"/>
        </w:rPr>
        <w:t>5 attempts with an interval of 10-20 seconds (the figures are for illustration purposes and may vary depending on the specific situation).</w:t>
      </w:r>
      <w:r w:rsidR="00024DB2">
        <w:rPr>
          <w:lang w:val="en-US"/>
        </w:rPr>
        <w:t xml:space="preserve"> </w:t>
      </w:r>
    </w:p>
    <w:p w14:paraId="19C95696" w14:textId="77777777" w:rsidR="007A5C98" w:rsidRPr="00B8101E" w:rsidRDefault="007A5C98" w:rsidP="003B50FE">
      <w:pPr>
        <w:rPr>
          <w:lang w:val="en-US"/>
        </w:rPr>
      </w:pPr>
    </w:p>
    <w:p w14:paraId="5C0B7E8C" w14:textId="77777777" w:rsidR="00856AA8" w:rsidRPr="00F06E67" w:rsidRDefault="00024DB2" w:rsidP="003B50FE">
      <w:pPr>
        <w:rPr>
          <w:b/>
          <w:lang w:val="en-US"/>
        </w:rPr>
      </w:pPr>
      <w:r w:rsidRPr="00F06E67">
        <w:rPr>
          <w:b/>
          <w:lang w:val="en-US"/>
        </w:rPr>
        <w:t>Addresses</w:t>
      </w:r>
      <w:r w:rsidR="00856AA8" w:rsidRPr="00F06E67">
        <w:rPr>
          <w:b/>
          <w:lang w:val="en-US"/>
        </w:rPr>
        <w:t>:</w:t>
      </w:r>
    </w:p>
    <w:p w14:paraId="4002BAB1" w14:textId="77777777" w:rsidR="00856AA8" w:rsidRPr="006C741D" w:rsidRDefault="00CA3D57" w:rsidP="00856AA8">
      <w:pPr>
        <w:rPr>
          <w:b/>
          <w:lang w:val="en-US"/>
        </w:rPr>
      </w:pPr>
      <w:r w:rsidRPr="006C741D">
        <w:rPr>
          <w:b/>
          <w:lang w:val="en-US"/>
        </w:rPr>
        <w:t>Test</w:t>
      </w:r>
      <w:r w:rsidR="00856AA8" w:rsidRPr="006C741D">
        <w:rPr>
          <w:b/>
          <w:lang w:val="en-US"/>
        </w:rPr>
        <w:t>:</w:t>
      </w:r>
    </w:p>
    <w:p w14:paraId="43C0FF7A" w14:textId="77777777" w:rsidR="00856AA8" w:rsidRPr="00F06E67" w:rsidRDefault="00E66FBF" w:rsidP="00856AA8">
      <w:pPr>
        <w:rPr>
          <w:lang w:val="en-US"/>
        </w:rPr>
      </w:pPr>
      <w:hyperlink r:id="rId13" w:history="1">
        <w:r w:rsidR="00856AA8" w:rsidRPr="00F06E67">
          <w:rPr>
            <w:rStyle w:val="ac"/>
            <w:lang w:val="en-US"/>
          </w:rPr>
          <w:t>https://apip.orangedata.ru:2443</w:t>
        </w:r>
      </w:hyperlink>
    </w:p>
    <w:p w14:paraId="5E15C9BA" w14:textId="77777777" w:rsidR="00856AA8" w:rsidRPr="00F06E67" w:rsidRDefault="00856AA8" w:rsidP="00856AA8">
      <w:pPr>
        <w:rPr>
          <w:lang w:val="en-US"/>
        </w:rPr>
      </w:pPr>
      <w:r>
        <w:rPr>
          <w:lang w:val="en-US"/>
        </w:rPr>
        <w:t>IP</w:t>
      </w:r>
      <w:r w:rsidRPr="00F06E67">
        <w:rPr>
          <w:lang w:val="en-US"/>
        </w:rPr>
        <w:t xml:space="preserve"> </w:t>
      </w:r>
      <w:r w:rsidR="00024DB2">
        <w:rPr>
          <w:lang w:val="en-US"/>
        </w:rPr>
        <w:t>address</w:t>
      </w:r>
      <w:r w:rsidRPr="00F06E67">
        <w:rPr>
          <w:lang w:val="en-US"/>
        </w:rPr>
        <w:t xml:space="preserve"> </w:t>
      </w:r>
      <w:r w:rsidR="00C6799A" w:rsidRPr="00F06E67">
        <w:rPr>
          <w:lang w:val="en-US"/>
        </w:rPr>
        <w:t>94.228.252.55</w:t>
      </w:r>
    </w:p>
    <w:p w14:paraId="04E8DFAE" w14:textId="77777777" w:rsidR="00856AA8" w:rsidRPr="00F06E67" w:rsidRDefault="00856AA8" w:rsidP="00856AA8">
      <w:pPr>
        <w:rPr>
          <w:lang w:val="en-US"/>
        </w:rPr>
      </w:pPr>
    </w:p>
    <w:p w14:paraId="74D9DA65" w14:textId="77777777" w:rsidR="00856AA8" w:rsidRPr="006C741D" w:rsidRDefault="00CA3D57" w:rsidP="00856AA8">
      <w:pPr>
        <w:rPr>
          <w:b/>
          <w:lang w:val="en-US"/>
        </w:rPr>
      </w:pPr>
      <w:r w:rsidRPr="006C741D">
        <w:rPr>
          <w:b/>
          <w:lang w:val="en-US"/>
        </w:rPr>
        <w:t>Production</w:t>
      </w:r>
      <w:r w:rsidR="00856AA8" w:rsidRPr="006C741D">
        <w:rPr>
          <w:b/>
          <w:lang w:val="en-US"/>
        </w:rPr>
        <w:t>:</w:t>
      </w:r>
    </w:p>
    <w:p w14:paraId="649C39C5" w14:textId="77777777" w:rsidR="00856AA8" w:rsidRPr="00F06E67" w:rsidRDefault="00E66FBF" w:rsidP="00856AA8">
      <w:pPr>
        <w:rPr>
          <w:lang w:val="en-US"/>
        </w:rPr>
      </w:pPr>
      <w:hyperlink r:id="rId14" w:history="1">
        <w:r w:rsidR="00856AA8" w:rsidRPr="00F06E67">
          <w:rPr>
            <w:rStyle w:val="ac"/>
            <w:lang w:val="en-US"/>
          </w:rPr>
          <w:t>https://api.orangedata.ru:12003</w:t>
        </w:r>
      </w:hyperlink>
    </w:p>
    <w:p w14:paraId="586115C1" w14:textId="77777777" w:rsidR="000712C2" w:rsidRPr="00F06E67" w:rsidRDefault="00856AA8" w:rsidP="000712C2">
      <w:pPr>
        <w:rPr>
          <w:lang w:val="en-US"/>
        </w:rPr>
      </w:pPr>
      <w:r>
        <w:rPr>
          <w:lang w:val="en-US"/>
        </w:rPr>
        <w:t>IP</w:t>
      </w:r>
      <w:r w:rsidRPr="00F06E67">
        <w:rPr>
          <w:lang w:val="en-US"/>
        </w:rPr>
        <w:t xml:space="preserve"> </w:t>
      </w:r>
      <w:r w:rsidR="00CA3D57">
        <w:rPr>
          <w:lang w:val="en-US"/>
        </w:rPr>
        <w:t>address</w:t>
      </w:r>
      <w:r w:rsidRPr="00F06E67">
        <w:rPr>
          <w:lang w:val="en-US"/>
        </w:rPr>
        <w:t xml:space="preserve"> 62.76.112.48</w:t>
      </w:r>
      <w:r w:rsidR="000712C2" w:rsidRPr="00F06E67">
        <w:rPr>
          <w:lang w:val="en-US"/>
        </w:rPr>
        <w:t xml:space="preserve"> </w:t>
      </w:r>
      <w:r w:rsidR="00CA3D57">
        <w:rPr>
          <w:lang w:val="en-US"/>
        </w:rPr>
        <w:t>and</w:t>
      </w:r>
      <w:r w:rsidR="000712C2" w:rsidRPr="00F06E67">
        <w:rPr>
          <w:lang w:val="en-US"/>
        </w:rPr>
        <w:t xml:space="preserve"> 188.170.11.161</w:t>
      </w:r>
    </w:p>
    <w:p w14:paraId="5708A4E9" w14:textId="77777777" w:rsidR="006C741D" w:rsidRDefault="006C741D" w:rsidP="000712C2">
      <w:pPr>
        <w:rPr>
          <w:b/>
          <w:lang w:val="en-US"/>
        </w:rPr>
      </w:pPr>
    </w:p>
    <w:p w14:paraId="1F8C6921" w14:textId="77777777" w:rsidR="000712C2" w:rsidRPr="00F06E67" w:rsidRDefault="00CA3D57" w:rsidP="000712C2">
      <w:pPr>
        <w:rPr>
          <w:b/>
          <w:lang w:val="en-US"/>
        </w:rPr>
      </w:pPr>
      <w:r>
        <w:rPr>
          <w:b/>
          <w:lang w:val="en-US"/>
        </w:rPr>
        <w:t>It</w:t>
      </w:r>
      <w:r w:rsidRPr="00CA3D57">
        <w:rPr>
          <w:b/>
          <w:lang w:val="en-US"/>
        </w:rPr>
        <w:t xml:space="preserve"> </w:t>
      </w:r>
      <w:r>
        <w:rPr>
          <w:b/>
          <w:lang w:val="en-US"/>
        </w:rPr>
        <w:t>is</w:t>
      </w:r>
      <w:r w:rsidRPr="00CA3D57">
        <w:rPr>
          <w:b/>
          <w:lang w:val="en-US"/>
        </w:rPr>
        <w:t xml:space="preserve"> </w:t>
      </w:r>
      <w:r>
        <w:rPr>
          <w:b/>
          <w:lang w:val="en-US"/>
        </w:rPr>
        <w:t xml:space="preserve">highly recommended to use domain name for production requests. </w:t>
      </w:r>
      <w:r w:rsidRPr="00CA3D57">
        <w:rPr>
          <w:b/>
          <w:lang w:val="en-US"/>
        </w:rPr>
        <w:t xml:space="preserve"> </w:t>
      </w:r>
    </w:p>
    <w:p w14:paraId="68A9CC8F" w14:textId="77777777" w:rsidR="005F5459" w:rsidRDefault="00CA3D57" w:rsidP="003B50FE">
      <w:pPr>
        <w:rPr>
          <w:lang w:val="en-US"/>
        </w:rPr>
      </w:pPr>
      <w:r>
        <w:rPr>
          <w:lang w:val="en-US"/>
        </w:rPr>
        <w:t>Add</w:t>
      </w:r>
      <w:r w:rsidRPr="00CA3D57">
        <w:rPr>
          <w:lang w:val="en-US"/>
        </w:rPr>
        <w:t xml:space="preserve"> /</w:t>
      </w:r>
      <w:proofErr w:type="spellStart"/>
      <w:r w:rsidRPr="00856AA8">
        <w:rPr>
          <w:b/>
          <w:lang w:val="en-US"/>
        </w:rPr>
        <w:t>api</w:t>
      </w:r>
      <w:proofErr w:type="spellEnd"/>
      <w:r w:rsidRPr="00CA3D57">
        <w:rPr>
          <w:b/>
          <w:lang w:val="en-US"/>
        </w:rPr>
        <w:t>/</w:t>
      </w:r>
      <w:r w:rsidRPr="00856AA8">
        <w:rPr>
          <w:b/>
          <w:lang w:val="en-US"/>
        </w:rPr>
        <w:t>v</w:t>
      </w:r>
      <w:r w:rsidRPr="00CA3D57">
        <w:rPr>
          <w:b/>
          <w:lang w:val="en-US"/>
        </w:rPr>
        <w:t>2/</w:t>
      </w:r>
      <w:r w:rsidRPr="00CA3D57">
        <w:rPr>
          <w:lang w:val="en-US"/>
        </w:rPr>
        <w:t xml:space="preserve"> </w:t>
      </w:r>
      <w:r>
        <w:rPr>
          <w:lang w:val="en-US"/>
        </w:rPr>
        <w:t>to</w:t>
      </w:r>
      <w:r w:rsidRPr="00CA3D57">
        <w:rPr>
          <w:lang w:val="en-US"/>
        </w:rPr>
        <w:t xml:space="preserve"> </w:t>
      </w:r>
      <w:r>
        <w:rPr>
          <w:lang w:val="en-US"/>
        </w:rPr>
        <w:t>the</w:t>
      </w:r>
      <w:r w:rsidRPr="00CA3D57">
        <w:rPr>
          <w:lang w:val="en-US"/>
        </w:rPr>
        <w:t xml:space="preserve"> </w:t>
      </w:r>
      <w:r>
        <w:rPr>
          <w:lang w:val="en-US"/>
        </w:rPr>
        <w:t>URL</w:t>
      </w:r>
      <w:r w:rsidRPr="00CA3D57">
        <w:rPr>
          <w:lang w:val="en-US"/>
        </w:rPr>
        <w:t xml:space="preserve"> </w:t>
      </w:r>
      <w:r>
        <w:rPr>
          <w:lang w:val="en-US"/>
        </w:rPr>
        <w:t>bar</w:t>
      </w:r>
      <w:r w:rsidRPr="00CA3D57">
        <w:rPr>
          <w:lang w:val="en-US"/>
        </w:rPr>
        <w:t xml:space="preserve"> </w:t>
      </w:r>
      <w:r>
        <w:rPr>
          <w:lang w:val="en-US"/>
        </w:rPr>
        <w:t>to</w:t>
      </w:r>
      <w:r w:rsidRPr="00CA3D57">
        <w:rPr>
          <w:lang w:val="en-US"/>
        </w:rPr>
        <w:t xml:space="preserve"> </w:t>
      </w:r>
      <w:r>
        <w:rPr>
          <w:lang w:val="en-US"/>
        </w:rPr>
        <w:t>check</w:t>
      </w:r>
      <w:r w:rsidRPr="00CA3D57">
        <w:rPr>
          <w:lang w:val="en-US"/>
        </w:rPr>
        <w:t xml:space="preserve"> </w:t>
      </w:r>
      <w:r>
        <w:rPr>
          <w:lang w:val="en-US"/>
        </w:rPr>
        <w:t>availability</w:t>
      </w:r>
    </w:p>
    <w:p w14:paraId="55198548" w14:textId="77777777" w:rsidR="00CA3D57" w:rsidRPr="00CA3D57" w:rsidRDefault="00CA3D57" w:rsidP="003B50FE">
      <w:pPr>
        <w:rPr>
          <w:lang w:val="en-US"/>
        </w:rPr>
      </w:pPr>
    </w:p>
    <w:p w14:paraId="4F1AF43F" w14:textId="77777777" w:rsidR="00856AA8" w:rsidRPr="00CA3D57" w:rsidRDefault="00CA3D57" w:rsidP="003B50FE">
      <w:pPr>
        <w:rPr>
          <w:b/>
          <w:lang w:val="en-US"/>
        </w:rPr>
      </w:pPr>
      <w:r>
        <w:rPr>
          <w:b/>
          <w:lang w:val="en-US"/>
        </w:rPr>
        <w:t>You can get developer libraries here</w:t>
      </w:r>
      <w:r w:rsidR="005F5459" w:rsidRPr="00CA3D57">
        <w:rPr>
          <w:b/>
          <w:lang w:val="en-US"/>
        </w:rPr>
        <w:t>:</w:t>
      </w:r>
    </w:p>
    <w:p w14:paraId="5818ED9A" w14:textId="77777777" w:rsidR="005F5459" w:rsidRPr="00F06E67" w:rsidRDefault="00E66FBF" w:rsidP="003B50FE">
      <w:pPr>
        <w:rPr>
          <w:lang w:val="en-US"/>
        </w:rPr>
      </w:pPr>
      <w:hyperlink r:id="rId15" w:history="1">
        <w:r w:rsidR="005F5459" w:rsidRPr="00F06E67">
          <w:rPr>
            <w:rStyle w:val="ac"/>
            <w:lang w:val="en-US"/>
          </w:rPr>
          <w:t>https://github.com/orangedata-official/</w:t>
        </w:r>
      </w:hyperlink>
    </w:p>
    <w:p w14:paraId="4F60092E" w14:textId="77777777" w:rsidR="005F5459" w:rsidRPr="00F06E67" w:rsidRDefault="005F5459" w:rsidP="003B50FE">
      <w:pPr>
        <w:rPr>
          <w:lang w:val="en-US"/>
        </w:rPr>
      </w:pPr>
    </w:p>
    <w:p w14:paraId="324D1A8E" w14:textId="7100C687" w:rsidR="005F5459" w:rsidRPr="006C741D" w:rsidRDefault="006C741D" w:rsidP="003B50FE">
      <w:pPr>
        <w:rPr>
          <w:rStyle w:val="css-truncate"/>
          <w:b/>
          <w:lang w:val="en-US"/>
        </w:rPr>
      </w:pPr>
      <w:r>
        <w:rPr>
          <w:lang w:val="en-US"/>
        </w:rPr>
        <w:t xml:space="preserve">Files for test:  </w:t>
      </w:r>
      <w:hyperlink r:id="rId16" w:history="1">
        <w:r w:rsidRPr="00CA52A9">
          <w:rPr>
            <w:rStyle w:val="ac"/>
            <w:lang w:val="en-US"/>
          </w:rPr>
          <w:t>https://github.com/orangedata-official/API/blob/master/File_for_test.zip</w:t>
        </w:r>
      </w:hyperlink>
      <w:r>
        <w:rPr>
          <w:lang w:val="en-US"/>
        </w:rPr>
        <w:t xml:space="preserve"> </w:t>
      </w:r>
    </w:p>
    <w:p w14:paraId="53008231" w14:textId="77777777" w:rsidR="00B14BC3" w:rsidRPr="00B14BC3" w:rsidRDefault="00B14BC3" w:rsidP="003B50FE">
      <w:pPr>
        <w:rPr>
          <w:rStyle w:val="css-truncate"/>
          <w:b/>
          <w:lang w:val="en-US"/>
        </w:rPr>
      </w:pPr>
    </w:p>
    <w:p w14:paraId="558F6C03" w14:textId="77777777" w:rsidR="00D52CE8" w:rsidRDefault="00D52CE8">
      <w:pPr>
        <w:spacing w:after="160" w:line="259" w:lineRule="auto"/>
        <w:rPr>
          <w:rFonts w:asciiTheme="majorHAnsi" w:eastAsiaTheme="majorEastAsia" w:hAnsiTheme="majorHAnsi" w:cstheme="majorBidi"/>
          <w:color w:val="2E74B5" w:themeColor="accent1" w:themeShade="BF"/>
          <w:sz w:val="26"/>
          <w:szCs w:val="26"/>
          <w:lang w:val="en-US"/>
        </w:rPr>
      </w:pPr>
      <w:r>
        <w:rPr>
          <w:lang w:val="en-US"/>
        </w:rPr>
        <w:br w:type="page"/>
      </w:r>
    </w:p>
    <w:p w14:paraId="7A2FA39A" w14:textId="77777777" w:rsidR="00914065" w:rsidRDefault="00D52CE8" w:rsidP="00D52CE8">
      <w:pPr>
        <w:pStyle w:val="2"/>
        <w:ind w:left="360"/>
        <w:rPr>
          <w:lang w:val="en-US"/>
        </w:rPr>
      </w:pPr>
      <w:bookmarkStart w:id="3" w:name="_Toc33785051"/>
      <w:r>
        <w:rPr>
          <w:lang w:val="en-US"/>
        </w:rPr>
        <w:lastRenderedPageBreak/>
        <w:t>1.3.</w:t>
      </w:r>
      <w:r>
        <w:rPr>
          <w:lang w:val="en-US"/>
        </w:rPr>
        <w:tab/>
      </w:r>
      <w:r w:rsidR="004F13E7">
        <w:rPr>
          <w:lang w:val="en-US"/>
        </w:rPr>
        <w:t xml:space="preserve">Request </w:t>
      </w:r>
      <w:r w:rsidR="00B15019">
        <w:rPr>
          <w:lang w:val="en-US"/>
        </w:rPr>
        <w:t xml:space="preserve">with </w:t>
      </w:r>
      <w:r w:rsidR="0022482D">
        <w:rPr>
          <w:lang w:val="en-US"/>
        </w:rPr>
        <w:t>S</w:t>
      </w:r>
      <w:r w:rsidR="00B15019">
        <w:rPr>
          <w:lang w:val="en-US"/>
        </w:rPr>
        <w:t xml:space="preserve">ignature </w:t>
      </w:r>
      <w:r w:rsidR="0022482D">
        <w:rPr>
          <w:lang w:val="en-US"/>
        </w:rPr>
        <w:t>Example</w:t>
      </w:r>
      <w:bookmarkEnd w:id="3"/>
    </w:p>
    <w:p w14:paraId="10A43619" w14:textId="77777777" w:rsidR="00D52CE8" w:rsidRPr="00D52CE8" w:rsidRDefault="00D52CE8" w:rsidP="00D52CE8">
      <w:pPr>
        <w:rPr>
          <w:lang w:val="en-US"/>
        </w:rPr>
      </w:pPr>
    </w:p>
    <w:p w14:paraId="06BC06F9" w14:textId="77777777" w:rsidR="00E55143" w:rsidRPr="00F06E67"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DFDFBF"/>
          <w:sz w:val="18"/>
          <w:szCs w:val="18"/>
          <w:lang w:val="en-US"/>
        </w:rPr>
        <w:t>POST </w:t>
      </w:r>
      <w:r w:rsidRPr="00F06E67">
        <w:rPr>
          <w:rFonts w:ascii="Consolas" w:eastAsia="Times New Roman" w:hAnsi="Consolas" w:cs="Consolas"/>
          <w:color w:val="DFDFBF"/>
          <w:sz w:val="18"/>
          <w:szCs w:val="18"/>
          <w:lang w:val="en-US"/>
        </w:rPr>
        <w:t>/</w:t>
      </w:r>
      <w:proofErr w:type="spellStart"/>
      <w:r w:rsidRPr="00E55143">
        <w:rPr>
          <w:rFonts w:ascii="Consolas" w:eastAsia="Times New Roman" w:hAnsi="Consolas" w:cs="Consolas"/>
          <w:color w:val="DFDFBF"/>
          <w:sz w:val="18"/>
          <w:szCs w:val="18"/>
          <w:lang w:val="en-US"/>
        </w:rPr>
        <w:t>api</w:t>
      </w:r>
      <w:proofErr w:type="spellEnd"/>
      <w:r w:rsidRPr="00F06E67">
        <w:rPr>
          <w:rFonts w:ascii="Consolas" w:eastAsia="Times New Roman" w:hAnsi="Consolas" w:cs="Consolas"/>
          <w:color w:val="DFDFBF"/>
          <w:sz w:val="18"/>
          <w:szCs w:val="18"/>
          <w:lang w:val="en-US"/>
        </w:rPr>
        <w:t>/</w:t>
      </w:r>
      <w:r w:rsidRPr="00E55143">
        <w:rPr>
          <w:rFonts w:ascii="Consolas" w:eastAsia="Times New Roman" w:hAnsi="Consolas" w:cs="Consolas"/>
          <w:color w:val="DFDFBF"/>
          <w:sz w:val="18"/>
          <w:szCs w:val="18"/>
          <w:lang w:val="en-US"/>
        </w:rPr>
        <w:t>v</w:t>
      </w:r>
      <w:r w:rsidRPr="00F06E67">
        <w:rPr>
          <w:rFonts w:ascii="Consolas" w:eastAsia="Times New Roman" w:hAnsi="Consolas" w:cs="Consolas"/>
          <w:color w:val="DFDFBF"/>
          <w:sz w:val="18"/>
          <w:szCs w:val="18"/>
          <w:lang w:val="en-US"/>
        </w:rPr>
        <w:t>2/</w:t>
      </w:r>
      <w:r w:rsidRPr="00E55143">
        <w:rPr>
          <w:rFonts w:ascii="Consolas" w:eastAsia="Times New Roman" w:hAnsi="Consolas" w:cs="Consolas"/>
          <w:color w:val="DFDFBF"/>
          <w:sz w:val="18"/>
          <w:szCs w:val="18"/>
          <w:lang w:val="en-US"/>
        </w:rPr>
        <w:t>documents</w:t>
      </w:r>
      <w:r w:rsidRPr="00F06E67">
        <w:rPr>
          <w:rFonts w:ascii="Consolas" w:eastAsia="Times New Roman" w:hAnsi="Consolas" w:cs="Consolas"/>
          <w:color w:val="DFDFBF"/>
          <w:sz w:val="18"/>
          <w:szCs w:val="18"/>
          <w:lang w:val="en-US"/>
        </w:rPr>
        <w:t>/</w:t>
      </w:r>
      <w:r w:rsidRPr="00E55143">
        <w:rPr>
          <w:rFonts w:ascii="Consolas" w:eastAsia="Times New Roman" w:hAnsi="Consolas" w:cs="Consolas"/>
          <w:color w:val="DFDFBF"/>
          <w:sz w:val="18"/>
          <w:szCs w:val="18"/>
          <w:lang w:val="en-US"/>
        </w:rPr>
        <w:t> HTTP</w:t>
      </w:r>
      <w:r w:rsidRPr="00F06E67">
        <w:rPr>
          <w:rFonts w:ascii="Consolas" w:eastAsia="Times New Roman" w:hAnsi="Consolas" w:cs="Consolas"/>
          <w:color w:val="DFDFBF"/>
          <w:sz w:val="18"/>
          <w:szCs w:val="18"/>
          <w:lang w:val="en-US"/>
        </w:rPr>
        <w:t>/1.0</w:t>
      </w:r>
    </w:p>
    <w:p w14:paraId="7664202C" w14:textId="77777777"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Connection:</w:t>
      </w:r>
      <w:r w:rsidRPr="00E55143">
        <w:rPr>
          <w:rFonts w:ascii="Consolas" w:eastAsia="Times New Roman" w:hAnsi="Consolas" w:cs="Consolas"/>
          <w:color w:val="DFDFBF"/>
          <w:sz w:val="18"/>
          <w:szCs w:val="18"/>
          <w:lang w:val="en-US"/>
        </w:rPr>
        <w:t> close</w:t>
      </w:r>
    </w:p>
    <w:p w14:paraId="7A332E25" w14:textId="77777777"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Content-Type: </w:t>
      </w:r>
      <w:r w:rsidRPr="00E55143">
        <w:rPr>
          <w:rFonts w:ascii="Consolas" w:eastAsia="Times New Roman" w:hAnsi="Consolas" w:cs="Consolas"/>
          <w:color w:val="DFDFBF"/>
          <w:sz w:val="18"/>
          <w:szCs w:val="18"/>
          <w:lang w:val="en-US"/>
        </w:rPr>
        <w:t>application/json; charset=utf-8</w:t>
      </w:r>
    </w:p>
    <w:p w14:paraId="187E2C84" w14:textId="77777777"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Accept:</w:t>
      </w:r>
      <w:r w:rsidRPr="00E55143">
        <w:rPr>
          <w:rFonts w:ascii="Consolas" w:eastAsia="Times New Roman" w:hAnsi="Consolas" w:cs="Consolas"/>
          <w:color w:val="DFDFBF"/>
          <w:sz w:val="18"/>
          <w:szCs w:val="18"/>
          <w:lang w:val="en-US"/>
        </w:rPr>
        <w:t> */*</w:t>
      </w:r>
    </w:p>
    <w:p w14:paraId="3B7E8D29" w14:textId="77777777"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Host:</w:t>
      </w:r>
      <w:r w:rsidRPr="00E55143">
        <w:rPr>
          <w:rFonts w:ascii="Consolas" w:eastAsia="Times New Roman" w:hAnsi="Consolas" w:cs="Consolas"/>
          <w:color w:val="DFDFBF"/>
          <w:sz w:val="18"/>
          <w:szCs w:val="18"/>
          <w:lang w:val="en-US"/>
        </w:rPr>
        <w:t> apip.orangedata.ru</w:t>
      </w:r>
    </w:p>
    <w:p w14:paraId="00FA2322" w14:textId="77777777"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Content-Length:</w:t>
      </w:r>
      <w:r w:rsidRPr="00E55143">
        <w:rPr>
          <w:rFonts w:ascii="Consolas" w:eastAsia="Times New Roman" w:hAnsi="Consolas" w:cs="Consolas"/>
          <w:color w:val="DFDFBF"/>
          <w:sz w:val="18"/>
          <w:szCs w:val="18"/>
          <w:lang w:val="en-US"/>
        </w:rPr>
        <w:t> 509</w:t>
      </w:r>
    </w:p>
    <w:p w14:paraId="17227C89" w14:textId="77777777"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FFFFFF" w:themeColor="background1"/>
          <w:sz w:val="18"/>
          <w:szCs w:val="18"/>
          <w:lang w:val="en-US"/>
        </w:rPr>
        <w:t>X-Signature:</w:t>
      </w:r>
      <w:r w:rsidRPr="00E55143">
        <w:rPr>
          <w:rFonts w:ascii="Consolas" w:eastAsia="Times New Roman" w:hAnsi="Consolas" w:cs="Consolas"/>
          <w:color w:val="DFDFBF"/>
          <w:sz w:val="18"/>
          <w:szCs w:val="18"/>
          <w:lang w:val="en-US"/>
        </w:rPr>
        <w:t> Ql1ZoZfYQo9NAgJQXUsBKQHQjqkICmn9b2jCfUyUDQYExMRtfhciGEs35dUFisVWiveeWF9dgBkzbJtNgEyQoNRXE+37ZMmEjS/SizRVpeAIKfpAx8GseQnv3ssw2NtvAELMduAgsz3hC8mIrOt//CPmQABd8X21N</w:t>
      </w:r>
      <w:r w:rsidR="009D7C38" w:rsidRPr="00E55143">
        <w:rPr>
          <w:rFonts w:ascii="Consolas" w:eastAsia="Times New Roman" w:hAnsi="Consolas" w:cs="Consolas"/>
          <w:color w:val="DFDFBF"/>
          <w:sz w:val="18"/>
          <w:szCs w:val="18"/>
          <w:lang w:val="en-US"/>
        </w:rPr>
        <w:t>q</w:t>
      </w:r>
      <w:r w:rsidRPr="00E55143">
        <w:rPr>
          <w:rFonts w:ascii="Consolas" w:eastAsia="Times New Roman" w:hAnsi="Consolas" w:cs="Consolas"/>
          <w:color w:val="DFDFBF"/>
          <w:sz w:val="18"/>
          <w:szCs w:val="18"/>
          <w:lang w:val="en-US"/>
        </w:rPr>
        <w:t>fzZY4zVZgOTu/q2fNXBlv+UyvJ5amwzMkh7aX5g0RQDBAQ7UovscpQY41t43rdYZ6UVVv/OHEfExs7vEZmi7c3tdUJVf98Bli3oh5RfMnsb1/m2kZBqhxC0zThCKdyGlmFNM+tAlVqbKHDkulZRgwarwXbL17y/xbPeLlQZLzIU2esYTMulg==</w:t>
      </w:r>
    </w:p>
    <w:p w14:paraId="21105B8E" w14:textId="77777777" w:rsidR="0088689F" w:rsidRPr="002733BD" w:rsidRDefault="0088689F" w:rsidP="0088689F">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p>
    <w:p w14:paraId="0B951604" w14:textId="77777777" w:rsidR="00E55143" w:rsidRPr="00E55143" w:rsidRDefault="00E55143" w:rsidP="00E5514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id</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AF8F"/>
          <w:sz w:val="18"/>
          <w:szCs w:val="18"/>
          <w:lang w:val="en-US"/>
        </w:rPr>
        <w:t>2_loc_z5bYWHvD</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inn</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AF8F"/>
          <w:sz w:val="18"/>
          <w:szCs w:val="18"/>
          <w:lang w:val="en-US"/>
        </w:rPr>
        <w:t>1234567890</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group</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AF8F"/>
          <w:sz w:val="18"/>
          <w:szCs w:val="18"/>
          <w:lang w:val="en-US"/>
        </w:rPr>
        <w:t>Main</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key</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AF8F"/>
          <w:sz w:val="18"/>
          <w:szCs w:val="18"/>
          <w:lang w:val="en-US"/>
        </w:rPr>
        <w:t>1234567890</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content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type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positions</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quantity</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2.0</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price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10.0</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tax</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text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FF007F"/>
          <w:sz w:val="18"/>
          <w:szCs w:val="18"/>
          <w:lang w:val="en-US"/>
        </w:rPr>
        <w:t>\u0421</w:t>
      </w:r>
      <w:r w:rsidRPr="00E55143">
        <w:rPr>
          <w:rFonts w:ascii="Consolas" w:eastAsia="Times New Roman" w:hAnsi="Consolas" w:cs="Consolas"/>
          <w:color w:val="FF66B2"/>
          <w:sz w:val="18"/>
          <w:szCs w:val="18"/>
          <w:lang w:val="en-US"/>
        </w:rPr>
        <w:t>\u0430</w:t>
      </w:r>
      <w:r w:rsidRPr="00E55143">
        <w:rPr>
          <w:rFonts w:ascii="Consolas" w:eastAsia="Times New Roman" w:hAnsi="Consolas" w:cs="Consolas"/>
          <w:color w:val="FF007F"/>
          <w:sz w:val="18"/>
          <w:szCs w:val="18"/>
          <w:lang w:val="en-US"/>
        </w:rPr>
        <w:t>\u043c</w:t>
      </w:r>
      <w:r w:rsidRPr="00E55143">
        <w:rPr>
          <w:rFonts w:ascii="Consolas" w:eastAsia="Times New Roman" w:hAnsi="Consolas" w:cs="Consolas"/>
          <w:color w:val="FF66B2"/>
          <w:sz w:val="18"/>
          <w:szCs w:val="18"/>
          <w:lang w:val="en-US"/>
        </w:rPr>
        <w:t>\u043e</w:t>
      </w:r>
      <w:r w:rsidRPr="00E55143">
        <w:rPr>
          <w:rFonts w:ascii="Consolas" w:eastAsia="Times New Roman" w:hAnsi="Consolas" w:cs="Consolas"/>
          <w:color w:val="FF007F"/>
          <w:sz w:val="18"/>
          <w:szCs w:val="18"/>
          <w:lang w:val="en-US"/>
        </w:rPr>
        <w:t>\u0432</w:t>
      </w:r>
      <w:r w:rsidRPr="00E55143">
        <w:rPr>
          <w:rFonts w:ascii="Consolas" w:eastAsia="Times New Roman" w:hAnsi="Consolas" w:cs="Consolas"/>
          <w:color w:val="FF66B2"/>
          <w:sz w:val="18"/>
          <w:szCs w:val="18"/>
          <w:lang w:val="en-US"/>
        </w:rPr>
        <w:t>\u044b</w:t>
      </w:r>
      <w:r w:rsidRPr="00E55143">
        <w:rPr>
          <w:rFonts w:ascii="Consolas" w:eastAsia="Times New Roman" w:hAnsi="Consolas" w:cs="Consolas"/>
          <w:color w:val="FF007F"/>
          <w:sz w:val="18"/>
          <w:szCs w:val="18"/>
          <w:lang w:val="en-US"/>
        </w:rPr>
        <w:t>\u0432</w:t>
      </w:r>
      <w:r w:rsidRPr="00E55143">
        <w:rPr>
          <w:rFonts w:ascii="Consolas" w:eastAsia="Times New Roman" w:hAnsi="Consolas" w:cs="Consolas"/>
          <w:color w:val="FF66B2"/>
          <w:sz w:val="18"/>
          <w:szCs w:val="18"/>
          <w:lang w:val="en-US"/>
        </w:rPr>
        <w:t>\u043e</w:t>
      </w:r>
      <w:r w:rsidRPr="00E55143">
        <w:rPr>
          <w:rFonts w:ascii="Consolas" w:eastAsia="Times New Roman" w:hAnsi="Consolas" w:cs="Consolas"/>
          <w:color w:val="FF007F"/>
          <w:sz w:val="18"/>
          <w:szCs w:val="18"/>
          <w:lang w:val="en-US"/>
        </w:rPr>
        <w:t>\u0437</w:t>
      </w:r>
      <w:r w:rsidRPr="00E55143">
        <w:rPr>
          <w:rFonts w:ascii="Consolas" w:eastAsia="Times New Roman" w:hAnsi="Consolas" w:cs="Consolas"/>
          <w:color w:val="DFAF8F"/>
          <w:sz w:val="18"/>
          <w:szCs w:val="18"/>
          <w:lang w:val="en-US"/>
        </w:rPr>
        <w:t> ru</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paymentMethodType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4</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paymentSubjectType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quantity</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1.0</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price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0.0</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tax</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1</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text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FF007F"/>
          <w:sz w:val="18"/>
          <w:szCs w:val="18"/>
          <w:lang w:val="en-US"/>
        </w:rPr>
        <w:t>\u0414</w:t>
      </w:r>
      <w:r w:rsidRPr="00E55143">
        <w:rPr>
          <w:rFonts w:ascii="Consolas" w:eastAsia="Times New Roman" w:hAnsi="Consolas" w:cs="Consolas"/>
          <w:color w:val="FF66B2"/>
          <w:sz w:val="18"/>
          <w:szCs w:val="18"/>
          <w:lang w:val="en-US"/>
        </w:rPr>
        <w:t>\u043e</w:t>
      </w:r>
      <w:r w:rsidRPr="00E55143">
        <w:rPr>
          <w:rFonts w:ascii="Consolas" w:eastAsia="Times New Roman" w:hAnsi="Consolas" w:cs="Consolas"/>
          <w:color w:val="FF007F"/>
          <w:sz w:val="18"/>
          <w:szCs w:val="18"/>
          <w:lang w:val="en-US"/>
        </w:rPr>
        <w:t>\u0441</w:t>
      </w:r>
      <w:r w:rsidRPr="00E55143">
        <w:rPr>
          <w:rFonts w:ascii="Consolas" w:eastAsia="Times New Roman" w:hAnsi="Consolas" w:cs="Consolas"/>
          <w:color w:val="FF66B2"/>
          <w:sz w:val="18"/>
          <w:szCs w:val="18"/>
          <w:lang w:val="en-US"/>
        </w:rPr>
        <w:t>\u0442</w:t>
      </w:r>
      <w:r w:rsidRPr="00E55143">
        <w:rPr>
          <w:rFonts w:ascii="Consolas" w:eastAsia="Times New Roman" w:hAnsi="Consolas" w:cs="Consolas"/>
          <w:color w:val="FF007F"/>
          <w:sz w:val="18"/>
          <w:szCs w:val="18"/>
          <w:lang w:val="en-US"/>
        </w:rPr>
        <w:t>\u0430</w:t>
      </w:r>
      <w:r w:rsidRPr="00E55143">
        <w:rPr>
          <w:rFonts w:ascii="Consolas" w:eastAsia="Times New Roman" w:hAnsi="Consolas" w:cs="Consolas"/>
          <w:color w:val="FF66B2"/>
          <w:sz w:val="18"/>
          <w:szCs w:val="18"/>
          <w:lang w:val="en-US"/>
        </w:rPr>
        <w:t>\u0432</w:t>
      </w:r>
      <w:r w:rsidRPr="00E55143">
        <w:rPr>
          <w:rFonts w:ascii="Consolas" w:eastAsia="Times New Roman" w:hAnsi="Consolas" w:cs="Consolas"/>
          <w:color w:val="FF007F"/>
          <w:sz w:val="18"/>
          <w:szCs w:val="18"/>
          <w:lang w:val="en-US"/>
        </w:rPr>
        <w:t>\u043a</w:t>
      </w:r>
      <w:r w:rsidRPr="00E55143">
        <w:rPr>
          <w:rFonts w:ascii="Consolas" w:eastAsia="Times New Roman" w:hAnsi="Consolas" w:cs="Consolas"/>
          <w:color w:val="FF66B2"/>
          <w:sz w:val="18"/>
          <w:szCs w:val="18"/>
          <w:lang w:val="en-US"/>
        </w:rPr>
        <w:t>\u0430</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paymentMethodType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4</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paymentSubjectType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4</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checkClose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payments</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type</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2</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amount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20.0</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taxationSystem</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Pr="00E55143">
        <w:rPr>
          <w:rFonts w:ascii="Consolas" w:eastAsia="Times New Roman" w:hAnsi="Consolas" w:cs="Consolas"/>
          <w:color w:val="6E96BE"/>
          <w:sz w:val="18"/>
          <w:szCs w:val="18"/>
          <w:lang w:val="en-US"/>
        </w:rPr>
        <w:t>0</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8ACCCF"/>
          <w:sz w:val="18"/>
          <w:szCs w:val="18"/>
          <w:lang w:val="en-US"/>
        </w:rPr>
        <w:t>customerContact</w:t>
      </w:r>
      <w:r w:rsidR="009D7C38">
        <w:rPr>
          <w:rFonts w:ascii="Consolas" w:eastAsia="Times New Roman" w:hAnsi="Consolas" w:cs="Consolas"/>
          <w:color w:val="8ACCCF"/>
          <w:sz w:val="18"/>
          <w:szCs w:val="18"/>
          <w:lang w:val="en-US"/>
        </w:rPr>
        <w:t>”</w:t>
      </w:r>
      <w:r w:rsidRPr="00E55143">
        <w:rPr>
          <w:rFonts w:ascii="Consolas" w:eastAsia="Times New Roman" w:hAnsi="Consolas" w:cs="Consolas"/>
          <w:color w:val="DFDFBF"/>
          <w:sz w:val="18"/>
          <w:szCs w:val="18"/>
          <w:lang w:val="en-US"/>
        </w:rPr>
        <w:t>:</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AF8F"/>
          <w:sz w:val="18"/>
          <w:szCs w:val="18"/>
          <w:lang w:val="en-US"/>
        </w:rPr>
        <w:t>user@domain.com</w:t>
      </w:r>
      <w:r w:rsidR="009D7C38">
        <w:rPr>
          <w:rFonts w:ascii="Consolas" w:eastAsia="Times New Roman" w:hAnsi="Consolas" w:cs="Consolas"/>
          <w:color w:val="DFAF8F"/>
          <w:sz w:val="18"/>
          <w:szCs w:val="18"/>
          <w:lang w:val="en-US"/>
        </w:rPr>
        <w:t>”</w:t>
      </w:r>
      <w:r w:rsidRPr="00E55143">
        <w:rPr>
          <w:rFonts w:ascii="Consolas" w:eastAsia="Times New Roman" w:hAnsi="Consolas" w:cs="Consolas"/>
          <w:color w:val="DFDFBF"/>
          <w:sz w:val="18"/>
          <w:szCs w:val="18"/>
          <w:lang w:val="en-US"/>
        </w:rPr>
        <w:t>}}</w:t>
      </w:r>
    </w:p>
    <w:p w14:paraId="717A54DB" w14:textId="77777777" w:rsidR="004F1978" w:rsidRDefault="004F1978" w:rsidP="003B50FE">
      <w:pPr>
        <w:rPr>
          <w:lang w:val="en-US"/>
        </w:rPr>
      </w:pPr>
      <w:r>
        <w:rPr>
          <w:lang w:val="en-US"/>
        </w:rPr>
        <w:t>RSA</w:t>
      </w:r>
      <w:r w:rsidR="00B15019">
        <w:rPr>
          <w:lang w:val="en-US"/>
        </w:rPr>
        <w:t xml:space="preserve"> key</w:t>
      </w:r>
      <w:r>
        <w:rPr>
          <w:lang w:val="en-US"/>
        </w:rPr>
        <w:t>:</w:t>
      </w:r>
    </w:p>
    <w:p w14:paraId="7D163CFE" w14:textId="77777777"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&lt;</w:t>
      </w:r>
      <w:proofErr w:type="spellStart"/>
      <w:r w:rsidRPr="00EE4AAB">
        <w:rPr>
          <w:rFonts w:ascii="Consolas" w:hAnsi="Consolas" w:cs="Consolas"/>
          <w:color w:val="A2C4FD"/>
          <w:sz w:val="18"/>
          <w:szCs w:val="18"/>
          <w:lang w:val="en-US"/>
        </w:rPr>
        <w:t>RSAKeyValue</w:t>
      </w:r>
      <w:proofErr w:type="spellEnd"/>
      <w:r w:rsidRPr="00EE4AAB">
        <w:rPr>
          <w:rFonts w:ascii="Consolas" w:hAnsi="Consolas" w:cs="Consolas"/>
          <w:color w:val="6AFD51"/>
          <w:sz w:val="18"/>
          <w:szCs w:val="18"/>
          <w:lang w:val="en-US"/>
        </w:rPr>
        <w:t>&gt;</w:t>
      </w:r>
    </w:p>
    <w:p w14:paraId="592EE65D" w14:textId="77777777"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Modulus</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t8nC/Eth8UabQbXu8pdro3v7NqUanV8Y+g92YgT7z1xqkBLRHXZ1guml3PxrqjNX9AvOmu8R+qaKOyHfJW0PcRDLzCoIUcHNAwpDO/E5j6W</w:t>
      </w:r>
      <w:r w:rsidR="00115D23" w:rsidRPr="00EE4AAB">
        <w:rPr>
          <w:rFonts w:ascii="Consolas" w:hAnsi="Consolas" w:cs="Consolas"/>
          <w:color w:val="FFFFFF"/>
          <w:sz w:val="18"/>
          <w:szCs w:val="18"/>
          <w:lang w:val="en-US"/>
        </w:rPr>
        <w:t>a</w:t>
      </w:r>
      <w:r w:rsidRPr="00EE4AAB">
        <w:rPr>
          <w:rFonts w:ascii="Consolas" w:hAnsi="Consolas" w:cs="Consolas"/>
          <w:color w:val="FFFFFF"/>
          <w:sz w:val="18"/>
          <w:szCs w:val="18"/>
          <w:lang w:val="en-US"/>
        </w:rPr>
        <w:t>aLIv7gAjTtyr9kJB9rfJaparViJNZu3RSUYGTvVznOmXMf7LTOTMR6HP/5H1TP5n1g4+BbLmC9EhjUf2eNFqwZBqPtzybBb6jaHBRaJ0XdE3lh2OeE9/OF0BtLwiYPDKsVTxIekbNf7l/DREy+YbUOxQLceeHXrvbYLiGWecP0a7CqHGj9ZNY1oJThK3AwrSd4yHa9Wnx/GaZUNtWud1BaP9g3sVX+sRV9xtnI96dw==</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Modulus</w:t>
      </w:r>
      <w:r w:rsidRPr="00EE4AAB">
        <w:rPr>
          <w:rFonts w:ascii="Consolas" w:hAnsi="Consolas" w:cs="Consolas"/>
          <w:color w:val="6AFD51"/>
          <w:sz w:val="18"/>
          <w:szCs w:val="18"/>
          <w:lang w:val="en-US"/>
        </w:rPr>
        <w:t>&gt;</w:t>
      </w:r>
    </w:p>
    <w:p w14:paraId="774874FE" w14:textId="77777777"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Exponent</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AQAB</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Exponent</w:t>
      </w:r>
      <w:r w:rsidRPr="00EE4AAB">
        <w:rPr>
          <w:rFonts w:ascii="Consolas" w:hAnsi="Consolas" w:cs="Consolas"/>
          <w:color w:val="6AFD51"/>
          <w:sz w:val="18"/>
          <w:szCs w:val="18"/>
          <w:lang w:val="en-US"/>
        </w:rPr>
        <w:t>&gt;</w:t>
      </w:r>
    </w:p>
    <w:p w14:paraId="31BD341A" w14:textId="77777777"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P</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3WSb72a1erb6jcLkyZA2Y21VNIipGz+ta1RP+iacs3xnktFsxgTYgqWyt6SWZ2rStp0u4vb/IAHyKhgJPNTUSi2u0G44M</w:t>
      </w:r>
      <w:r w:rsidR="00115D23" w:rsidRPr="00EE4AAB">
        <w:rPr>
          <w:rFonts w:ascii="Consolas" w:hAnsi="Consolas" w:cs="Consolas"/>
          <w:color w:val="FFFFFF"/>
          <w:sz w:val="18"/>
          <w:szCs w:val="18"/>
          <w:lang w:val="en-US"/>
        </w:rPr>
        <w:t>o</w:t>
      </w:r>
      <w:r w:rsidRPr="00EE4AAB">
        <w:rPr>
          <w:rFonts w:ascii="Consolas" w:hAnsi="Consolas" w:cs="Consolas"/>
          <w:color w:val="FFFFFF"/>
          <w:sz w:val="18"/>
          <w:szCs w:val="18"/>
          <w:lang w:val="en-US"/>
        </w:rPr>
        <w:t>sRxMC/FWTF8zdyrDF4BjPBM4j84nAmE/FQYv5F8ldDkakc96zEPiTk5Fka3M</w:t>
      </w:r>
      <w:r w:rsidR="00115D23" w:rsidRPr="00EE4AAB">
        <w:rPr>
          <w:rFonts w:ascii="Consolas" w:hAnsi="Consolas" w:cs="Consolas"/>
          <w:color w:val="FFFFFF"/>
          <w:sz w:val="18"/>
          <w:szCs w:val="18"/>
          <w:lang w:val="en-US"/>
        </w:rPr>
        <w:t>p</w:t>
      </w:r>
      <w:r w:rsidRPr="00EE4AAB">
        <w:rPr>
          <w:rFonts w:ascii="Consolas" w:hAnsi="Consolas" w:cs="Consolas"/>
          <w:color w:val="FFFFFF"/>
          <w:sz w:val="18"/>
          <w:szCs w:val="18"/>
          <w:lang w:val="en-US"/>
        </w:rPr>
        <w:t>eN8mMk6/OA59JdF0=</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P</w:t>
      </w:r>
      <w:r w:rsidRPr="00EE4AAB">
        <w:rPr>
          <w:rFonts w:ascii="Consolas" w:hAnsi="Consolas" w:cs="Consolas"/>
          <w:color w:val="6AFD51"/>
          <w:sz w:val="18"/>
          <w:szCs w:val="18"/>
          <w:lang w:val="en-US"/>
        </w:rPr>
        <w:t>&gt;</w:t>
      </w:r>
    </w:p>
    <w:p w14:paraId="42849ECA" w14:textId="77777777"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Q</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1IRVid5SsDrOwJQAEKkdT436X</w:t>
      </w:r>
      <w:r w:rsidR="00115D23" w:rsidRPr="00EE4AAB">
        <w:rPr>
          <w:rFonts w:ascii="Consolas" w:hAnsi="Consolas" w:cs="Consolas"/>
          <w:color w:val="FFFFFF"/>
          <w:sz w:val="18"/>
          <w:szCs w:val="18"/>
          <w:lang w:val="en-US"/>
        </w:rPr>
        <w:t>e</w:t>
      </w:r>
      <w:r w:rsidRPr="00EE4AAB">
        <w:rPr>
          <w:rFonts w:ascii="Consolas" w:hAnsi="Consolas" w:cs="Consolas"/>
          <w:color w:val="FFFFFF"/>
          <w:sz w:val="18"/>
          <w:szCs w:val="18"/>
          <w:lang w:val="en-US"/>
        </w:rPr>
        <w:t>b0sVWe9AcU8JyaCEEMj0N</w:t>
      </w:r>
      <w:r w:rsidR="00115D23" w:rsidRPr="00EE4AAB">
        <w:rPr>
          <w:rFonts w:ascii="Consolas" w:hAnsi="Consolas" w:cs="Consolas"/>
          <w:color w:val="FFFFFF"/>
          <w:sz w:val="18"/>
          <w:szCs w:val="18"/>
          <w:lang w:val="en-US"/>
        </w:rPr>
        <w:t>p</w:t>
      </w:r>
      <w:r w:rsidRPr="00EE4AAB">
        <w:rPr>
          <w:rFonts w:ascii="Consolas" w:hAnsi="Consolas" w:cs="Consolas"/>
          <w:color w:val="FFFFFF"/>
          <w:sz w:val="18"/>
          <w:szCs w:val="18"/>
          <w:lang w:val="en-US"/>
        </w:rPr>
        <w:t>zownNbIrebPofMYdDHikopQpr2XqxZYDbb7AneoHkhEV26TfpPVbN4wBJFXih3lAP2n5hqhgqHGp5Wq2Lu7jUS376Ruw3bhwW+MiWpXv1xhMTZ8AtDfnZFFNvOM=</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Q</w:t>
      </w:r>
      <w:r w:rsidRPr="00EE4AAB">
        <w:rPr>
          <w:rFonts w:ascii="Consolas" w:hAnsi="Consolas" w:cs="Consolas"/>
          <w:color w:val="6AFD51"/>
          <w:sz w:val="18"/>
          <w:szCs w:val="18"/>
          <w:lang w:val="en-US"/>
        </w:rPr>
        <w:t>&gt;</w:t>
      </w:r>
    </w:p>
    <w:p w14:paraId="74CC80F3" w14:textId="77777777"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DP</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Fo5KiNCJCtCbpFfH4XVM5UJdXPXTbNBHBdlYMJ9AddTl5I</w:t>
      </w:r>
      <w:r w:rsidR="00115D23" w:rsidRPr="00EE4AAB">
        <w:rPr>
          <w:rFonts w:ascii="Consolas" w:hAnsi="Consolas" w:cs="Consolas"/>
          <w:color w:val="FFFFFF"/>
          <w:sz w:val="18"/>
          <w:szCs w:val="18"/>
          <w:lang w:val="en-US"/>
        </w:rPr>
        <w:t>j</w:t>
      </w:r>
      <w:r w:rsidRPr="00EE4AAB">
        <w:rPr>
          <w:rFonts w:ascii="Consolas" w:hAnsi="Consolas" w:cs="Consolas"/>
          <w:color w:val="FFFFFF"/>
          <w:sz w:val="18"/>
          <w:szCs w:val="18"/>
          <w:lang w:val="en-US"/>
        </w:rPr>
        <w:t>rt50ExgLFu4oMPMsYXryS61LI2WT5XCqIvmbcnhYbambgWLOKYuZUUYSr2kS67So5FUCunWaGhTdx2bRLQVqwm6kiXDPDnMRAViiCHXWqk/VsrXheVymhLqNK440=</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DP</w:t>
      </w:r>
      <w:r w:rsidRPr="00EE4AAB">
        <w:rPr>
          <w:rFonts w:ascii="Consolas" w:hAnsi="Consolas" w:cs="Consolas"/>
          <w:color w:val="6AFD51"/>
          <w:sz w:val="18"/>
          <w:szCs w:val="18"/>
          <w:lang w:val="en-US"/>
        </w:rPr>
        <w:t>&gt;</w:t>
      </w:r>
    </w:p>
    <w:p w14:paraId="647BD4C0" w14:textId="77777777"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DQ</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mowSWMzhfV+G8+2tjnAt7KjnpSvEzyHhEr4DsGdybQZBR/4/j4nFCfukOkFnlTXN8j/aGpF9Lx0C+uX5Y</w:t>
      </w:r>
      <w:r w:rsidR="00115D23" w:rsidRPr="00EE4AAB">
        <w:rPr>
          <w:rFonts w:ascii="Consolas" w:hAnsi="Consolas" w:cs="Consolas"/>
          <w:color w:val="FFFFFF"/>
          <w:sz w:val="18"/>
          <w:szCs w:val="18"/>
          <w:lang w:val="en-US"/>
        </w:rPr>
        <w:t>f</w:t>
      </w:r>
      <w:r w:rsidRPr="00EE4AAB">
        <w:rPr>
          <w:rFonts w:ascii="Consolas" w:hAnsi="Consolas" w:cs="Consolas"/>
          <w:color w:val="FFFFFF"/>
          <w:sz w:val="18"/>
          <w:szCs w:val="18"/>
          <w:lang w:val="en-US"/>
        </w:rPr>
        <w:t>oUYcLL9qGOL8lbCu+TgnXCbtY2gybeXj+H</w:t>
      </w:r>
      <w:r w:rsidR="00115D23" w:rsidRPr="00EE4AAB">
        <w:rPr>
          <w:rFonts w:ascii="Consolas" w:hAnsi="Consolas" w:cs="Consolas"/>
          <w:color w:val="FFFFFF"/>
          <w:sz w:val="18"/>
          <w:szCs w:val="18"/>
          <w:lang w:val="en-US"/>
        </w:rPr>
        <w:t>q</w:t>
      </w:r>
      <w:r w:rsidRPr="00EE4AAB">
        <w:rPr>
          <w:rFonts w:ascii="Consolas" w:hAnsi="Consolas" w:cs="Consolas"/>
          <w:color w:val="FFFFFF"/>
          <w:sz w:val="18"/>
          <w:szCs w:val="18"/>
          <w:lang w:val="en-US"/>
        </w:rPr>
        <w:t>zI3+MeQMlLEYqU/ks3KIOAOY2+55ljrpszbOqVk+B3luSnekMm/qtk=</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DQ</w:t>
      </w:r>
      <w:r w:rsidRPr="00EE4AAB">
        <w:rPr>
          <w:rFonts w:ascii="Consolas" w:hAnsi="Consolas" w:cs="Consolas"/>
          <w:color w:val="6AFD51"/>
          <w:sz w:val="18"/>
          <w:szCs w:val="18"/>
          <w:lang w:val="en-US"/>
        </w:rPr>
        <w:t>&gt;</w:t>
      </w:r>
    </w:p>
    <w:p w14:paraId="7D9DA7EE" w14:textId="77777777"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InverseQ</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aP5e5F1j6s82Pm7dCpH3mRZWnfZIKqoNQIq2BO8vA9/WrdFI2C27uNhxCp2ZDMulRdBZcoeHcwJjnyDzg4I4gBZ2nSKkVdlN1REoTjLBBdlHi8X</w:t>
      </w:r>
      <w:r w:rsidR="00115D23" w:rsidRPr="00EE4AAB">
        <w:rPr>
          <w:rFonts w:ascii="Consolas" w:hAnsi="Consolas" w:cs="Consolas"/>
          <w:color w:val="FFFFFF"/>
          <w:sz w:val="18"/>
          <w:szCs w:val="18"/>
          <w:lang w:val="en-US"/>
        </w:rPr>
        <w:t>k</w:t>
      </w:r>
      <w:r w:rsidRPr="00EE4AAB">
        <w:rPr>
          <w:rFonts w:ascii="Consolas" w:hAnsi="Consolas" w:cs="Consolas"/>
          <w:color w:val="FFFFFF"/>
          <w:sz w:val="18"/>
          <w:szCs w:val="18"/>
          <w:lang w:val="en-US"/>
        </w:rPr>
        <w:t>iXzxvpItc2wjNC2AKHaJqj/dnh3bbTAQD1iUAxPmmLJYYkhfZ2i1IrTVxZE=</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InverseQ</w:t>
      </w:r>
      <w:r w:rsidRPr="00EE4AAB">
        <w:rPr>
          <w:rFonts w:ascii="Consolas" w:hAnsi="Consolas" w:cs="Consolas"/>
          <w:color w:val="6AFD51"/>
          <w:sz w:val="18"/>
          <w:szCs w:val="18"/>
          <w:lang w:val="en-US"/>
        </w:rPr>
        <w:t>&gt;</w:t>
      </w:r>
    </w:p>
    <w:p w14:paraId="24406207" w14:textId="77777777" w:rsidR="00EE4AAB" w:rsidRPr="00EE4AAB" w:rsidRDefault="00EE4AAB" w:rsidP="00EE4AAB">
      <w:pPr>
        <w:pStyle w:val="HTML"/>
        <w:shd w:val="clear" w:color="auto" w:fill="333333"/>
        <w:rPr>
          <w:rFonts w:ascii="Consolas" w:hAnsi="Consolas" w:cs="Consolas"/>
          <w:color w:val="DFDFBF"/>
          <w:sz w:val="18"/>
          <w:szCs w:val="18"/>
          <w:lang w:val="en-US"/>
        </w:rPr>
      </w:pPr>
      <w:r w:rsidRPr="00EE4AAB">
        <w:rPr>
          <w:rFonts w:ascii="Consolas" w:hAnsi="Consolas" w:cs="Consolas"/>
          <w:color w:val="6AFD51"/>
          <w:sz w:val="18"/>
          <w:szCs w:val="18"/>
          <w:lang w:val="en-US"/>
        </w:rPr>
        <w:t>  &lt;</w:t>
      </w:r>
      <w:r w:rsidRPr="00EE4AAB">
        <w:rPr>
          <w:rFonts w:ascii="Consolas" w:hAnsi="Consolas" w:cs="Consolas"/>
          <w:color w:val="A2C4FD"/>
          <w:sz w:val="18"/>
          <w:szCs w:val="18"/>
          <w:lang w:val="en-US"/>
        </w:rPr>
        <w:t>D</w:t>
      </w:r>
      <w:r w:rsidRPr="00EE4AAB">
        <w:rPr>
          <w:rFonts w:ascii="Consolas" w:hAnsi="Consolas" w:cs="Consolas"/>
          <w:color w:val="6AFD51"/>
          <w:sz w:val="18"/>
          <w:szCs w:val="18"/>
          <w:lang w:val="en-US"/>
        </w:rPr>
        <w:t>&gt;</w:t>
      </w:r>
      <w:r w:rsidRPr="00EE4AAB">
        <w:rPr>
          <w:rFonts w:ascii="Consolas" w:hAnsi="Consolas" w:cs="Consolas"/>
          <w:color w:val="FFFFFF"/>
          <w:sz w:val="18"/>
          <w:szCs w:val="18"/>
          <w:lang w:val="en-US"/>
        </w:rPr>
        <w:t>P</w:t>
      </w:r>
      <w:r w:rsidR="00115D23" w:rsidRPr="00EE4AAB">
        <w:rPr>
          <w:rFonts w:ascii="Consolas" w:hAnsi="Consolas" w:cs="Consolas"/>
          <w:color w:val="FFFFFF"/>
          <w:sz w:val="18"/>
          <w:szCs w:val="18"/>
          <w:lang w:val="en-US"/>
        </w:rPr>
        <w:t>u</w:t>
      </w:r>
      <w:r w:rsidRPr="00EE4AAB">
        <w:rPr>
          <w:rFonts w:ascii="Consolas" w:hAnsi="Consolas" w:cs="Consolas"/>
          <w:color w:val="FFFFFF"/>
          <w:sz w:val="18"/>
          <w:szCs w:val="18"/>
          <w:lang w:val="en-US"/>
        </w:rPr>
        <w:t>fM+Aq6kZSVWAetsL3EajKAxOuwQCDhVx+ovW4j+DQ8Y+WiTEyfShNV9qVD0PBltz3omch1GjpFhQn6OaRvraeIDH9HXttb3F</w:t>
      </w:r>
      <w:r w:rsidR="00115D23" w:rsidRPr="00EE4AAB">
        <w:rPr>
          <w:rFonts w:ascii="Consolas" w:hAnsi="Consolas" w:cs="Consolas"/>
          <w:color w:val="FFFFFF"/>
          <w:sz w:val="18"/>
          <w:szCs w:val="18"/>
          <w:lang w:val="en-US"/>
        </w:rPr>
        <w:t>o</w:t>
      </w:r>
      <w:r w:rsidRPr="00EE4AAB">
        <w:rPr>
          <w:rFonts w:ascii="Consolas" w:hAnsi="Consolas" w:cs="Consolas"/>
          <w:color w:val="FFFFFF"/>
          <w:sz w:val="18"/>
          <w:szCs w:val="18"/>
          <w:lang w:val="en-US"/>
        </w:rPr>
        <w:t>jr2zzYG4yrrYbPSRWoYj63Z</w:t>
      </w:r>
      <w:r w:rsidR="00115D23" w:rsidRPr="00EE4AAB">
        <w:rPr>
          <w:rFonts w:ascii="Consolas" w:hAnsi="Consolas" w:cs="Consolas"/>
          <w:color w:val="FFFFFF"/>
          <w:sz w:val="18"/>
          <w:szCs w:val="18"/>
          <w:lang w:val="en-US"/>
        </w:rPr>
        <w:t>w</w:t>
      </w:r>
      <w:r w:rsidRPr="00EE4AAB">
        <w:rPr>
          <w:rFonts w:ascii="Consolas" w:hAnsi="Consolas" w:cs="Consolas"/>
          <w:color w:val="FFFFFF"/>
          <w:sz w:val="18"/>
          <w:szCs w:val="18"/>
          <w:lang w:val="en-US"/>
        </w:rPr>
        <w:t>iIP2O7zdl0caGQHezfNcYa2N0NTG99DGc3/q6EnhlvjWQsSbiEjmxcPx8fmV1i4DoflMQ383nsixAFapgrROUAtCgMvhWn1kSeoojKd+e4eKZxa/SNYulsBJWNFkmo1CZH4Y</w:t>
      </w:r>
      <w:r w:rsidR="00115D23" w:rsidRPr="00EE4AAB">
        <w:rPr>
          <w:rFonts w:ascii="Consolas" w:hAnsi="Consolas" w:cs="Consolas"/>
          <w:color w:val="FFFFFF"/>
          <w:sz w:val="18"/>
          <w:szCs w:val="18"/>
          <w:lang w:val="en-US"/>
        </w:rPr>
        <w:t>t</w:t>
      </w:r>
      <w:r w:rsidRPr="00EE4AAB">
        <w:rPr>
          <w:rFonts w:ascii="Consolas" w:hAnsi="Consolas" w:cs="Consolas"/>
          <w:color w:val="FFFFFF"/>
          <w:sz w:val="18"/>
          <w:szCs w:val="18"/>
          <w:lang w:val="en-US"/>
        </w:rPr>
        <w:t>qlPM+IwYeDUOnOUGNxGurRZ3qQdWs2N2ZQhnrvlh+zpzurD2hwAz6gQXP7mxxMR1xHtAD8XQ+w4OiJK6V</w:t>
      </w:r>
      <w:r w:rsidR="00115D23" w:rsidRPr="00EE4AAB">
        <w:rPr>
          <w:rFonts w:ascii="Consolas" w:hAnsi="Consolas" w:cs="Consolas"/>
          <w:color w:val="FFFFFF"/>
          <w:sz w:val="18"/>
          <w:szCs w:val="18"/>
          <w:lang w:val="en-US"/>
        </w:rPr>
        <w:t>w</w:t>
      </w:r>
      <w:r w:rsidRPr="00EE4AAB">
        <w:rPr>
          <w:rFonts w:ascii="Consolas" w:hAnsi="Consolas" w:cs="Consolas"/>
          <w:color w:val="FFFFFF"/>
          <w:sz w:val="18"/>
          <w:szCs w:val="18"/>
          <w:lang w:val="en-US"/>
        </w:rPr>
        <w:t>joIQ==</w:t>
      </w:r>
      <w:r w:rsidRPr="00EE4AAB">
        <w:rPr>
          <w:rFonts w:ascii="Consolas" w:hAnsi="Consolas" w:cs="Consolas"/>
          <w:color w:val="6AFD51"/>
          <w:sz w:val="18"/>
          <w:szCs w:val="18"/>
          <w:lang w:val="en-US"/>
        </w:rPr>
        <w:t>&lt;/</w:t>
      </w:r>
      <w:r w:rsidRPr="00EE4AAB">
        <w:rPr>
          <w:rFonts w:ascii="Consolas" w:hAnsi="Consolas" w:cs="Consolas"/>
          <w:color w:val="A2C4FD"/>
          <w:sz w:val="18"/>
          <w:szCs w:val="18"/>
          <w:lang w:val="en-US"/>
        </w:rPr>
        <w:t>D</w:t>
      </w:r>
      <w:r w:rsidRPr="00EE4AAB">
        <w:rPr>
          <w:rFonts w:ascii="Consolas" w:hAnsi="Consolas" w:cs="Consolas"/>
          <w:color w:val="6AFD51"/>
          <w:sz w:val="18"/>
          <w:szCs w:val="18"/>
          <w:lang w:val="en-US"/>
        </w:rPr>
        <w:t>&gt;</w:t>
      </w:r>
    </w:p>
    <w:p w14:paraId="54FD7717" w14:textId="77777777" w:rsidR="00EE4AAB" w:rsidRPr="00B15019" w:rsidRDefault="00EE4AAB" w:rsidP="00EE4AAB">
      <w:pPr>
        <w:pStyle w:val="HTML"/>
        <w:shd w:val="clear" w:color="auto" w:fill="333333"/>
        <w:rPr>
          <w:rFonts w:ascii="Consolas" w:hAnsi="Consolas" w:cs="Consolas"/>
          <w:color w:val="DFDFBF"/>
          <w:sz w:val="18"/>
          <w:szCs w:val="18"/>
          <w:lang w:val="en-US"/>
        </w:rPr>
      </w:pPr>
      <w:r w:rsidRPr="00B15019">
        <w:rPr>
          <w:rFonts w:ascii="Consolas" w:hAnsi="Consolas" w:cs="Consolas"/>
          <w:color w:val="6AFD51"/>
          <w:sz w:val="18"/>
          <w:szCs w:val="18"/>
          <w:lang w:val="en-US"/>
        </w:rPr>
        <w:t>&lt;/</w:t>
      </w:r>
      <w:proofErr w:type="spellStart"/>
      <w:r w:rsidRPr="00B15019">
        <w:rPr>
          <w:rFonts w:ascii="Consolas" w:hAnsi="Consolas" w:cs="Consolas"/>
          <w:color w:val="A2C4FD"/>
          <w:sz w:val="18"/>
          <w:szCs w:val="18"/>
          <w:lang w:val="en-US"/>
        </w:rPr>
        <w:t>RSAKeyValue</w:t>
      </w:r>
      <w:proofErr w:type="spellEnd"/>
      <w:r w:rsidRPr="00B15019">
        <w:rPr>
          <w:rFonts w:ascii="Consolas" w:hAnsi="Consolas" w:cs="Consolas"/>
          <w:color w:val="6AFD51"/>
          <w:sz w:val="18"/>
          <w:szCs w:val="18"/>
          <w:lang w:val="en-US"/>
        </w:rPr>
        <w:t>&gt;</w:t>
      </w:r>
    </w:p>
    <w:p w14:paraId="1ACE9150" w14:textId="77777777" w:rsidR="00AC156C" w:rsidRPr="00B15019" w:rsidRDefault="00AC156C" w:rsidP="00AC156C">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p>
    <w:p w14:paraId="01A96962" w14:textId="77777777" w:rsidR="00A93EDC" w:rsidRPr="00B15019" w:rsidRDefault="00A93EDC" w:rsidP="003A3DC7">
      <w:pPr>
        <w:rPr>
          <w:lang w:val="en-US"/>
        </w:rPr>
      </w:pPr>
    </w:p>
    <w:p w14:paraId="5B3C745F" w14:textId="77777777" w:rsidR="003A3DC7" w:rsidRPr="00B15019" w:rsidRDefault="00B15019" w:rsidP="003A3DC7">
      <w:pPr>
        <w:rPr>
          <w:lang w:val="en-US"/>
        </w:rPr>
      </w:pPr>
      <w:r>
        <w:rPr>
          <w:lang w:val="en-US"/>
        </w:rPr>
        <w:t>Signature generation in</w:t>
      </w:r>
      <w:r w:rsidR="003A3DC7" w:rsidRPr="00B15019">
        <w:rPr>
          <w:lang w:val="en-US"/>
        </w:rPr>
        <w:t xml:space="preserve"> php </w:t>
      </w:r>
      <w:r>
        <w:rPr>
          <w:lang w:val="en-US"/>
        </w:rPr>
        <w:t xml:space="preserve">using </w:t>
      </w:r>
      <w:r w:rsidR="003A3DC7" w:rsidRPr="00B15019">
        <w:rPr>
          <w:lang w:val="en-US"/>
        </w:rPr>
        <w:t xml:space="preserve"> </w:t>
      </w:r>
      <w:bookmarkStart w:id="4" w:name="OLE_LINK73"/>
      <w:bookmarkStart w:id="5" w:name="OLE_LINK72"/>
      <w:r w:rsidR="00115D23">
        <w:fldChar w:fldCharType="begin"/>
      </w:r>
      <w:r w:rsidR="00115D23" w:rsidRPr="00B15019">
        <w:rPr>
          <w:lang w:val="en-US"/>
        </w:rPr>
        <w:instrText xml:space="preserve"> HYPERLINK "https://github.com/phpseclib/phpseclib" </w:instrText>
      </w:r>
      <w:r w:rsidR="00115D23">
        <w:fldChar w:fldCharType="separate"/>
      </w:r>
      <w:r w:rsidR="00115D23" w:rsidRPr="00B15019">
        <w:rPr>
          <w:rStyle w:val="ac"/>
          <w:lang w:val="en-US"/>
        </w:rPr>
        <w:t>https://github.com/phpseclib/phpseclib</w:t>
      </w:r>
      <w:bookmarkEnd w:id="4"/>
      <w:bookmarkEnd w:id="5"/>
      <w:r w:rsidR="00115D23">
        <w:fldChar w:fldCharType="end"/>
      </w:r>
    </w:p>
    <w:p w14:paraId="39493AF4" w14:textId="77777777" w:rsidR="003A3DC7" w:rsidRDefault="003A3DC7" w:rsidP="003A3DC7">
      <w:pPr>
        <w:pStyle w:val="HTML"/>
        <w:shd w:val="clear" w:color="auto" w:fill="333333"/>
        <w:rPr>
          <w:rFonts w:ascii="Consolas" w:hAnsi="Consolas" w:cs="Consolas"/>
          <w:color w:val="DFDFBF"/>
          <w:sz w:val="18"/>
          <w:szCs w:val="18"/>
          <w:lang w:val="en-US"/>
        </w:rPr>
      </w:pPr>
      <w:bookmarkStart w:id="6" w:name="OLE_LINK30"/>
      <w:bookmarkStart w:id="7" w:name="OLE_LINK31"/>
      <w:bookmarkStart w:id="8" w:name="OLE_LINK32"/>
      <w:bookmarkStart w:id="9" w:name="OLE_LINK33"/>
      <w:r>
        <w:rPr>
          <w:rFonts w:ascii="Consolas" w:hAnsi="Consolas" w:cs="Consolas"/>
          <w:color w:val="EFC986"/>
          <w:sz w:val="18"/>
          <w:szCs w:val="18"/>
          <w:lang w:val="en-US"/>
        </w:rPr>
        <w:t>function</w:t>
      </w:r>
      <w:r>
        <w:rPr>
          <w:rFonts w:ascii="Consolas" w:hAnsi="Consolas" w:cs="Consolas"/>
          <w:color w:val="DFDFBF"/>
          <w:sz w:val="18"/>
          <w:szCs w:val="18"/>
          <w:lang w:val="en-US"/>
        </w:rPr>
        <w:t> </w:t>
      </w:r>
      <w:proofErr w:type="spellStart"/>
      <w:r>
        <w:rPr>
          <w:rFonts w:ascii="Consolas" w:hAnsi="Consolas" w:cs="Consolas"/>
          <w:color w:val="DFDFBF"/>
          <w:sz w:val="18"/>
          <w:szCs w:val="18"/>
          <w:lang w:val="en-US"/>
        </w:rPr>
        <w:t>computeSignature</w:t>
      </w:r>
      <w:proofErr w:type="spellEnd"/>
      <w:r>
        <w:rPr>
          <w:rFonts w:ascii="Consolas" w:hAnsi="Consolas" w:cs="Consolas"/>
          <w:color w:val="DFDFBF"/>
          <w:sz w:val="18"/>
          <w:szCs w:val="18"/>
          <w:lang w:val="en-US"/>
        </w:rPr>
        <w:t>($data)</w:t>
      </w:r>
    </w:p>
    <w:p w14:paraId="49676ACC"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w:t>
      </w:r>
    </w:p>
    <w:bookmarkEnd w:id="6"/>
    <w:bookmarkEnd w:id="7"/>
    <w:bookmarkEnd w:id="8"/>
    <w:bookmarkEnd w:id="9"/>
    <w:p w14:paraId="1F78EAE1"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 = </w:t>
      </w:r>
      <w:r>
        <w:rPr>
          <w:rFonts w:ascii="Consolas" w:hAnsi="Consolas" w:cs="Consolas"/>
          <w:color w:val="EFC986"/>
          <w:sz w:val="18"/>
          <w:szCs w:val="18"/>
          <w:lang w:val="en-US"/>
        </w:rPr>
        <w:t>new</w:t>
      </w:r>
      <w:r>
        <w:rPr>
          <w:rFonts w:ascii="Consolas" w:hAnsi="Consolas" w:cs="Consolas"/>
          <w:color w:val="DFDFBF"/>
          <w:sz w:val="18"/>
          <w:szCs w:val="18"/>
          <w:lang w:val="en-US"/>
        </w:rPr>
        <w:t> </w:t>
      </w:r>
      <w:proofErr w:type="gramStart"/>
      <w:r>
        <w:rPr>
          <w:rFonts w:ascii="Consolas" w:hAnsi="Consolas" w:cs="Consolas"/>
          <w:color w:val="8ACCCF"/>
          <w:sz w:val="18"/>
          <w:szCs w:val="18"/>
          <w:lang w:val="en-US"/>
        </w:rPr>
        <w:t>RSA</w:t>
      </w:r>
      <w:r>
        <w:rPr>
          <w:rFonts w:ascii="Consolas" w:hAnsi="Consolas" w:cs="Consolas"/>
          <w:color w:val="DFDFBF"/>
          <w:sz w:val="18"/>
          <w:szCs w:val="18"/>
          <w:lang w:val="en-US"/>
        </w:rPr>
        <w:t>(</w:t>
      </w:r>
      <w:proofErr w:type="gramEnd"/>
      <w:r>
        <w:rPr>
          <w:rFonts w:ascii="Consolas" w:hAnsi="Consolas" w:cs="Consolas"/>
          <w:color w:val="DFDFBF"/>
          <w:sz w:val="18"/>
          <w:szCs w:val="18"/>
          <w:lang w:val="en-US"/>
        </w:rPr>
        <w:t>);</w:t>
      </w:r>
    </w:p>
    <w:p w14:paraId="7CD77A40"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-&gt;</w:t>
      </w:r>
      <w:proofErr w:type="spellStart"/>
      <w:r>
        <w:rPr>
          <w:rFonts w:ascii="Consolas" w:hAnsi="Consolas" w:cs="Consolas"/>
          <w:color w:val="DFDFBF"/>
          <w:sz w:val="18"/>
          <w:szCs w:val="18"/>
          <w:lang w:val="en-US"/>
        </w:rPr>
        <w:t>setPrivateKey</w:t>
      </w:r>
      <w:proofErr w:type="spellEnd"/>
      <w:r>
        <w:rPr>
          <w:rFonts w:ascii="Consolas" w:hAnsi="Consolas" w:cs="Consolas"/>
          <w:color w:val="DFDFBF"/>
          <w:sz w:val="18"/>
          <w:szCs w:val="18"/>
          <w:lang w:val="en-US"/>
        </w:rPr>
        <w:t>(($</w:t>
      </w:r>
      <w:r>
        <w:rPr>
          <w:rFonts w:ascii="Consolas" w:hAnsi="Consolas" w:cs="Consolas"/>
          <w:color w:val="EFC986"/>
          <w:sz w:val="18"/>
          <w:szCs w:val="18"/>
          <w:lang w:val="en-US"/>
        </w:rPr>
        <w:t>this</w:t>
      </w:r>
      <w:r>
        <w:rPr>
          <w:rFonts w:ascii="Consolas" w:hAnsi="Consolas" w:cs="Consolas"/>
          <w:color w:val="DFDFBF"/>
          <w:sz w:val="18"/>
          <w:szCs w:val="18"/>
          <w:lang w:val="en-US"/>
        </w:rPr>
        <w:t>-&gt;</w:t>
      </w:r>
      <w:proofErr w:type="spellStart"/>
      <w:r>
        <w:rPr>
          <w:rFonts w:ascii="Consolas" w:hAnsi="Consolas" w:cs="Consolas"/>
          <w:color w:val="DFDFBF"/>
          <w:sz w:val="18"/>
          <w:szCs w:val="18"/>
          <w:lang w:val="en-US"/>
        </w:rPr>
        <w:t>privateKey</w:t>
      </w:r>
      <w:proofErr w:type="spellEnd"/>
      <w:proofErr w:type="gramStart"/>
      <w:r>
        <w:rPr>
          <w:rFonts w:ascii="Consolas" w:hAnsi="Consolas" w:cs="Consolas"/>
          <w:color w:val="DFDFBF"/>
          <w:sz w:val="18"/>
          <w:szCs w:val="18"/>
          <w:lang w:val="en-US"/>
        </w:rPr>
        <w:t>);</w:t>
      </w:r>
      <w:proofErr w:type="gramEnd"/>
    </w:p>
    <w:p w14:paraId="7179D226"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-&gt;</w:t>
      </w:r>
      <w:proofErr w:type="spellStart"/>
      <w:proofErr w:type="gramStart"/>
      <w:r>
        <w:rPr>
          <w:rFonts w:ascii="Consolas" w:hAnsi="Consolas" w:cs="Consolas"/>
          <w:color w:val="DFDFBF"/>
          <w:sz w:val="18"/>
          <w:szCs w:val="18"/>
          <w:lang w:val="en-US"/>
        </w:rPr>
        <w:t>setPrivateKeyFormat</w:t>
      </w:r>
      <w:proofErr w:type="spellEnd"/>
      <w:r>
        <w:rPr>
          <w:rFonts w:ascii="Consolas" w:hAnsi="Consolas" w:cs="Consolas"/>
          <w:color w:val="DFDFBF"/>
          <w:sz w:val="18"/>
          <w:szCs w:val="18"/>
          <w:lang w:val="en-US"/>
        </w:rPr>
        <w:t>(</w:t>
      </w:r>
      <w:proofErr w:type="gramEnd"/>
      <w:r>
        <w:rPr>
          <w:rFonts w:ascii="Consolas" w:hAnsi="Consolas" w:cs="Consolas"/>
          <w:color w:val="8ACCCF"/>
          <w:sz w:val="18"/>
          <w:szCs w:val="18"/>
          <w:lang w:val="en-US"/>
        </w:rPr>
        <w:t>RSA</w:t>
      </w:r>
      <w:r>
        <w:rPr>
          <w:rFonts w:ascii="Consolas" w:hAnsi="Consolas" w:cs="Consolas"/>
          <w:color w:val="DFDFBF"/>
          <w:sz w:val="18"/>
          <w:szCs w:val="18"/>
          <w:lang w:val="en-US"/>
        </w:rPr>
        <w:t>::PRIVATE_FORMAT_XML);</w:t>
      </w:r>
    </w:p>
    <w:p w14:paraId="697FE108"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-&gt;</w:t>
      </w:r>
      <w:proofErr w:type="spellStart"/>
      <w:r>
        <w:rPr>
          <w:rFonts w:ascii="Consolas" w:hAnsi="Consolas" w:cs="Consolas"/>
          <w:color w:val="DFDFBF"/>
          <w:sz w:val="18"/>
          <w:szCs w:val="18"/>
          <w:lang w:val="en-US"/>
        </w:rPr>
        <w:t>setHash</w:t>
      </w:r>
      <w:proofErr w:type="spellEnd"/>
      <w:r>
        <w:rPr>
          <w:rFonts w:ascii="Consolas" w:hAnsi="Consolas" w:cs="Consolas"/>
          <w:color w:val="DFDFBF"/>
          <w:sz w:val="18"/>
          <w:szCs w:val="18"/>
          <w:lang w:val="en-US"/>
        </w:rPr>
        <w:t>(</w:t>
      </w:r>
      <w:r w:rsidR="00115D23">
        <w:rPr>
          <w:rFonts w:ascii="Consolas" w:hAnsi="Consolas" w:cs="Consolas"/>
          <w:color w:val="DFAF8F"/>
          <w:sz w:val="18"/>
          <w:szCs w:val="18"/>
          <w:lang w:val="en-US"/>
        </w:rPr>
        <w:t>‘</w:t>
      </w:r>
      <w:r>
        <w:rPr>
          <w:rFonts w:ascii="Consolas" w:hAnsi="Consolas" w:cs="Consolas"/>
          <w:color w:val="DFAF8F"/>
          <w:sz w:val="18"/>
          <w:szCs w:val="18"/>
          <w:lang w:val="en-US"/>
        </w:rPr>
        <w:t>sha256</w:t>
      </w:r>
      <w:r w:rsidR="00115D23">
        <w:rPr>
          <w:rFonts w:ascii="Consolas" w:hAnsi="Consolas" w:cs="Consolas"/>
          <w:color w:val="DFAF8F"/>
          <w:sz w:val="18"/>
          <w:szCs w:val="18"/>
          <w:lang w:val="en-US"/>
        </w:rPr>
        <w:t>’</w:t>
      </w:r>
      <w:proofErr w:type="gramStart"/>
      <w:r>
        <w:rPr>
          <w:rFonts w:ascii="Consolas" w:hAnsi="Consolas" w:cs="Consolas"/>
          <w:color w:val="DFDFBF"/>
          <w:sz w:val="18"/>
          <w:szCs w:val="18"/>
          <w:lang w:val="en-US"/>
        </w:rPr>
        <w:t>);</w:t>
      </w:r>
      <w:proofErr w:type="gramEnd"/>
    </w:p>
    <w:p w14:paraId="69E8D907"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-&gt;</w:t>
      </w:r>
      <w:proofErr w:type="spellStart"/>
      <w:r>
        <w:rPr>
          <w:rFonts w:ascii="Consolas" w:hAnsi="Consolas" w:cs="Consolas"/>
          <w:color w:val="DFDFBF"/>
          <w:sz w:val="18"/>
          <w:szCs w:val="18"/>
          <w:lang w:val="en-US"/>
        </w:rPr>
        <w:t>setMGFHash</w:t>
      </w:r>
      <w:proofErr w:type="spellEnd"/>
      <w:r>
        <w:rPr>
          <w:rFonts w:ascii="Consolas" w:hAnsi="Consolas" w:cs="Consolas"/>
          <w:color w:val="DFDFBF"/>
          <w:sz w:val="18"/>
          <w:szCs w:val="18"/>
          <w:lang w:val="en-US"/>
        </w:rPr>
        <w:t>(</w:t>
      </w:r>
      <w:r w:rsidR="00115D23">
        <w:rPr>
          <w:rFonts w:ascii="Consolas" w:hAnsi="Consolas" w:cs="Consolas"/>
          <w:color w:val="DFAF8F"/>
          <w:sz w:val="18"/>
          <w:szCs w:val="18"/>
          <w:lang w:val="en-US"/>
        </w:rPr>
        <w:t>‘</w:t>
      </w:r>
      <w:r>
        <w:rPr>
          <w:rFonts w:ascii="Consolas" w:hAnsi="Consolas" w:cs="Consolas"/>
          <w:color w:val="DFAF8F"/>
          <w:sz w:val="18"/>
          <w:szCs w:val="18"/>
          <w:lang w:val="en-US"/>
        </w:rPr>
        <w:t>sha256</w:t>
      </w:r>
      <w:r w:rsidR="00115D23">
        <w:rPr>
          <w:rFonts w:ascii="Consolas" w:hAnsi="Consolas" w:cs="Consolas"/>
          <w:color w:val="DFAF8F"/>
          <w:sz w:val="18"/>
          <w:szCs w:val="18"/>
          <w:lang w:val="en-US"/>
        </w:rPr>
        <w:t>’</w:t>
      </w:r>
      <w:proofErr w:type="gramStart"/>
      <w:r>
        <w:rPr>
          <w:rFonts w:ascii="Consolas" w:hAnsi="Consolas" w:cs="Consolas"/>
          <w:color w:val="DFDFBF"/>
          <w:sz w:val="18"/>
          <w:szCs w:val="18"/>
          <w:lang w:val="en-US"/>
        </w:rPr>
        <w:t>);</w:t>
      </w:r>
      <w:proofErr w:type="gramEnd"/>
    </w:p>
    <w:p w14:paraId="24DADBAE"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-&gt;</w:t>
      </w:r>
      <w:proofErr w:type="spellStart"/>
      <w:proofErr w:type="gramStart"/>
      <w:r>
        <w:rPr>
          <w:rFonts w:ascii="Consolas" w:hAnsi="Consolas" w:cs="Consolas"/>
          <w:color w:val="DFDFBF"/>
          <w:sz w:val="18"/>
          <w:szCs w:val="18"/>
          <w:lang w:val="en-US"/>
        </w:rPr>
        <w:t>setSignatureMode</w:t>
      </w:r>
      <w:proofErr w:type="spellEnd"/>
      <w:r>
        <w:rPr>
          <w:rFonts w:ascii="Consolas" w:hAnsi="Consolas" w:cs="Consolas"/>
          <w:color w:val="DFDFBF"/>
          <w:sz w:val="18"/>
          <w:szCs w:val="18"/>
          <w:lang w:val="en-US"/>
        </w:rPr>
        <w:t>(</w:t>
      </w:r>
      <w:proofErr w:type="gramEnd"/>
      <w:r>
        <w:rPr>
          <w:rFonts w:ascii="Consolas" w:hAnsi="Consolas" w:cs="Consolas"/>
          <w:color w:val="8ACCCF"/>
          <w:sz w:val="18"/>
          <w:szCs w:val="18"/>
          <w:lang w:val="en-US"/>
        </w:rPr>
        <w:t>RSA</w:t>
      </w:r>
      <w:r>
        <w:rPr>
          <w:rFonts w:ascii="Consolas" w:hAnsi="Consolas" w:cs="Consolas"/>
          <w:color w:val="DFDFBF"/>
          <w:sz w:val="18"/>
          <w:szCs w:val="18"/>
          <w:lang w:val="en-US"/>
        </w:rPr>
        <w:t>::SIGNATURE_PKCS1);</w:t>
      </w:r>
    </w:p>
    <w:p w14:paraId="7B2A5888"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xml:space="preserve"> </w:t>
      </w:r>
    </w:p>
    <w:p w14:paraId="22934DB2"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r>
        <w:rPr>
          <w:rFonts w:ascii="Consolas" w:hAnsi="Consolas" w:cs="Consolas"/>
          <w:color w:val="EFC986"/>
          <w:sz w:val="18"/>
          <w:szCs w:val="18"/>
          <w:lang w:val="en-US"/>
        </w:rPr>
        <w:t>return</w:t>
      </w:r>
      <w:r>
        <w:rPr>
          <w:rFonts w:ascii="Consolas" w:hAnsi="Consolas" w:cs="Consolas"/>
          <w:color w:val="DFDFBF"/>
          <w:sz w:val="18"/>
          <w:szCs w:val="18"/>
          <w:lang w:val="en-US"/>
        </w:rPr>
        <w:t> base64_encode($</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-&gt;sign($data)</w:t>
      </w:r>
      <w:proofErr w:type="gramStart"/>
      <w:r>
        <w:rPr>
          <w:rFonts w:ascii="Consolas" w:hAnsi="Consolas" w:cs="Consolas"/>
          <w:color w:val="DFDFBF"/>
          <w:sz w:val="18"/>
          <w:szCs w:val="18"/>
          <w:lang w:val="en-US"/>
        </w:rPr>
        <w:t>);</w:t>
      </w:r>
      <w:proofErr w:type="gramEnd"/>
    </w:p>
    <w:p w14:paraId="08187BE9" w14:textId="77777777" w:rsidR="003A3DC7" w:rsidRPr="00F06E67" w:rsidRDefault="003A3DC7" w:rsidP="003A3DC7">
      <w:pPr>
        <w:pStyle w:val="HTML"/>
        <w:shd w:val="clear" w:color="auto" w:fill="333333"/>
        <w:rPr>
          <w:rFonts w:ascii="Consolas" w:hAnsi="Consolas" w:cs="Consolas"/>
          <w:color w:val="DFDFBF"/>
          <w:sz w:val="18"/>
          <w:szCs w:val="18"/>
          <w:lang w:val="en-US"/>
        </w:rPr>
      </w:pPr>
      <w:r w:rsidRPr="00F06E67">
        <w:rPr>
          <w:rFonts w:ascii="Consolas" w:hAnsi="Consolas" w:cs="Consolas"/>
          <w:color w:val="DFDFBF"/>
          <w:sz w:val="18"/>
          <w:szCs w:val="18"/>
          <w:lang w:val="en-US"/>
        </w:rPr>
        <w:t>}</w:t>
      </w:r>
    </w:p>
    <w:p w14:paraId="2E564FBF" w14:textId="77777777" w:rsidR="00A93EDC" w:rsidRPr="00F06E67" w:rsidRDefault="00A93EDC" w:rsidP="003A3DC7">
      <w:pPr>
        <w:rPr>
          <w:lang w:val="en-US"/>
        </w:rPr>
      </w:pPr>
    </w:p>
    <w:p w14:paraId="403E0B68" w14:textId="77777777" w:rsidR="00751907" w:rsidRPr="00B15019" w:rsidRDefault="0077389E" w:rsidP="003A3DC7">
      <w:pPr>
        <w:rPr>
          <w:lang w:val="en-US"/>
        </w:rPr>
      </w:pPr>
      <w:r>
        <w:rPr>
          <w:lang w:val="en-US"/>
        </w:rPr>
        <w:t>Example</w:t>
      </w:r>
      <w:r w:rsidR="00B15019">
        <w:rPr>
          <w:lang w:val="en-US"/>
        </w:rPr>
        <w:t xml:space="preserve"> of signature generation</w:t>
      </w:r>
      <w:r w:rsidR="00751907" w:rsidRPr="00B15019">
        <w:rPr>
          <w:lang w:val="en-US"/>
        </w:rPr>
        <w:t xml:space="preserve"> </w:t>
      </w:r>
      <w:r w:rsidR="00B15019">
        <w:rPr>
          <w:lang w:val="en-US"/>
        </w:rPr>
        <w:t>in</w:t>
      </w:r>
      <w:r w:rsidR="00751907" w:rsidRPr="00B15019">
        <w:rPr>
          <w:lang w:val="en-US"/>
        </w:rPr>
        <w:t xml:space="preserve"> </w:t>
      </w:r>
      <w:r w:rsidR="00751907">
        <w:rPr>
          <w:lang w:val="en-US"/>
        </w:rPr>
        <w:t>php</w:t>
      </w:r>
      <w:r w:rsidR="00751907" w:rsidRPr="00B15019">
        <w:rPr>
          <w:lang w:val="en-US"/>
        </w:rPr>
        <w:t xml:space="preserve"> </w:t>
      </w:r>
      <w:r w:rsidR="00B15019">
        <w:rPr>
          <w:lang w:val="en-US"/>
        </w:rPr>
        <w:t>using</w:t>
      </w:r>
      <w:r w:rsidR="00751907" w:rsidRPr="00B15019">
        <w:rPr>
          <w:lang w:val="en-US"/>
        </w:rPr>
        <w:t xml:space="preserve"> </w:t>
      </w:r>
      <w:proofErr w:type="spellStart"/>
      <w:r w:rsidR="00751907">
        <w:rPr>
          <w:lang w:val="en-US"/>
        </w:rPr>
        <w:t>openssl</w:t>
      </w:r>
      <w:proofErr w:type="spellEnd"/>
      <w:r w:rsidR="00FD7863" w:rsidRPr="00B15019">
        <w:rPr>
          <w:lang w:val="en-US"/>
        </w:rPr>
        <w:t xml:space="preserve">. </w:t>
      </w:r>
      <w:r w:rsidR="00B15019">
        <w:rPr>
          <w:lang w:val="en-US"/>
        </w:rPr>
        <w:t xml:space="preserve">PEM key is required for this method. You can convert </w:t>
      </w:r>
      <w:r w:rsidR="00751907">
        <w:rPr>
          <w:lang w:val="en-US"/>
        </w:rPr>
        <w:t>xml</w:t>
      </w:r>
      <w:r w:rsidR="00751907" w:rsidRPr="00B15019">
        <w:rPr>
          <w:lang w:val="en-US"/>
        </w:rPr>
        <w:t xml:space="preserve"> </w:t>
      </w:r>
      <w:r w:rsidR="00B15019">
        <w:rPr>
          <w:lang w:val="en-US"/>
        </w:rPr>
        <w:t>into</w:t>
      </w:r>
      <w:r w:rsidR="00751907" w:rsidRPr="00B15019">
        <w:rPr>
          <w:lang w:val="en-US"/>
        </w:rPr>
        <w:t xml:space="preserve"> </w:t>
      </w:r>
      <w:r w:rsidR="00751907">
        <w:rPr>
          <w:lang w:val="en-US"/>
        </w:rPr>
        <w:t>PEM</w:t>
      </w:r>
      <w:r w:rsidR="00751907" w:rsidRPr="00B15019">
        <w:rPr>
          <w:lang w:val="en-US"/>
        </w:rPr>
        <w:t xml:space="preserve"> </w:t>
      </w:r>
      <w:r w:rsidR="00B15019">
        <w:rPr>
          <w:lang w:val="en-US"/>
        </w:rPr>
        <w:t>using</w:t>
      </w:r>
      <w:r w:rsidR="00751907" w:rsidRPr="00B15019">
        <w:rPr>
          <w:lang w:val="en-US"/>
        </w:rPr>
        <w:t xml:space="preserve"> </w:t>
      </w:r>
      <w:r w:rsidR="00B15019">
        <w:rPr>
          <w:lang w:val="en-US"/>
        </w:rPr>
        <w:t xml:space="preserve">converter </w:t>
      </w:r>
      <w:hyperlink r:id="rId17" w:history="1">
        <w:r w:rsidR="00751907" w:rsidRPr="00B15019">
          <w:rPr>
            <w:rStyle w:val="ac"/>
            <w:lang w:val="en-US"/>
          </w:rPr>
          <w:t>https://superdry.apphb.com/tools/online-rsa-key-converter</w:t>
        </w:r>
      </w:hyperlink>
      <w:r w:rsidR="00751907" w:rsidRPr="00B15019">
        <w:rPr>
          <w:lang w:val="en-US"/>
        </w:rPr>
        <w:t>:</w:t>
      </w:r>
    </w:p>
    <w:p w14:paraId="27487764" w14:textId="77777777" w:rsidR="00751907" w:rsidRPr="000852D8"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EFC986"/>
          <w:sz w:val="18"/>
          <w:szCs w:val="18"/>
          <w:lang w:val="en-US"/>
        </w:rPr>
        <w:t>function</w:t>
      </w:r>
      <w:r w:rsidRPr="000852D8">
        <w:rPr>
          <w:rFonts w:ascii="Consolas" w:hAnsi="Consolas" w:cs="Consolas"/>
          <w:color w:val="DFDFBF"/>
          <w:sz w:val="18"/>
          <w:szCs w:val="18"/>
          <w:lang w:val="en-US"/>
        </w:rPr>
        <w:t> </w:t>
      </w:r>
      <w:proofErr w:type="spellStart"/>
      <w:r w:rsidRPr="000852D8">
        <w:rPr>
          <w:rFonts w:ascii="Consolas" w:hAnsi="Consolas" w:cs="Consolas"/>
          <w:color w:val="DFDFBF"/>
          <w:sz w:val="18"/>
          <w:szCs w:val="18"/>
          <w:lang w:val="en-US"/>
        </w:rPr>
        <w:t>computeSignature</w:t>
      </w:r>
      <w:proofErr w:type="spellEnd"/>
      <w:r w:rsidRPr="000852D8">
        <w:rPr>
          <w:rFonts w:ascii="Consolas" w:hAnsi="Consolas" w:cs="Consolas"/>
          <w:color w:val="DFDFBF"/>
          <w:sz w:val="18"/>
          <w:szCs w:val="18"/>
          <w:lang w:val="en-US"/>
        </w:rPr>
        <w:t>($data)</w:t>
      </w:r>
    </w:p>
    <w:p w14:paraId="2218EC4E" w14:textId="77777777" w:rsidR="00751907" w:rsidRPr="000852D8" w:rsidRDefault="00751907" w:rsidP="00751907">
      <w:pPr>
        <w:pStyle w:val="HTML"/>
        <w:shd w:val="clear" w:color="auto" w:fill="333333"/>
        <w:rPr>
          <w:rFonts w:ascii="Consolas" w:hAnsi="Consolas" w:cs="Consolas"/>
          <w:color w:val="DFDFBF"/>
          <w:sz w:val="18"/>
          <w:szCs w:val="18"/>
          <w:lang w:val="en-US"/>
        </w:rPr>
      </w:pPr>
      <w:r w:rsidRPr="000852D8">
        <w:rPr>
          <w:rFonts w:ascii="Consolas" w:hAnsi="Consolas" w:cs="Consolas"/>
          <w:color w:val="DFDFBF"/>
          <w:sz w:val="18"/>
          <w:szCs w:val="18"/>
          <w:lang w:val="en-US"/>
        </w:rPr>
        <w:t>{</w:t>
      </w:r>
    </w:p>
    <w:p w14:paraId="312E2FEC"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0852D8">
        <w:rPr>
          <w:rFonts w:ascii="Consolas" w:hAnsi="Consolas" w:cs="Consolas"/>
          <w:color w:val="DFDFBF"/>
          <w:sz w:val="18"/>
          <w:szCs w:val="18"/>
          <w:lang w:val="en-US"/>
        </w:rPr>
        <w:t>    </w:t>
      </w:r>
      <w:r w:rsidRPr="00751907">
        <w:rPr>
          <w:rFonts w:ascii="Consolas" w:hAnsi="Consolas" w:cs="Consolas"/>
          <w:color w:val="DFDFBF"/>
          <w:sz w:val="18"/>
          <w:szCs w:val="18"/>
          <w:lang w:val="en-US"/>
        </w:rPr>
        <w:t>$key = </w:t>
      </w:r>
      <w:r w:rsidRPr="00751907">
        <w:rPr>
          <w:rFonts w:ascii="Consolas" w:hAnsi="Consolas" w:cs="Consolas"/>
          <w:color w:val="DFAF8F"/>
          <w:sz w:val="18"/>
          <w:szCs w:val="18"/>
          <w:lang w:val="en-US"/>
        </w:rPr>
        <w:t>&lt;&lt;&lt;KEYDATA</w:t>
      </w:r>
    </w:p>
    <w:p w14:paraId="53F1446E"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-----BEGIN RSA PRIVATE KEY-----</w:t>
      </w:r>
    </w:p>
    <w:p w14:paraId="69DB05AD"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MIIEvQIBADANBgkqhkiG9w0BAQEFAASCBKcwggSjAgEAAoIBAQC3ycL8S2HxRptB</w:t>
      </w:r>
    </w:p>
    <w:p w14:paraId="1275B643"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te7yl2uje/s2pRqdXxj6D3ZiBPvPXGqQEtEddnWC6aXc/GuqM1f0C86a7xH6poo7</w:t>
      </w:r>
    </w:p>
    <w:p w14:paraId="48DDD7D8"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Id8lbQ9xEMvMKghRwc0DCkM78TmPpYBosi/uACNO3Kv2QkH2t8lqlqtWIk1m7dFJ</w:t>
      </w:r>
    </w:p>
    <w:p w14:paraId="01AE5975"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RgZO9X</w:t>
      </w:r>
      <w:r w:rsidR="00115D23" w:rsidRPr="00751907">
        <w:rPr>
          <w:rFonts w:ascii="Consolas" w:hAnsi="Consolas" w:cs="Consolas"/>
          <w:color w:val="DFAF8F"/>
          <w:sz w:val="18"/>
          <w:szCs w:val="18"/>
          <w:lang w:val="en-US"/>
        </w:rPr>
        <w:t>o</w:t>
      </w:r>
      <w:r w:rsidRPr="00751907">
        <w:rPr>
          <w:rFonts w:ascii="Consolas" w:hAnsi="Consolas" w:cs="Consolas"/>
          <w:color w:val="DFAF8F"/>
          <w:sz w:val="18"/>
          <w:szCs w:val="18"/>
          <w:lang w:val="en-US"/>
        </w:rPr>
        <w:t>c6Zcx/stM5MxHoc//kfVM/mfWDj4FsuYL0SGNR/Z40WrBkGo+3PJsFvqN</w:t>
      </w:r>
    </w:p>
    <w:p w14:paraId="18AA84C5"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ocFFonRd0TeWHY54T384XQG0vCJg8MqxVPEh6Rs1/uX8NETL5htQ7F</w:t>
      </w:r>
      <w:r w:rsidR="00115D23" w:rsidRPr="00751907">
        <w:rPr>
          <w:rFonts w:ascii="Consolas" w:hAnsi="Consolas" w:cs="Consolas"/>
          <w:color w:val="DFAF8F"/>
          <w:sz w:val="18"/>
          <w:szCs w:val="18"/>
          <w:lang w:val="en-US"/>
        </w:rPr>
        <w:t>a</w:t>
      </w:r>
      <w:r w:rsidRPr="00751907">
        <w:rPr>
          <w:rFonts w:ascii="Consolas" w:hAnsi="Consolas" w:cs="Consolas"/>
          <w:color w:val="DFAF8F"/>
          <w:sz w:val="18"/>
          <w:szCs w:val="18"/>
          <w:lang w:val="en-US"/>
        </w:rPr>
        <w:t>tx54deu9t</w:t>
      </w:r>
    </w:p>
    <w:p w14:paraId="60B433F0"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guIZZ5w/RrsKocaP1k1jWglOErcDCtJ3jIdr1afH8ZplQ21a53U</w:t>
      </w:r>
      <w:r w:rsidR="00115D23" w:rsidRPr="00751907">
        <w:rPr>
          <w:rFonts w:ascii="Consolas" w:hAnsi="Consolas" w:cs="Consolas"/>
          <w:color w:val="DFAF8F"/>
          <w:sz w:val="18"/>
          <w:szCs w:val="18"/>
          <w:lang w:val="en-US"/>
        </w:rPr>
        <w:t>f</w:t>
      </w:r>
      <w:r w:rsidRPr="00751907">
        <w:rPr>
          <w:rFonts w:ascii="Consolas" w:hAnsi="Consolas" w:cs="Consolas"/>
          <w:color w:val="DFAF8F"/>
          <w:sz w:val="18"/>
          <w:szCs w:val="18"/>
          <w:lang w:val="en-US"/>
        </w:rPr>
        <w:t>o/2DexVf6xFX</w:t>
      </w:r>
    </w:p>
    <w:p w14:paraId="7C395BC5"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lastRenderedPageBreak/>
        <w:t>    3G2cj3p3AgMBAAECggEAPUfM+Aq6kZSVWAetsL3EajKAxOuwQCDhVx+ovW4j+DQ8</w:t>
      </w:r>
    </w:p>
    <w:p w14:paraId="3F828FC0"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Y+WiTEyfShNV9qVD0PBltz3omch1GjpFhQn6OaRvraeIDH9HXttb3F</w:t>
      </w:r>
      <w:r w:rsidR="00115D23" w:rsidRPr="00751907">
        <w:rPr>
          <w:rFonts w:ascii="Consolas" w:hAnsi="Consolas" w:cs="Consolas"/>
          <w:color w:val="DFAF8F"/>
          <w:sz w:val="18"/>
          <w:szCs w:val="18"/>
          <w:lang w:val="en-US"/>
        </w:rPr>
        <w:t>o</w:t>
      </w:r>
      <w:r w:rsidRPr="00751907">
        <w:rPr>
          <w:rFonts w:ascii="Consolas" w:hAnsi="Consolas" w:cs="Consolas"/>
          <w:color w:val="DFAF8F"/>
          <w:sz w:val="18"/>
          <w:szCs w:val="18"/>
          <w:lang w:val="en-US"/>
        </w:rPr>
        <w:t>jr2zzYG4y</w:t>
      </w:r>
    </w:p>
    <w:p w14:paraId="0ED183E8"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rrYbPSRWoYj63Z</w:t>
      </w:r>
      <w:r w:rsidR="00115D23" w:rsidRPr="00751907">
        <w:rPr>
          <w:rFonts w:ascii="Consolas" w:hAnsi="Consolas" w:cs="Consolas"/>
          <w:color w:val="DFAF8F"/>
          <w:sz w:val="18"/>
          <w:szCs w:val="18"/>
          <w:lang w:val="en-US"/>
        </w:rPr>
        <w:t>w</w:t>
      </w:r>
      <w:r w:rsidRPr="00751907">
        <w:rPr>
          <w:rFonts w:ascii="Consolas" w:hAnsi="Consolas" w:cs="Consolas"/>
          <w:color w:val="DFAF8F"/>
          <w:sz w:val="18"/>
          <w:szCs w:val="18"/>
          <w:lang w:val="en-US"/>
        </w:rPr>
        <w:t>iIP2O7zdl0caGQHezfNcYa2N0NTG99DGc3/q6EnhlvjWQsSbi</w:t>
      </w:r>
    </w:p>
    <w:p w14:paraId="16BE15E1"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EjmxcPx8fmV1i4DoflMQ383nsixAFapgrROUAtCgMvhWn1kSeoojKd+e4eKZxa/S</w:t>
      </w:r>
    </w:p>
    <w:p w14:paraId="155A0DDE"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NYulsBJWNFkmo1CZH4Y</w:t>
      </w:r>
      <w:r w:rsidR="00115D23" w:rsidRPr="00751907">
        <w:rPr>
          <w:rFonts w:ascii="Consolas" w:hAnsi="Consolas" w:cs="Consolas"/>
          <w:color w:val="DFAF8F"/>
          <w:sz w:val="18"/>
          <w:szCs w:val="18"/>
          <w:lang w:val="en-US"/>
        </w:rPr>
        <w:t>t</w:t>
      </w:r>
      <w:r w:rsidRPr="00751907">
        <w:rPr>
          <w:rFonts w:ascii="Consolas" w:hAnsi="Consolas" w:cs="Consolas"/>
          <w:color w:val="DFAF8F"/>
          <w:sz w:val="18"/>
          <w:szCs w:val="18"/>
          <w:lang w:val="en-US"/>
        </w:rPr>
        <w:t>qlPM+IwYeDUOnOUGNxGurRZ3qQdWs2N2ZQhnrvlh+zpz</w:t>
      </w:r>
    </w:p>
    <w:p w14:paraId="3AD2A8CF"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urD2hwAz6gQXP7mxxMR1xHtAD8XQ+w4OiJK6VWjoIQKBgQDdZJvvZrV6tvqNwuTJ</w:t>
      </w:r>
    </w:p>
    <w:p w14:paraId="3EA2D8A7"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kDZjbVU0iKkbP61rVE/6JpyzfGeS0WzGBNiCpbK3pJZnatK2nS7i9v8gAfIqGAk8</w:t>
      </w:r>
    </w:p>
    <w:p w14:paraId="085E5524"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1NRKLa7Qbjgw6xHEwL8VZMXzN3KsMXgGM8EziPzicCYT8V</w:t>
      </w:r>
      <w:r w:rsidR="00115D23" w:rsidRPr="00751907">
        <w:rPr>
          <w:rFonts w:ascii="Consolas" w:hAnsi="Consolas" w:cs="Consolas"/>
          <w:color w:val="DFAF8F"/>
          <w:sz w:val="18"/>
          <w:szCs w:val="18"/>
          <w:lang w:val="en-US"/>
        </w:rPr>
        <w:t>b</w:t>
      </w:r>
      <w:r w:rsidRPr="00751907">
        <w:rPr>
          <w:rFonts w:ascii="Consolas" w:hAnsi="Consolas" w:cs="Consolas"/>
          <w:color w:val="DFAF8F"/>
          <w:sz w:val="18"/>
          <w:szCs w:val="18"/>
          <w:lang w:val="en-US"/>
        </w:rPr>
        <w:t>i/kXyV0O</w:t>
      </w:r>
      <w:r w:rsidR="00115D23" w:rsidRPr="00751907">
        <w:rPr>
          <w:rFonts w:ascii="Consolas" w:hAnsi="Consolas" w:cs="Consolas"/>
          <w:color w:val="DFAF8F"/>
          <w:sz w:val="18"/>
          <w:szCs w:val="18"/>
          <w:lang w:val="en-US"/>
        </w:rPr>
        <w:t>r</w:t>
      </w:r>
      <w:r w:rsidRPr="00751907">
        <w:rPr>
          <w:rFonts w:ascii="Consolas" w:hAnsi="Consolas" w:cs="Consolas"/>
          <w:color w:val="DFAF8F"/>
          <w:sz w:val="18"/>
          <w:szCs w:val="18"/>
          <w:lang w:val="en-US"/>
        </w:rPr>
        <w:t>qRz3rMQ+</w:t>
      </w:r>
    </w:p>
    <w:p w14:paraId="25F4EAB8"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JOTkWRrcw943yYyTr84Dn0l0XQKBgQDUhFWJ3lKwOs7AlAAQqR1PjfpcRvSxVZ70</w:t>
      </w:r>
    </w:p>
    <w:p w14:paraId="3FDD67DD"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BxTwnJoIQQyPQ0/OjCc1sit5s+h8xh0MeKSilCmvZerFlgNtvsCd6geSERXbpN+k</w:t>
      </w:r>
    </w:p>
    <w:p w14:paraId="2BE66D04"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9Vs3jAEkVeKHeUA/afmGqGCocanlarYu7uNRLfvpG7DduHBb4yJale/XGExNnwC0</w:t>
      </w:r>
    </w:p>
    <w:p w14:paraId="41F1033A"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N+dkUU284wKBgBaOSojQiQrQm6RXx+F1TOVCXVz102zQRwXZWDCfQHXU5eSCa7ed</w:t>
      </w:r>
    </w:p>
    <w:p w14:paraId="56159A91"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BMYCxbuKDDzLGF68kutSyNlk+VwqiL5m3J4WG2pm4FizimLmVFGEq9pEuu0qORVA</w:t>
      </w:r>
    </w:p>
    <w:p w14:paraId="15D785FE"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rp1mhoU3cdm0S0FasJupIlwzw5zEQFYogh11qpP1bK14XlcpoS6jSuONAoGBAJqM</w:t>
      </w:r>
    </w:p>
    <w:p w14:paraId="083C2889"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EljM4X1fhvPtrY5wLeyo56UrxM8h4RK+A7Bncm0GQUf+P4+JxQn7pDpBZ5U1zfI/</w:t>
      </w:r>
    </w:p>
    <w:p w14:paraId="06EBB949"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2hqRfS8dAvrl+WBaFGHCy/ahji/JWwrvk4J1wm7W</w:t>
      </w:r>
      <w:r w:rsidR="00115D23" w:rsidRPr="00751907">
        <w:rPr>
          <w:rFonts w:ascii="Consolas" w:hAnsi="Consolas" w:cs="Consolas"/>
          <w:color w:val="DFAF8F"/>
          <w:sz w:val="18"/>
          <w:szCs w:val="18"/>
          <w:lang w:val="en-US"/>
        </w:rPr>
        <w:t>n</w:t>
      </w:r>
      <w:r w:rsidRPr="00751907">
        <w:rPr>
          <w:rFonts w:ascii="Consolas" w:hAnsi="Consolas" w:cs="Consolas"/>
          <w:color w:val="DFAF8F"/>
          <w:sz w:val="18"/>
          <w:szCs w:val="18"/>
          <w:lang w:val="en-US"/>
        </w:rPr>
        <w:t>oMm3l4/h0MyN/jHkDJSxGKl</w:t>
      </w:r>
    </w:p>
    <w:p w14:paraId="1C2FCAC3"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P5L</w:t>
      </w:r>
      <w:r w:rsidR="00115D23" w:rsidRPr="00751907">
        <w:rPr>
          <w:rFonts w:ascii="Consolas" w:hAnsi="Consolas" w:cs="Consolas"/>
          <w:color w:val="DFAF8F"/>
          <w:sz w:val="18"/>
          <w:szCs w:val="18"/>
          <w:lang w:val="en-US"/>
        </w:rPr>
        <w:t>n</w:t>
      </w:r>
      <w:r w:rsidRPr="00751907">
        <w:rPr>
          <w:rFonts w:ascii="Consolas" w:hAnsi="Consolas" w:cs="Consolas"/>
          <w:color w:val="DFAF8F"/>
          <w:sz w:val="18"/>
          <w:szCs w:val="18"/>
          <w:lang w:val="en-US"/>
        </w:rPr>
        <w:t>yiDgDmNvueZY66bM2zqlZPgd5bkp3pDJv6rZAoGAaP5e5F1j6s82Pm7dCpH3</w:t>
      </w:r>
    </w:p>
    <w:p w14:paraId="708258E1"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mRZWnfZIKqoNQIq2BO8vA9/WrdFI2C27uNhxCp2ZDMulRdBZcoeHcwJjnyDzg4I4</w:t>
      </w:r>
    </w:p>
    <w:p w14:paraId="539898DD"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gBZ2nSKkVdlN1REoTjLBBdlHi8X</w:t>
      </w:r>
      <w:r w:rsidR="00115D23" w:rsidRPr="00751907">
        <w:rPr>
          <w:rFonts w:ascii="Consolas" w:hAnsi="Consolas" w:cs="Consolas"/>
          <w:color w:val="DFAF8F"/>
          <w:sz w:val="18"/>
          <w:szCs w:val="18"/>
          <w:lang w:val="en-US"/>
        </w:rPr>
        <w:t>k</w:t>
      </w:r>
      <w:r w:rsidRPr="00751907">
        <w:rPr>
          <w:rFonts w:ascii="Consolas" w:hAnsi="Consolas" w:cs="Consolas"/>
          <w:color w:val="DFAF8F"/>
          <w:sz w:val="18"/>
          <w:szCs w:val="18"/>
          <w:lang w:val="en-US"/>
        </w:rPr>
        <w:t>iXzxvpItc2wjNC2AKHaJqj/dnh3bbTAQD1iU</w:t>
      </w:r>
    </w:p>
    <w:p w14:paraId="202D2A22"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AxPmmLJYYkhfZ2i1IrTVxZE =</w:t>
      </w:r>
    </w:p>
    <w:p w14:paraId="7FB617A4" w14:textId="77777777" w:rsidR="00751907" w:rsidRPr="00751907" w:rsidRDefault="00751907" w:rsidP="00751907">
      <w:pPr>
        <w:pStyle w:val="HTML"/>
        <w:shd w:val="clear" w:color="auto" w:fill="333333"/>
        <w:rPr>
          <w:rFonts w:ascii="Consolas" w:hAnsi="Consolas" w:cs="Consolas"/>
          <w:color w:val="DFAF8F"/>
          <w:sz w:val="18"/>
          <w:szCs w:val="18"/>
          <w:lang w:val="en-US"/>
        </w:rPr>
      </w:pPr>
      <w:r w:rsidRPr="00751907">
        <w:rPr>
          <w:rFonts w:ascii="Consolas" w:hAnsi="Consolas" w:cs="Consolas"/>
          <w:color w:val="DFAF8F"/>
          <w:sz w:val="18"/>
          <w:szCs w:val="18"/>
          <w:lang w:val="en-US"/>
        </w:rPr>
        <w:t>    -----END RSA PRIVATE KEY-----</w:t>
      </w:r>
    </w:p>
    <w:p w14:paraId="07B5DEC0" w14:textId="77777777"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AF8F"/>
          <w:sz w:val="18"/>
          <w:szCs w:val="18"/>
          <w:lang w:val="en-US"/>
        </w:rPr>
        <w:t>    </w:t>
      </w:r>
      <w:proofErr w:type="gramStart"/>
      <w:r w:rsidRPr="00751907">
        <w:rPr>
          <w:rFonts w:ascii="Consolas" w:hAnsi="Consolas" w:cs="Consolas"/>
          <w:color w:val="DFAF8F"/>
          <w:sz w:val="18"/>
          <w:szCs w:val="18"/>
          <w:lang w:val="en-US"/>
        </w:rPr>
        <w:t>KEYDATA</w:t>
      </w:r>
      <w:r w:rsidRPr="00751907">
        <w:rPr>
          <w:rFonts w:ascii="Consolas" w:hAnsi="Consolas" w:cs="Consolas"/>
          <w:color w:val="DFDFBF"/>
          <w:sz w:val="18"/>
          <w:szCs w:val="18"/>
          <w:lang w:val="en-US"/>
        </w:rPr>
        <w:t>;</w:t>
      </w:r>
      <w:proofErr w:type="gramEnd"/>
    </w:p>
    <w:p w14:paraId="672F1C14" w14:textId="77777777"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xml:space="preserve"> </w:t>
      </w:r>
    </w:p>
    <w:p w14:paraId="15550B2D" w14:textId="77777777"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w:t>
      </w:r>
      <w:r w:rsidRPr="00751907">
        <w:rPr>
          <w:rFonts w:ascii="Consolas" w:hAnsi="Consolas" w:cs="Consolas"/>
          <w:color w:val="7A987A"/>
          <w:sz w:val="18"/>
          <w:szCs w:val="18"/>
          <w:lang w:val="en-US"/>
        </w:rPr>
        <w:t>// sha256 + Pkcs1 </w:t>
      </w:r>
      <w:hyperlink r:id="rId18" w:anchor="page-43" w:history="1">
        <w:r w:rsidR="00115D23" w:rsidRPr="00D85A4F">
          <w:rPr>
            <w:rStyle w:val="ac"/>
            <w:rFonts w:ascii="Consolas" w:hAnsi="Consolas" w:cs="Consolas"/>
            <w:sz w:val="18"/>
            <w:szCs w:val="18"/>
            <w:lang w:val="en-US"/>
          </w:rPr>
          <w:t>https://tools.ietf.org/html/rfc3447#page-43</w:t>
        </w:r>
      </w:hyperlink>
    </w:p>
    <w:p w14:paraId="7A9A8400" w14:textId="77777777"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$data = </w:t>
      </w:r>
      <w:proofErr w:type="gramStart"/>
      <w:r w:rsidRPr="00751907">
        <w:rPr>
          <w:rFonts w:ascii="Consolas" w:hAnsi="Consolas" w:cs="Consolas"/>
          <w:color w:val="DFDFBF"/>
          <w:sz w:val="18"/>
          <w:szCs w:val="18"/>
          <w:lang w:val="en-US"/>
        </w:rPr>
        <w:t>pack(</w:t>
      </w:r>
      <w:proofErr w:type="gramEnd"/>
      <w:r w:rsidR="00115D23">
        <w:rPr>
          <w:rFonts w:ascii="Consolas" w:hAnsi="Consolas" w:cs="Consolas"/>
          <w:color w:val="DFAF8F"/>
          <w:sz w:val="18"/>
          <w:szCs w:val="18"/>
          <w:lang w:val="en-US"/>
        </w:rPr>
        <w:t>‘</w:t>
      </w:r>
      <w:r w:rsidRPr="00751907">
        <w:rPr>
          <w:rFonts w:ascii="Consolas" w:hAnsi="Consolas" w:cs="Consolas"/>
          <w:color w:val="DFAF8F"/>
          <w:sz w:val="18"/>
          <w:szCs w:val="18"/>
          <w:lang w:val="en-US"/>
        </w:rPr>
        <w:t>H*</w:t>
      </w:r>
      <w:r w:rsidR="00115D23">
        <w:rPr>
          <w:rFonts w:ascii="Consolas" w:hAnsi="Consolas" w:cs="Consolas"/>
          <w:color w:val="DFAF8F"/>
          <w:sz w:val="18"/>
          <w:szCs w:val="18"/>
          <w:lang w:val="en-US"/>
        </w:rPr>
        <w:t>’</w:t>
      </w:r>
      <w:r w:rsidRPr="00751907">
        <w:rPr>
          <w:rFonts w:ascii="Consolas" w:hAnsi="Consolas" w:cs="Consolas"/>
          <w:color w:val="DFDFBF"/>
          <w:sz w:val="18"/>
          <w:szCs w:val="18"/>
          <w:lang w:val="en-US"/>
        </w:rPr>
        <w:t>, </w:t>
      </w:r>
      <w:r w:rsidR="00115D23">
        <w:rPr>
          <w:rFonts w:ascii="Consolas" w:hAnsi="Consolas" w:cs="Consolas"/>
          <w:color w:val="DFAF8F"/>
          <w:sz w:val="18"/>
          <w:szCs w:val="18"/>
          <w:lang w:val="en-US"/>
        </w:rPr>
        <w:t>‘</w:t>
      </w:r>
      <w:r w:rsidRPr="00751907">
        <w:rPr>
          <w:rFonts w:ascii="Consolas" w:hAnsi="Consolas" w:cs="Consolas"/>
          <w:color w:val="DFAF8F"/>
          <w:sz w:val="18"/>
          <w:szCs w:val="18"/>
          <w:lang w:val="en-US"/>
        </w:rPr>
        <w:t>3031300d060960864801650304020105000420</w:t>
      </w:r>
      <w:r w:rsidR="00115D23">
        <w:rPr>
          <w:rFonts w:ascii="Consolas" w:hAnsi="Consolas" w:cs="Consolas"/>
          <w:color w:val="DFAF8F"/>
          <w:sz w:val="18"/>
          <w:szCs w:val="18"/>
          <w:lang w:val="en-US"/>
        </w:rPr>
        <w:t>’</w:t>
      </w:r>
      <w:r w:rsidRPr="00751907">
        <w:rPr>
          <w:rFonts w:ascii="Consolas" w:hAnsi="Consolas" w:cs="Consolas"/>
          <w:color w:val="DFDFBF"/>
          <w:sz w:val="18"/>
          <w:szCs w:val="18"/>
          <w:lang w:val="en-US"/>
        </w:rPr>
        <w:t>) . </w:t>
      </w:r>
      <w:proofErr w:type="gramStart"/>
      <w:r w:rsidRPr="00751907">
        <w:rPr>
          <w:rFonts w:ascii="Consolas" w:hAnsi="Consolas" w:cs="Consolas"/>
          <w:color w:val="DFDFBF"/>
          <w:sz w:val="18"/>
          <w:szCs w:val="18"/>
          <w:lang w:val="en-US"/>
        </w:rPr>
        <w:t>hash(</w:t>
      </w:r>
      <w:proofErr w:type="gramEnd"/>
      <w:r w:rsidR="00115D23">
        <w:rPr>
          <w:rFonts w:ascii="Consolas" w:hAnsi="Consolas" w:cs="Consolas"/>
          <w:color w:val="DFAF8F"/>
          <w:sz w:val="18"/>
          <w:szCs w:val="18"/>
          <w:lang w:val="en-US"/>
        </w:rPr>
        <w:t>‘</w:t>
      </w:r>
      <w:r w:rsidRPr="00751907">
        <w:rPr>
          <w:rFonts w:ascii="Consolas" w:hAnsi="Consolas" w:cs="Consolas"/>
          <w:color w:val="DFAF8F"/>
          <w:sz w:val="18"/>
          <w:szCs w:val="18"/>
          <w:lang w:val="en-US"/>
        </w:rPr>
        <w:t>sha256</w:t>
      </w:r>
      <w:r w:rsidR="00115D23">
        <w:rPr>
          <w:rFonts w:ascii="Consolas" w:hAnsi="Consolas" w:cs="Consolas"/>
          <w:color w:val="DFAF8F"/>
          <w:sz w:val="18"/>
          <w:szCs w:val="18"/>
          <w:lang w:val="en-US"/>
        </w:rPr>
        <w:t>’</w:t>
      </w:r>
      <w:r w:rsidRPr="00751907">
        <w:rPr>
          <w:rFonts w:ascii="Consolas" w:hAnsi="Consolas" w:cs="Consolas"/>
          <w:color w:val="DFDFBF"/>
          <w:sz w:val="18"/>
          <w:szCs w:val="18"/>
          <w:lang w:val="en-US"/>
        </w:rPr>
        <w:t>, $data, </w:t>
      </w:r>
      <w:r w:rsidRPr="00751907">
        <w:rPr>
          <w:rFonts w:ascii="Consolas" w:hAnsi="Consolas" w:cs="Consolas"/>
          <w:color w:val="EFC986"/>
          <w:sz w:val="18"/>
          <w:szCs w:val="18"/>
          <w:lang w:val="en-US"/>
        </w:rPr>
        <w:t>true</w:t>
      </w:r>
      <w:r w:rsidRPr="00751907">
        <w:rPr>
          <w:rFonts w:ascii="Consolas" w:hAnsi="Consolas" w:cs="Consolas"/>
          <w:color w:val="DFDFBF"/>
          <w:sz w:val="18"/>
          <w:szCs w:val="18"/>
          <w:lang w:val="en-US"/>
        </w:rPr>
        <w:t>);</w:t>
      </w:r>
    </w:p>
    <w:p w14:paraId="14C6FF38" w14:textId="77777777"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xml:space="preserve"> </w:t>
      </w:r>
    </w:p>
    <w:p w14:paraId="3139CDB4" w14:textId="77777777"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w:t>
      </w:r>
      <w:proofErr w:type="gramStart"/>
      <w:r w:rsidRPr="00751907">
        <w:rPr>
          <w:rFonts w:ascii="Consolas" w:hAnsi="Consolas" w:cs="Consolas"/>
          <w:color w:val="DFDFBF"/>
          <w:sz w:val="18"/>
          <w:szCs w:val="18"/>
          <w:lang w:val="en-US"/>
        </w:rPr>
        <w:t>pk  =</w:t>
      </w:r>
      <w:proofErr w:type="gramEnd"/>
      <w:r w:rsidRPr="00751907">
        <w:rPr>
          <w:rFonts w:ascii="Consolas" w:hAnsi="Consolas" w:cs="Consolas"/>
          <w:color w:val="DFDFBF"/>
          <w:sz w:val="18"/>
          <w:szCs w:val="18"/>
          <w:lang w:val="en-US"/>
        </w:rPr>
        <w:t> </w:t>
      </w:r>
      <w:proofErr w:type="spellStart"/>
      <w:r w:rsidRPr="00751907">
        <w:rPr>
          <w:rFonts w:ascii="Consolas" w:hAnsi="Consolas" w:cs="Consolas"/>
          <w:color w:val="DFDFBF"/>
          <w:sz w:val="18"/>
          <w:szCs w:val="18"/>
          <w:lang w:val="en-US"/>
        </w:rPr>
        <w:t>openssl_get_privatekey</w:t>
      </w:r>
      <w:proofErr w:type="spellEnd"/>
      <w:r w:rsidRPr="00751907">
        <w:rPr>
          <w:rFonts w:ascii="Consolas" w:hAnsi="Consolas" w:cs="Consolas"/>
          <w:color w:val="DFDFBF"/>
          <w:sz w:val="18"/>
          <w:szCs w:val="18"/>
          <w:lang w:val="en-US"/>
        </w:rPr>
        <w:t>($key);</w:t>
      </w:r>
    </w:p>
    <w:p w14:paraId="11953B60" w14:textId="77777777" w:rsidR="00751907" w:rsidRPr="000852D8" w:rsidRDefault="00751907" w:rsidP="00751907">
      <w:pPr>
        <w:pStyle w:val="HTML"/>
        <w:shd w:val="clear" w:color="auto" w:fill="333333"/>
        <w:rPr>
          <w:rFonts w:ascii="Consolas" w:hAnsi="Consolas" w:cs="Consolas"/>
          <w:color w:val="DFDFBF"/>
          <w:sz w:val="18"/>
          <w:szCs w:val="18"/>
          <w:lang w:val="en-US"/>
        </w:rPr>
      </w:pPr>
    </w:p>
    <w:p w14:paraId="25138235" w14:textId="77777777" w:rsidR="00751907" w:rsidRPr="0075190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w:t>
      </w:r>
      <w:proofErr w:type="spellStart"/>
      <w:r w:rsidRPr="00751907">
        <w:rPr>
          <w:rFonts w:ascii="Consolas" w:hAnsi="Consolas" w:cs="Consolas"/>
          <w:color w:val="DFDFBF"/>
          <w:sz w:val="18"/>
          <w:szCs w:val="18"/>
          <w:lang w:val="en-US"/>
        </w:rPr>
        <w:t>openssl_private_</w:t>
      </w:r>
      <w:proofErr w:type="gramStart"/>
      <w:r w:rsidRPr="00751907">
        <w:rPr>
          <w:rFonts w:ascii="Consolas" w:hAnsi="Consolas" w:cs="Consolas"/>
          <w:color w:val="DFDFBF"/>
          <w:sz w:val="18"/>
          <w:szCs w:val="18"/>
          <w:lang w:val="en-US"/>
        </w:rPr>
        <w:t>encrypt</w:t>
      </w:r>
      <w:proofErr w:type="spellEnd"/>
      <w:r w:rsidRPr="00751907">
        <w:rPr>
          <w:rFonts w:ascii="Consolas" w:hAnsi="Consolas" w:cs="Consolas"/>
          <w:color w:val="DFDFBF"/>
          <w:sz w:val="18"/>
          <w:szCs w:val="18"/>
          <w:lang w:val="en-US"/>
        </w:rPr>
        <w:t>(</w:t>
      </w:r>
      <w:proofErr w:type="gramEnd"/>
      <w:r w:rsidRPr="00751907">
        <w:rPr>
          <w:rFonts w:ascii="Consolas" w:hAnsi="Consolas" w:cs="Consolas"/>
          <w:color w:val="DFDFBF"/>
          <w:sz w:val="18"/>
          <w:szCs w:val="18"/>
          <w:lang w:val="en-US"/>
        </w:rPr>
        <w:t>$data, $res, $pk);</w:t>
      </w:r>
    </w:p>
    <w:p w14:paraId="7876E4CC" w14:textId="77777777" w:rsidR="00751907" w:rsidRPr="000852D8" w:rsidRDefault="00751907" w:rsidP="00751907">
      <w:pPr>
        <w:pStyle w:val="HTML"/>
        <w:shd w:val="clear" w:color="auto" w:fill="333333"/>
        <w:rPr>
          <w:rFonts w:ascii="Consolas" w:hAnsi="Consolas" w:cs="Consolas"/>
          <w:color w:val="DFDFBF"/>
          <w:sz w:val="18"/>
          <w:szCs w:val="18"/>
          <w:lang w:val="en-US"/>
        </w:rPr>
      </w:pPr>
    </w:p>
    <w:p w14:paraId="04345322" w14:textId="77777777" w:rsidR="00751907" w:rsidRPr="00F06E67" w:rsidRDefault="00751907" w:rsidP="00751907">
      <w:pPr>
        <w:pStyle w:val="HTML"/>
        <w:shd w:val="clear" w:color="auto" w:fill="333333"/>
        <w:rPr>
          <w:rFonts w:ascii="Consolas" w:hAnsi="Consolas" w:cs="Consolas"/>
          <w:color w:val="DFDFBF"/>
          <w:sz w:val="18"/>
          <w:szCs w:val="18"/>
          <w:lang w:val="en-US"/>
        </w:rPr>
      </w:pPr>
      <w:r w:rsidRPr="00751907">
        <w:rPr>
          <w:rFonts w:ascii="Consolas" w:hAnsi="Consolas" w:cs="Consolas"/>
          <w:color w:val="DFDFBF"/>
          <w:sz w:val="18"/>
          <w:szCs w:val="18"/>
          <w:lang w:val="en-US"/>
        </w:rPr>
        <w:t>    </w:t>
      </w:r>
      <w:r w:rsidRPr="00F06E67">
        <w:rPr>
          <w:rFonts w:ascii="Consolas" w:hAnsi="Consolas" w:cs="Consolas"/>
          <w:color w:val="EFC986"/>
          <w:sz w:val="18"/>
          <w:szCs w:val="18"/>
          <w:lang w:val="en-US"/>
        </w:rPr>
        <w:t>return</w:t>
      </w:r>
      <w:r w:rsidRPr="00F06E67">
        <w:rPr>
          <w:rFonts w:ascii="Consolas" w:hAnsi="Consolas" w:cs="Consolas"/>
          <w:color w:val="DFDFBF"/>
          <w:sz w:val="18"/>
          <w:szCs w:val="18"/>
          <w:lang w:val="en-US"/>
        </w:rPr>
        <w:t> base64_encode($res</w:t>
      </w:r>
      <w:proofErr w:type="gramStart"/>
      <w:r w:rsidRPr="00F06E67">
        <w:rPr>
          <w:rFonts w:ascii="Consolas" w:hAnsi="Consolas" w:cs="Consolas"/>
          <w:color w:val="DFDFBF"/>
          <w:sz w:val="18"/>
          <w:szCs w:val="18"/>
          <w:lang w:val="en-US"/>
        </w:rPr>
        <w:t>);</w:t>
      </w:r>
      <w:proofErr w:type="gramEnd"/>
    </w:p>
    <w:p w14:paraId="6665FDEA" w14:textId="77777777" w:rsidR="00751907" w:rsidRPr="00F06E67" w:rsidRDefault="00751907" w:rsidP="00751907">
      <w:pPr>
        <w:pStyle w:val="HTML"/>
        <w:shd w:val="clear" w:color="auto" w:fill="333333"/>
        <w:rPr>
          <w:rFonts w:ascii="Consolas" w:hAnsi="Consolas" w:cs="Consolas"/>
          <w:color w:val="DFDFBF"/>
          <w:sz w:val="18"/>
          <w:szCs w:val="18"/>
          <w:lang w:val="en-US"/>
        </w:rPr>
      </w:pPr>
      <w:r w:rsidRPr="00F06E67">
        <w:rPr>
          <w:rFonts w:ascii="Consolas" w:hAnsi="Consolas" w:cs="Consolas"/>
          <w:color w:val="DFDFBF"/>
          <w:sz w:val="18"/>
          <w:szCs w:val="18"/>
          <w:lang w:val="en-US"/>
        </w:rPr>
        <w:t>}</w:t>
      </w:r>
    </w:p>
    <w:p w14:paraId="71CAED8B" w14:textId="77777777" w:rsidR="00A63358" w:rsidRPr="00F06E67" w:rsidRDefault="00CE0D21" w:rsidP="003A3DC7">
      <w:pPr>
        <w:rPr>
          <w:lang w:val="en-US"/>
        </w:rPr>
      </w:pPr>
      <w:r>
        <w:rPr>
          <w:lang w:val="en-US"/>
        </w:rPr>
        <w:t>Data message in</w:t>
      </w:r>
      <w:r w:rsidR="00A63358" w:rsidRPr="00F06E67">
        <w:rPr>
          <w:lang w:val="en-US"/>
        </w:rPr>
        <w:t xml:space="preserve"> </w:t>
      </w:r>
      <w:r w:rsidR="00A63358">
        <w:rPr>
          <w:lang w:val="en-US"/>
        </w:rPr>
        <w:t>php</w:t>
      </w:r>
      <w:r w:rsidR="00A63358" w:rsidRPr="00F06E67">
        <w:rPr>
          <w:lang w:val="en-US"/>
        </w:rPr>
        <w:t>:</w:t>
      </w:r>
    </w:p>
    <w:p w14:paraId="1107F126" w14:textId="77777777" w:rsidR="00A63358" w:rsidRPr="00F06E67" w:rsidRDefault="00A63358" w:rsidP="003A3DC7">
      <w:pPr>
        <w:rPr>
          <w:lang w:val="en-US"/>
        </w:rPr>
      </w:pPr>
    </w:p>
    <w:p w14:paraId="78BAF7D2"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$sign = $</w:t>
      </w:r>
      <w:r w:rsidRPr="00A63358">
        <w:rPr>
          <w:rFonts w:ascii="Consolas" w:eastAsia="Times New Roman" w:hAnsi="Consolas" w:cs="Consolas"/>
          <w:color w:val="EFC986"/>
          <w:sz w:val="18"/>
          <w:szCs w:val="18"/>
          <w:lang w:val="en-US"/>
        </w:rPr>
        <w:t>this</w:t>
      </w:r>
      <w:r w:rsidRPr="00A63358">
        <w:rPr>
          <w:rFonts w:ascii="Consolas" w:eastAsia="Times New Roman" w:hAnsi="Consolas" w:cs="Consolas"/>
          <w:color w:val="DFDFBF"/>
          <w:sz w:val="18"/>
          <w:szCs w:val="18"/>
          <w:lang w:val="en-US"/>
        </w:rPr>
        <w:t>-&gt;</w:t>
      </w:r>
      <w:proofErr w:type="gramStart"/>
      <w:r w:rsidRPr="00A63358">
        <w:rPr>
          <w:rFonts w:ascii="Consolas" w:eastAsia="Times New Roman" w:hAnsi="Consolas" w:cs="Consolas"/>
          <w:color w:val="DFDFBF"/>
          <w:sz w:val="18"/>
          <w:szCs w:val="18"/>
          <w:lang w:val="en-US"/>
        </w:rPr>
        <w:t>computeSignature(</w:t>
      </w:r>
      <w:proofErr w:type="gramEnd"/>
      <w:r w:rsidRPr="00A63358">
        <w:rPr>
          <w:rFonts w:ascii="Consolas" w:eastAsia="Times New Roman" w:hAnsi="Consolas" w:cs="Consolas"/>
          <w:color w:val="DFDFBF"/>
          <w:sz w:val="18"/>
          <w:szCs w:val="18"/>
          <w:lang w:val="en-US"/>
        </w:rPr>
        <w:t>json_encode($data, JSON_UNESCAPED_UNICODE));</w:t>
      </w:r>
    </w:p>
    <w:p w14:paraId="37C23C42"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xml:space="preserve"> </w:t>
      </w:r>
    </w:p>
    <w:p w14:paraId="318E8B51"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$headers = [</w:t>
      </w:r>
    </w:p>
    <w:p w14:paraId="44836603"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AF8F"/>
          <w:sz w:val="18"/>
          <w:szCs w:val="18"/>
          <w:lang w:val="en-US"/>
        </w:rPr>
        <w:t>Accept: application/json</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DFBF"/>
          <w:sz w:val="18"/>
          <w:szCs w:val="18"/>
          <w:lang w:val="en-US"/>
        </w:rPr>
        <w:t>,</w:t>
      </w:r>
    </w:p>
    <w:p w14:paraId="7FED54C8"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AF8F"/>
          <w:sz w:val="18"/>
          <w:szCs w:val="18"/>
          <w:lang w:val="en-US"/>
        </w:rPr>
        <w:t>Content-Type: application/json</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DFBF"/>
          <w:sz w:val="18"/>
          <w:szCs w:val="18"/>
          <w:lang w:val="en-US"/>
        </w:rPr>
        <w:t>,</w:t>
      </w:r>
    </w:p>
    <w:p w14:paraId="4EDA78BD"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AF8F"/>
          <w:sz w:val="18"/>
          <w:szCs w:val="18"/>
          <w:lang w:val="en-US"/>
        </w:rPr>
        <w:t>X-Signature: </w:t>
      </w:r>
      <w:proofErr w:type="gramStart"/>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DFBF"/>
          <w:sz w:val="18"/>
          <w:szCs w:val="18"/>
          <w:lang w:val="en-US"/>
        </w:rPr>
        <w:t>.$</w:t>
      </w:r>
      <w:proofErr w:type="gramEnd"/>
      <w:r w:rsidRPr="00A63358">
        <w:rPr>
          <w:rFonts w:ascii="Consolas" w:eastAsia="Times New Roman" w:hAnsi="Consolas" w:cs="Consolas"/>
          <w:color w:val="DFDFBF"/>
          <w:sz w:val="18"/>
          <w:szCs w:val="18"/>
          <w:lang w:val="en-US"/>
        </w:rPr>
        <w:t>sign</w:t>
      </w:r>
    </w:p>
    <w:p w14:paraId="2E56BCB5"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w:t>
      </w:r>
    </w:p>
    <w:p w14:paraId="5092419F"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xml:space="preserve"> </w:t>
      </w:r>
    </w:p>
    <w:p w14:paraId="15EC50BF"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w:t>
      </w:r>
      <w:proofErr w:type="spellStart"/>
      <w:r w:rsidRPr="00A63358">
        <w:rPr>
          <w:rFonts w:ascii="Consolas" w:eastAsia="Times New Roman" w:hAnsi="Consolas" w:cs="Consolas"/>
          <w:color w:val="DFDFBF"/>
          <w:sz w:val="18"/>
          <w:szCs w:val="18"/>
          <w:lang w:val="en-US"/>
        </w:rPr>
        <w:t>ch</w:t>
      </w:r>
      <w:proofErr w:type="spellEnd"/>
      <w:r w:rsidRPr="00A63358">
        <w:rPr>
          <w:rFonts w:ascii="Consolas" w:eastAsia="Times New Roman" w:hAnsi="Consolas" w:cs="Consolas"/>
          <w:color w:val="DFDFBF"/>
          <w:sz w:val="18"/>
          <w:szCs w:val="18"/>
          <w:lang w:val="en-US"/>
        </w:rPr>
        <w:t> = </w:t>
      </w:r>
      <w:r w:rsidRPr="00A63358">
        <w:rPr>
          <w:rFonts w:ascii="Consolas" w:eastAsia="Times New Roman" w:hAnsi="Consolas" w:cs="Consolas"/>
          <w:color w:val="EFC986"/>
          <w:sz w:val="18"/>
          <w:szCs w:val="18"/>
          <w:lang w:val="en-US"/>
        </w:rPr>
        <w:t>new</w:t>
      </w:r>
      <w:r w:rsidRPr="00A63358">
        <w:rPr>
          <w:rFonts w:ascii="Consolas" w:eastAsia="Times New Roman" w:hAnsi="Consolas" w:cs="Consolas"/>
          <w:color w:val="DFDFBF"/>
          <w:sz w:val="18"/>
          <w:szCs w:val="18"/>
          <w:lang w:val="en-US"/>
        </w:rPr>
        <w:t> </w:t>
      </w:r>
      <w:proofErr w:type="gramStart"/>
      <w:r w:rsidRPr="00A63358">
        <w:rPr>
          <w:rFonts w:ascii="Consolas" w:eastAsia="Times New Roman" w:hAnsi="Consolas" w:cs="Consolas"/>
          <w:color w:val="DFDFBF"/>
          <w:sz w:val="18"/>
          <w:szCs w:val="18"/>
          <w:lang w:val="en-US"/>
        </w:rPr>
        <w:t>Curl(</w:t>
      </w:r>
      <w:proofErr w:type="gramEnd"/>
      <w:r w:rsidRPr="00A63358">
        <w:rPr>
          <w:rFonts w:ascii="Consolas" w:eastAsia="Times New Roman" w:hAnsi="Consolas" w:cs="Consolas"/>
          <w:color w:val="DFDFBF"/>
          <w:sz w:val="18"/>
          <w:szCs w:val="18"/>
          <w:lang w:val="en-US"/>
        </w:rPr>
        <w:t>);</w:t>
      </w:r>
    </w:p>
    <w:p w14:paraId="25E27D04"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w:t>
      </w:r>
      <w:proofErr w:type="spellStart"/>
      <w:r w:rsidRPr="00A63358">
        <w:rPr>
          <w:rFonts w:ascii="Consolas" w:eastAsia="Times New Roman" w:hAnsi="Consolas" w:cs="Consolas"/>
          <w:color w:val="DFDFBF"/>
          <w:sz w:val="18"/>
          <w:szCs w:val="18"/>
          <w:lang w:val="en-US"/>
        </w:rPr>
        <w:t>ch</w:t>
      </w:r>
      <w:proofErr w:type="spellEnd"/>
      <w:r w:rsidRPr="00A63358">
        <w:rPr>
          <w:rFonts w:ascii="Consolas" w:eastAsia="Times New Roman" w:hAnsi="Consolas" w:cs="Consolas"/>
          <w:color w:val="DFDFBF"/>
          <w:sz w:val="18"/>
          <w:szCs w:val="18"/>
          <w:lang w:val="en-US"/>
        </w:rPr>
        <w:t>-&gt;</w:t>
      </w:r>
      <w:proofErr w:type="spellStart"/>
      <w:proofErr w:type="gramStart"/>
      <w:r w:rsidRPr="00A63358">
        <w:rPr>
          <w:rFonts w:ascii="Consolas" w:eastAsia="Times New Roman" w:hAnsi="Consolas" w:cs="Consolas"/>
          <w:color w:val="DFDFBF"/>
          <w:sz w:val="18"/>
          <w:szCs w:val="18"/>
          <w:lang w:val="en-US"/>
        </w:rPr>
        <w:t>init</w:t>
      </w:r>
      <w:proofErr w:type="spellEnd"/>
      <w:r w:rsidRPr="00A63358">
        <w:rPr>
          <w:rFonts w:ascii="Consolas" w:eastAsia="Times New Roman" w:hAnsi="Consolas" w:cs="Consolas"/>
          <w:color w:val="DFDFBF"/>
          <w:sz w:val="18"/>
          <w:szCs w:val="18"/>
          <w:lang w:val="en-US"/>
        </w:rPr>
        <w:t>(</w:t>
      </w:r>
      <w:proofErr w:type="gramEnd"/>
      <w:r w:rsidRPr="00A63358">
        <w:rPr>
          <w:rFonts w:ascii="Consolas" w:eastAsia="Times New Roman" w:hAnsi="Consolas" w:cs="Consolas"/>
          <w:color w:val="DFDFBF"/>
          <w:sz w:val="18"/>
          <w:szCs w:val="18"/>
          <w:lang w:val="en-US"/>
        </w:rPr>
        <w:t>);</w:t>
      </w:r>
    </w:p>
    <w:p w14:paraId="7CE2BCD2"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w:t>
      </w:r>
      <w:proofErr w:type="spellStart"/>
      <w:r w:rsidRPr="00A63358">
        <w:rPr>
          <w:rFonts w:ascii="Consolas" w:eastAsia="Times New Roman" w:hAnsi="Consolas" w:cs="Consolas"/>
          <w:color w:val="DFDFBF"/>
          <w:sz w:val="18"/>
          <w:szCs w:val="18"/>
          <w:lang w:val="en-US"/>
        </w:rPr>
        <w:t>ch</w:t>
      </w:r>
      <w:proofErr w:type="spellEnd"/>
      <w:r w:rsidRPr="00A63358">
        <w:rPr>
          <w:rFonts w:ascii="Consolas" w:eastAsia="Times New Roman" w:hAnsi="Consolas" w:cs="Consolas"/>
          <w:color w:val="DFDFBF"/>
          <w:sz w:val="18"/>
          <w:szCs w:val="18"/>
          <w:lang w:val="en-US"/>
        </w:rPr>
        <w:t>-&gt;</w:t>
      </w:r>
      <w:proofErr w:type="spellStart"/>
      <w:proofErr w:type="gramStart"/>
      <w:r w:rsidRPr="00A63358">
        <w:rPr>
          <w:rFonts w:ascii="Consolas" w:eastAsia="Times New Roman" w:hAnsi="Consolas" w:cs="Consolas"/>
          <w:color w:val="DFDFBF"/>
          <w:sz w:val="18"/>
          <w:szCs w:val="18"/>
          <w:lang w:val="en-US"/>
        </w:rPr>
        <w:t>setOptions</w:t>
      </w:r>
      <w:proofErr w:type="spellEnd"/>
      <w:r w:rsidRPr="00A63358">
        <w:rPr>
          <w:rFonts w:ascii="Consolas" w:eastAsia="Times New Roman" w:hAnsi="Consolas" w:cs="Consolas"/>
          <w:color w:val="DFDFBF"/>
          <w:sz w:val="18"/>
          <w:szCs w:val="18"/>
          <w:lang w:val="en-US"/>
        </w:rPr>
        <w:t>(</w:t>
      </w:r>
      <w:proofErr w:type="gramEnd"/>
      <w:r w:rsidRPr="00A63358">
        <w:rPr>
          <w:rFonts w:ascii="Consolas" w:eastAsia="Times New Roman" w:hAnsi="Consolas" w:cs="Consolas"/>
          <w:color w:val="DFDFBF"/>
          <w:sz w:val="18"/>
          <w:szCs w:val="18"/>
          <w:lang w:val="en-US"/>
        </w:rPr>
        <w:t>$x=[</w:t>
      </w:r>
    </w:p>
    <w:p w14:paraId="2172B13D"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CURLOPT_HEADER =&gt; </w:t>
      </w:r>
      <w:r w:rsidRPr="00A63358">
        <w:rPr>
          <w:rFonts w:ascii="Consolas" w:eastAsia="Times New Roman" w:hAnsi="Consolas" w:cs="Consolas"/>
          <w:color w:val="EFC986"/>
          <w:sz w:val="18"/>
          <w:szCs w:val="18"/>
          <w:lang w:val="en-US"/>
        </w:rPr>
        <w:t>false</w:t>
      </w:r>
      <w:r w:rsidRPr="00A63358">
        <w:rPr>
          <w:rFonts w:ascii="Consolas" w:eastAsia="Times New Roman" w:hAnsi="Consolas" w:cs="Consolas"/>
          <w:color w:val="DFDFBF"/>
          <w:sz w:val="18"/>
          <w:szCs w:val="18"/>
          <w:lang w:val="en-US"/>
        </w:rPr>
        <w:t>,</w:t>
      </w:r>
    </w:p>
    <w:p w14:paraId="480628D5"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CURLOPT_SSL_VERIFYPEER =&gt; </w:t>
      </w:r>
      <w:r w:rsidRPr="00A63358">
        <w:rPr>
          <w:rFonts w:ascii="Consolas" w:eastAsia="Times New Roman" w:hAnsi="Consolas" w:cs="Consolas"/>
          <w:color w:val="EFC986"/>
          <w:sz w:val="18"/>
          <w:szCs w:val="18"/>
          <w:lang w:val="en-US"/>
        </w:rPr>
        <w:t>false</w:t>
      </w:r>
      <w:r w:rsidRPr="00A63358">
        <w:rPr>
          <w:rFonts w:ascii="Consolas" w:eastAsia="Times New Roman" w:hAnsi="Consolas" w:cs="Consolas"/>
          <w:color w:val="DFDFBF"/>
          <w:sz w:val="18"/>
          <w:szCs w:val="18"/>
          <w:lang w:val="en-US"/>
        </w:rPr>
        <w:t>,</w:t>
      </w:r>
    </w:p>
    <w:p w14:paraId="2F594BA5"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CURLOPT_SSLCERT =&gt; $</w:t>
      </w:r>
      <w:r w:rsidRPr="00A63358">
        <w:rPr>
          <w:rFonts w:ascii="Consolas" w:eastAsia="Times New Roman" w:hAnsi="Consolas" w:cs="Consolas"/>
          <w:color w:val="EFC986"/>
          <w:sz w:val="18"/>
          <w:szCs w:val="18"/>
          <w:lang w:val="en-US"/>
        </w:rPr>
        <w:t>this</w:t>
      </w:r>
      <w:r w:rsidRPr="00A63358">
        <w:rPr>
          <w:rFonts w:ascii="Consolas" w:eastAsia="Times New Roman" w:hAnsi="Consolas" w:cs="Consolas"/>
          <w:color w:val="DFDFBF"/>
          <w:sz w:val="18"/>
          <w:szCs w:val="18"/>
          <w:lang w:val="en-US"/>
        </w:rPr>
        <w:t>-&gt;</w:t>
      </w:r>
      <w:proofErr w:type="spellStart"/>
      <w:r w:rsidRPr="00A63358">
        <w:rPr>
          <w:rFonts w:ascii="Consolas" w:eastAsia="Times New Roman" w:hAnsi="Consolas" w:cs="Consolas"/>
          <w:color w:val="DFDFBF"/>
          <w:sz w:val="18"/>
          <w:szCs w:val="18"/>
          <w:lang w:val="en-US"/>
        </w:rPr>
        <w:t>client_</w:t>
      </w:r>
      <w:proofErr w:type="gramStart"/>
      <w:r w:rsidRPr="00A63358">
        <w:rPr>
          <w:rFonts w:ascii="Consolas" w:eastAsia="Times New Roman" w:hAnsi="Consolas" w:cs="Consolas"/>
          <w:color w:val="DFDFBF"/>
          <w:sz w:val="18"/>
          <w:szCs w:val="18"/>
          <w:lang w:val="en-US"/>
        </w:rPr>
        <w:t>crt</w:t>
      </w:r>
      <w:proofErr w:type="spellEnd"/>
      <w:r w:rsidRPr="00A63358">
        <w:rPr>
          <w:rFonts w:ascii="Consolas" w:eastAsia="Times New Roman" w:hAnsi="Consolas" w:cs="Consolas"/>
          <w:color w:val="DFDFBF"/>
          <w:sz w:val="18"/>
          <w:szCs w:val="18"/>
          <w:lang w:val="en-US"/>
        </w:rPr>
        <w:t>(</w:t>
      </w:r>
      <w:proofErr w:type="gramEnd"/>
      <w:r w:rsidRPr="00A63358">
        <w:rPr>
          <w:rFonts w:ascii="Consolas" w:eastAsia="Times New Roman" w:hAnsi="Consolas" w:cs="Consolas"/>
          <w:color w:val="DFDFBF"/>
          <w:sz w:val="18"/>
          <w:szCs w:val="18"/>
          <w:lang w:val="en-US"/>
        </w:rPr>
        <w:t>),</w:t>
      </w:r>
    </w:p>
    <w:p w14:paraId="0FB7D1BC"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CURLOPT_SSLKEY =&gt; $</w:t>
      </w:r>
      <w:r w:rsidRPr="00A63358">
        <w:rPr>
          <w:rFonts w:ascii="Consolas" w:eastAsia="Times New Roman" w:hAnsi="Consolas" w:cs="Consolas"/>
          <w:color w:val="EFC986"/>
          <w:sz w:val="18"/>
          <w:szCs w:val="18"/>
          <w:lang w:val="en-US"/>
        </w:rPr>
        <w:t>this</w:t>
      </w:r>
      <w:r w:rsidRPr="00A63358">
        <w:rPr>
          <w:rFonts w:ascii="Consolas" w:eastAsia="Times New Roman" w:hAnsi="Consolas" w:cs="Consolas"/>
          <w:color w:val="DFDFBF"/>
          <w:sz w:val="18"/>
          <w:szCs w:val="18"/>
          <w:lang w:val="en-US"/>
        </w:rPr>
        <w:t>-&gt;</w:t>
      </w:r>
      <w:proofErr w:type="spellStart"/>
      <w:r w:rsidRPr="00A63358">
        <w:rPr>
          <w:rFonts w:ascii="Consolas" w:eastAsia="Times New Roman" w:hAnsi="Consolas" w:cs="Consolas"/>
          <w:color w:val="DFDFBF"/>
          <w:sz w:val="18"/>
          <w:szCs w:val="18"/>
          <w:lang w:val="en-US"/>
        </w:rPr>
        <w:t>client_</w:t>
      </w:r>
      <w:proofErr w:type="gramStart"/>
      <w:r w:rsidRPr="00A63358">
        <w:rPr>
          <w:rFonts w:ascii="Consolas" w:eastAsia="Times New Roman" w:hAnsi="Consolas" w:cs="Consolas"/>
          <w:color w:val="DFDFBF"/>
          <w:sz w:val="18"/>
          <w:szCs w:val="18"/>
          <w:lang w:val="en-US"/>
        </w:rPr>
        <w:t>key</w:t>
      </w:r>
      <w:proofErr w:type="spellEnd"/>
      <w:r w:rsidRPr="00A63358">
        <w:rPr>
          <w:rFonts w:ascii="Consolas" w:eastAsia="Times New Roman" w:hAnsi="Consolas" w:cs="Consolas"/>
          <w:color w:val="DFDFBF"/>
          <w:sz w:val="18"/>
          <w:szCs w:val="18"/>
          <w:lang w:val="en-US"/>
        </w:rPr>
        <w:t>(</w:t>
      </w:r>
      <w:proofErr w:type="gramEnd"/>
      <w:r w:rsidRPr="00A63358">
        <w:rPr>
          <w:rFonts w:ascii="Consolas" w:eastAsia="Times New Roman" w:hAnsi="Consolas" w:cs="Consolas"/>
          <w:color w:val="DFDFBF"/>
          <w:sz w:val="18"/>
          <w:szCs w:val="18"/>
          <w:lang w:val="en-US"/>
        </w:rPr>
        <w:t>),</w:t>
      </w:r>
    </w:p>
    <w:p w14:paraId="19F5D624"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CURLOPT_SSLCERTPASSWD =&gt; </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AF8F"/>
          <w:sz w:val="18"/>
          <w:szCs w:val="18"/>
          <w:lang w:val="en-US"/>
        </w:rPr>
        <w:t>1234</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DFBF"/>
          <w:sz w:val="18"/>
          <w:szCs w:val="18"/>
          <w:lang w:val="en-US"/>
        </w:rPr>
        <w:t>,</w:t>
      </w:r>
    </w:p>
    <w:p w14:paraId="0724E971"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CURLOPT_HTTPHEADER =&gt; $headers,</w:t>
      </w:r>
    </w:p>
    <w:p w14:paraId="2E1C36AB"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w:t>
      </w:r>
    </w:p>
    <w:p w14:paraId="0B6A14D1"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$result = $</w:t>
      </w:r>
      <w:proofErr w:type="spellStart"/>
      <w:r w:rsidRPr="00A63358">
        <w:rPr>
          <w:rFonts w:ascii="Consolas" w:eastAsia="Times New Roman" w:hAnsi="Consolas" w:cs="Consolas"/>
          <w:color w:val="DFDFBF"/>
          <w:sz w:val="18"/>
          <w:szCs w:val="18"/>
          <w:lang w:val="en-US"/>
        </w:rPr>
        <w:t>ch</w:t>
      </w:r>
      <w:proofErr w:type="spellEnd"/>
      <w:r w:rsidRPr="00A63358">
        <w:rPr>
          <w:rFonts w:ascii="Consolas" w:eastAsia="Times New Roman" w:hAnsi="Consolas" w:cs="Consolas"/>
          <w:color w:val="DFDFBF"/>
          <w:sz w:val="18"/>
          <w:szCs w:val="18"/>
          <w:lang w:val="en-US"/>
        </w:rPr>
        <w:t>-&gt;</w:t>
      </w:r>
      <w:proofErr w:type="gramStart"/>
      <w:r w:rsidRPr="00A63358">
        <w:rPr>
          <w:rFonts w:ascii="Consolas" w:eastAsia="Times New Roman" w:hAnsi="Consolas" w:cs="Consolas"/>
          <w:color w:val="DFDFBF"/>
          <w:sz w:val="18"/>
          <w:szCs w:val="18"/>
          <w:lang w:val="en-US"/>
        </w:rPr>
        <w:t>post(</w:t>
      </w:r>
      <w:proofErr w:type="gramEnd"/>
    </w:p>
    <w:p w14:paraId="7FAD4F78"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AF8F"/>
          <w:sz w:val="18"/>
          <w:szCs w:val="18"/>
          <w:lang w:val="en-US"/>
        </w:rPr>
        <w:t>https://apip.orangedata.ru:2443/</w:t>
      </w:r>
      <w:proofErr w:type="spellStart"/>
      <w:r w:rsidRPr="00A63358">
        <w:rPr>
          <w:rFonts w:ascii="Consolas" w:eastAsia="Times New Roman" w:hAnsi="Consolas" w:cs="Consolas"/>
          <w:color w:val="DFAF8F"/>
          <w:sz w:val="18"/>
          <w:szCs w:val="18"/>
          <w:lang w:val="en-US"/>
        </w:rPr>
        <w:t>api</w:t>
      </w:r>
      <w:proofErr w:type="spellEnd"/>
      <w:r w:rsidRPr="00A63358">
        <w:rPr>
          <w:rFonts w:ascii="Consolas" w:eastAsia="Times New Roman" w:hAnsi="Consolas" w:cs="Consolas"/>
          <w:color w:val="DFAF8F"/>
          <w:sz w:val="18"/>
          <w:szCs w:val="18"/>
          <w:lang w:val="en-US"/>
        </w:rPr>
        <w:t>/v2/documents/</w:t>
      </w:r>
      <w:r w:rsidR="00115D23">
        <w:rPr>
          <w:rFonts w:ascii="Consolas" w:eastAsia="Times New Roman" w:hAnsi="Consolas" w:cs="Consolas"/>
          <w:color w:val="DFAF8F"/>
          <w:sz w:val="18"/>
          <w:szCs w:val="18"/>
          <w:lang w:val="en-US"/>
        </w:rPr>
        <w:t>’</w:t>
      </w:r>
      <w:r w:rsidRPr="00A63358">
        <w:rPr>
          <w:rFonts w:ascii="Consolas" w:eastAsia="Times New Roman" w:hAnsi="Consolas" w:cs="Consolas"/>
          <w:color w:val="DFDFBF"/>
          <w:sz w:val="18"/>
          <w:szCs w:val="18"/>
          <w:lang w:val="en-US"/>
        </w:rPr>
        <w:t>,</w:t>
      </w:r>
    </w:p>
    <w:p w14:paraId="36CE9B9E" w14:textId="77777777" w:rsidR="00A63358" w:rsidRPr="00A63358" w:rsidRDefault="00A63358" w:rsidP="00A6335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A63358">
        <w:rPr>
          <w:rFonts w:ascii="Consolas" w:eastAsia="Times New Roman" w:hAnsi="Consolas" w:cs="Consolas"/>
          <w:color w:val="DFDFBF"/>
          <w:sz w:val="18"/>
          <w:szCs w:val="18"/>
          <w:lang w:val="en-US"/>
        </w:rPr>
        <w:t>    </w:t>
      </w:r>
      <w:proofErr w:type="spellStart"/>
      <w:r w:rsidRPr="00A63358">
        <w:rPr>
          <w:rFonts w:ascii="Consolas" w:eastAsia="Times New Roman" w:hAnsi="Consolas" w:cs="Consolas"/>
          <w:color w:val="DFDFBF"/>
          <w:sz w:val="18"/>
          <w:szCs w:val="18"/>
          <w:lang w:val="en-US"/>
        </w:rPr>
        <w:t>json_</w:t>
      </w:r>
      <w:proofErr w:type="gramStart"/>
      <w:r w:rsidRPr="00A63358">
        <w:rPr>
          <w:rFonts w:ascii="Consolas" w:eastAsia="Times New Roman" w:hAnsi="Consolas" w:cs="Consolas"/>
          <w:color w:val="DFDFBF"/>
          <w:sz w:val="18"/>
          <w:szCs w:val="18"/>
          <w:lang w:val="en-US"/>
        </w:rPr>
        <w:t>encode</w:t>
      </w:r>
      <w:proofErr w:type="spellEnd"/>
      <w:r w:rsidRPr="00A63358">
        <w:rPr>
          <w:rFonts w:ascii="Consolas" w:eastAsia="Times New Roman" w:hAnsi="Consolas" w:cs="Consolas"/>
          <w:color w:val="DFDFBF"/>
          <w:sz w:val="18"/>
          <w:szCs w:val="18"/>
          <w:lang w:val="en-US"/>
        </w:rPr>
        <w:t>(</w:t>
      </w:r>
      <w:proofErr w:type="gramEnd"/>
      <w:r w:rsidRPr="00A63358">
        <w:rPr>
          <w:rFonts w:ascii="Consolas" w:eastAsia="Times New Roman" w:hAnsi="Consolas" w:cs="Consolas"/>
          <w:color w:val="DFDFBF"/>
          <w:sz w:val="18"/>
          <w:szCs w:val="18"/>
          <w:lang w:val="en-US"/>
        </w:rPr>
        <w:t>$data, JSON_UNESCAPED_UNICODE));</w:t>
      </w:r>
    </w:p>
    <w:p w14:paraId="2F34BAF7" w14:textId="77777777" w:rsidR="00A63358" w:rsidRPr="00A63358" w:rsidRDefault="00A63358" w:rsidP="003A3DC7">
      <w:pPr>
        <w:rPr>
          <w:lang w:val="en-US"/>
        </w:rPr>
      </w:pPr>
    </w:p>
    <w:p w14:paraId="14F562E9" w14:textId="77777777" w:rsidR="003A3DC7" w:rsidRPr="00CE0D21" w:rsidRDefault="00CE0D21" w:rsidP="003A3DC7">
      <w:pPr>
        <w:rPr>
          <w:lang w:val="en-US"/>
        </w:rPr>
      </w:pPr>
      <w:r>
        <w:rPr>
          <w:lang w:val="en-US"/>
        </w:rPr>
        <w:t>Signature</w:t>
      </w:r>
      <w:r w:rsidRPr="00CE0D21">
        <w:rPr>
          <w:lang w:val="en-US"/>
        </w:rPr>
        <w:t xml:space="preserve"> </w:t>
      </w:r>
      <w:r>
        <w:rPr>
          <w:lang w:val="en-US"/>
        </w:rPr>
        <w:t>generation</w:t>
      </w:r>
      <w:r w:rsidRPr="00CE0D21">
        <w:rPr>
          <w:lang w:val="en-US"/>
        </w:rPr>
        <w:t xml:space="preserve"> </w:t>
      </w:r>
      <w:r>
        <w:rPr>
          <w:lang w:val="en-US"/>
        </w:rPr>
        <w:t>in</w:t>
      </w:r>
      <w:r w:rsidR="003A3DC7" w:rsidRPr="00CE0D21">
        <w:rPr>
          <w:lang w:val="en-US"/>
        </w:rPr>
        <w:t xml:space="preserve"> </w:t>
      </w:r>
      <w:r w:rsidR="003A3DC7">
        <w:rPr>
          <w:lang w:val="en-US"/>
        </w:rPr>
        <w:t>C</w:t>
      </w:r>
      <w:r w:rsidR="003A3DC7" w:rsidRPr="00CE0D21">
        <w:rPr>
          <w:lang w:val="en-US"/>
        </w:rPr>
        <w:t xml:space="preserve"># </w:t>
      </w:r>
      <w:r>
        <w:rPr>
          <w:lang w:val="en-US"/>
        </w:rPr>
        <w:t xml:space="preserve">using </w:t>
      </w:r>
      <w:r w:rsidR="00EA54BB">
        <w:rPr>
          <w:lang w:val="en-US"/>
        </w:rPr>
        <w:t>standard</w:t>
      </w:r>
      <w:r>
        <w:rPr>
          <w:lang w:val="en-US"/>
        </w:rPr>
        <w:t xml:space="preserve"> </w:t>
      </w:r>
      <w:r w:rsidR="00EA54BB">
        <w:rPr>
          <w:lang w:val="en-US"/>
        </w:rPr>
        <w:t xml:space="preserve">class </w:t>
      </w:r>
      <w:proofErr w:type="gramStart"/>
      <w:r w:rsidR="00EA54BB">
        <w:rPr>
          <w:lang w:val="en-US"/>
        </w:rPr>
        <w:t xml:space="preserve">library </w:t>
      </w:r>
      <w:r w:rsidR="003A3DC7" w:rsidRPr="00CE0D21">
        <w:rPr>
          <w:lang w:val="en-US"/>
        </w:rPr>
        <w:t xml:space="preserve"> .</w:t>
      </w:r>
      <w:r w:rsidR="003A3DC7">
        <w:rPr>
          <w:lang w:val="en-US"/>
        </w:rPr>
        <w:t>net</w:t>
      </w:r>
      <w:proofErr w:type="gramEnd"/>
      <w:r w:rsidR="003A3DC7" w:rsidRPr="00CE0D21">
        <w:rPr>
          <w:lang w:val="en-US"/>
        </w:rPr>
        <w:t xml:space="preserve"> </w:t>
      </w:r>
      <w:r w:rsidR="003A3DC7">
        <w:rPr>
          <w:lang w:val="en-US"/>
        </w:rPr>
        <w:t>core</w:t>
      </w:r>
      <w:r w:rsidR="003A3DC7" w:rsidRPr="00CE0D21">
        <w:rPr>
          <w:lang w:val="en-US"/>
        </w:rPr>
        <w:t>:</w:t>
      </w:r>
    </w:p>
    <w:p w14:paraId="24E03B92" w14:textId="77777777" w:rsidR="003A3DC7" w:rsidRPr="00CE0D21" w:rsidRDefault="003A3DC7" w:rsidP="003A3DC7">
      <w:pPr>
        <w:rPr>
          <w:lang w:val="en-US"/>
        </w:rPr>
      </w:pPr>
    </w:p>
    <w:p w14:paraId="495A08FC" w14:textId="77777777" w:rsidR="003A3DC7" w:rsidRDefault="003A3DC7" w:rsidP="003A3DC7">
      <w:pPr>
        <w:pStyle w:val="HTML"/>
        <w:shd w:val="clear" w:color="auto" w:fill="333333"/>
        <w:rPr>
          <w:rFonts w:ascii="Consolas" w:hAnsi="Consolas" w:cs="Consolas"/>
          <w:color w:val="DFDFBF"/>
          <w:sz w:val="18"/>
          <w:szCs w:val="18"/>
          <w:lang w:val="en-US"/>
        </w:rPr>
      </w:pPr>
      <w:bookmarkStart w:id="10" w:name="OLE_LINK83"/>
      <w:bookmarkStart w:id="11" w:name="OLE_LINK82"/>
      <w:bookmarkStart w:id="12" w:name="OLE_LINK81"/>
      <w:bookmarkStart w:id="13" w:name="OLE_LINK80"/>
      <w:r>
        <w:rPr>
          <w:rFonts w:ascii="Consolas" w:hAnsi="Consolas" w:cs="Consolas"/>
          <w:color w:val="EFC986"/>
          <w:sz w:val="18"/>
          <w:szCs w:val="18"/>
          <w:lang w:val="en-US"/>
        </w:rPr>
        <w:t>private</w:t>
      </w:r>
      <w:r>
        <w:rPr>
          <w:rFonts w:ascii="Consolas" w:hAnsi="Consolas" w:cs="Consolas"/>
          <w:color w:val="DFDFBF"/>
          <w:sz w:val="18"/>
          <w:szCs w:val="18"/>
          <w:lang w:val="en-US"/>
        </w:rPr>
        <w:t> </w:t>
      </w:r>
      <w:r>
        <w:rPr>
          <w:rFonts w:ascii="Consolas" w:hAnsi="Consolas" w:cs="Consolas"/>
          <w:color w:val="EFC986"/>
          <w:sz w:val="18"/>
          <w:szCs w:val="18"/>
          <w:lang w:val="en-US"/>
        </w:rPr>
        <w:t>string</w:t>
      </w:r>
      <w:r>
        <w:rPr>
          <w:rFonts w:ascii="Consolas" w:hAnsi="Consolas" w:cs="Consolas"/>
          <w:color w:val="DFDFBF"/>
          <w:sz w:val="18"/>
          <w:szCs w:val="18"/>
          <w:lang w:val="en-US"/>
        </w:rPr>
        <w:t> </w:t>
      </w:r>
      <w:proofErr w:type="spellStart"/>
      <w:proofErr w:type="gramStart"/>
      <w:r>
        <w:rPr>
          <w:rFonts w:ascii="Consolas" w:hAnsi="Consolas" w:cs="Consolas"/>
          <w:color w:val="DFDFBF"/>
          <w:sz w:val="18"/>
          <w:szCs w:val="18"/>
          <w:lang w:val="en-US"/>
        </w:rPr>
        <w:t>ComputeSignature</w:t>
      </w:r>
      <w:proofErr w:type="spellEnd"/>
      <w:r>
        <w:rPr>
          <w:rFonts w:ascii="Consolas" w:hAnsi="Consolas" w:cs="Consolas"/>
          <w:color w:val="DFDFBF"/>
          <w:sz w:val="18"/>
          <w:szCs w:val="18"/>
          <w:lang w:val="en-US"/>
        </w:rPr>
        <w:t>(</w:t>
      </w:r>
      <w:proofErr w:type="gramEnd"/>
      <w:r>
        <w:rPr>
          <w:rFonts w:ascii="Consolas" w:hAnsi="Consolas" w:cs="Consolas"/>
          <w:color w:val="EFC986"/>
          <w:sz w:val="18"/>
          <w:szCs w:val="18"/>
          <w:lang w:val="en-US"/>
        </w:rPr>
        <w:t>string</w:t>
      </w:r>
      <w:r>
        <w:rPr>
          <w:rFonts w:ascii="Consolas" w:hAnsi="Consolas" w:cs="Consolas"/>
          <w:color w:val="DFDFBF"/>
          <w:sz w:val="18"/>
          <w:szCs w:val="18"/>
          <w:lang w:val="en-US"/>
        </w:rPr>
        <w:t> document)</w:t>
      </w:r>
    </w:p>
    <w:p w14:paraId="1E178730"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w:t>
      </w:r>
    </w:p>
    <w:p w14:paraId="07A9F589"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r>
        <w:rPr>
          <w:rFonts w:ascii="Consolas" w:hAnsi="Consolas" w:cs="Consolas"/>
          <w:color w:val="EFC986"/>
          <w:sz w:val="18"/>
          <w:szCs w:val="18"/>
          <w:lang w:val="en-US"/>
        </w:rPr>
        <w:t>var</w:t>
      </w:r>
      <w:r>
        <w:rPr>
          <w:rFonts w:ascii="Consolas" w:hAnsi="Consolas" w:cs="Consolas"/>
          <w:color w:val="DFDFBF"/>
          <w:sz w:val="18"/>
          <w:szCs w:val="18"/>
          <w:lang w:val="en-US"/>
        </w:rPr>
        <w:t> data = </w:t>
      </w:r>
      <w:r>
        <w:rPr>
          <w:rFonts w:ascii="Consolas" w:hAnsi="Consolas" w:cs="Consolas"/>
          <w:color w:val="8ACCCF"/>
          <w:sz w:val="18"/>
          <w:szCs w:val="18"/>
          <w:lang w:val="en-US"/>
        </w:rPr>
        <w:t>Encoding</w:t>
      </w:r>
      <w:r>
        <w:rPr>
          <w:rFonts w:ascii="Consolas" w:hAnsi="Consolas" w:cs="Consolas"/>
          <w:color w:val="DFDFBF"/>
          <w:sz w:val="18"/>
          <w:szCs w:val="18"/>
          <w:lang w:val="en-US"/>
        </w:rPr>
        <w:t>.UTF</w:t>
      </w:r>
      <w:proofErr w:type="gramStart"/>
      <w:r>
        <w:rPr>
          <w:rFonts w:ascii="Consolas" w:hAnsi="Consolas" w:cs="Consolas"/>
          <w:color w:val="DFDFBF"/>
          <w:sz w:val="18"/>
          <w:szCs w:val="18"/>
          <w:lang w:val="en-US"/>
        </w:rPr>
        <w:t>8.GetBytes</w:t>
      </w:r>
      <w:proofErr w:type="gramEnd"/>
      <w:r>
        <w:rPr>
          <w:rFonts w:ascii="Consolas" w:hAnsi="Consolas" w:cs="Consolas"/>
          <w:color w:val="DFDFBF"/>
          <w:sz w:val="18"/>
          <w:szCs w:val="18"/>
          <w:lang w:val="en-US"/>
        </w:rPr>
        <w:t>(document);</w:t>
      </w:r>
    </w:p>
    <w:p w14:paraId="1E3D4BFC"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xml:space="preserve"> </w:t>
      </w:r>
    </w:p>
    <w:p w14:paraId="3098B367"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r>
        <w:rPr>
          <w:rFonts w:ascii="Consolas" w:hAnsi="Consolas" w:cs="Consolas"/>
          <w:color w:val="EFC986"/>
          <w:sz w:val="18"/>
          <w:szCs w:val="18"/>
          <w:lang w:val="en-US"/>
        </w:rPr>
        <w:t>using</w:t>
      </w:r>
      <w:r>
        <w:rPr>
          <w:rFonts w:ascii="Consolas" w:hAnsi="Consolas" w:cs="Consolas"/>
          <w:color w:val="DFDFBF"/>
          <w:sz w:val="18"/>
          <w:szCs w:val="18"/>
          <w:lang w:val="en-US"/>
        </w:rPr>
        <w:t> (</w:t>
      </w:r>
      <w:r>
        <w:rPr>
          <w:rFonts w:ascii="Consolas" w:hAnsi="Consolas" w:cs="Consolas"/>
          <w:color w:val="EFC986"/>
          <w:sz w:val="18"/>
          <w:szCs w:val="18"/>
          <w:lang w:val="en-US"/>
        </w:rPr>
        <w:t>var</w:t>
      </w: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 = </w:t>
      </w:r>
      <w:proofErr w:type="spellStart"/>
      <w:r>
        <w:rPr>
          <w:rFonts w:ascii="Consolas" w:hAnsi="Consolas" w:cs="Consolas"/>
          <w:color w:val="8ACCCF"/>
          <w:sz w:val="18"/>
          <w:szCs w:val="18"/>
          <w:lang w:val="en-US"/>
        </w:rPr>
        <w:t>RSA</w:t>
      </w:r>
      <w:r>
        <w:rPr>
          <w:rFonts w:ascii="Consolas" w:hAnsi="Consolas" w:cs="Consolas"/>
          <w:color w:val="DFDFBF"/>
          <w:sz w:val="18"/>
          <w:szCs w:val="18"/>
          <w:lang w:val="en-US"/>
        </w:rPr>
        <w:t>.Create</w:t>
      </w:r>
      <w:proofErr w:type="spellEnd"/>
      <w:r>
        <w:rPr>
          <w:rFonts w:ascii="Consolas" w:hAnsi="Consolas" w:cs="Consolas"/>
          <w:color w:val="DFDFBF"/>
          <w:sz w:val="18"/>
          <w:szCs w:val="18"/>
          <w:lang w:val="en-US"/>
        </w:rPr>
        <w:t>())</w:t>
      </w:r>
    </w:p>
    <w:p w14:paraId="6D273A60"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
    <w:p w14:paraId="14F76B6A"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proofErr w:type="gramStart"/>
      <w:r>
        <w:rPr>
          <w:rFonts w:ascii="Consolas" w:hAnsi="Consolas" w:cs="Consolas"/>
          <w:color w:val="DFDFBF"/>
          <w:sz w:val="18"/>
          <w:szCs w:val="18"/>
          <w:lang w:val="en-US"/>
        </w:rPr>
        <w:t>rsa.FromXmlString</w:t>
      </w:r>
      <w:proofErr w:type="spellEnd"/>
      <w:proofErr w:type="gramEnd"/>
      <w:r>
        <w:rPr>
          <w:rFonts w:ascii="Consolas" w:hAnsi="Consolas" w:cs="Consolas"/>
          <w:color w:val="DFDFBF"/>
          <w:sz w:val="18"/>
          <w:szCs w:val="18"/>
          <w:lang w:val="en-US"/>
        </w:rPr>
        <w:t>(</w:t>
      </w:r>
      <w:proofErr w:type="spellStart"/>
      <w:r>
        <w:rPr>
          <w:rFonts w:ascii="Consolas" w:hAnsi="Consolas" w:cs="Consolas"/>
          <w:color w:val="DFDFBF"/>
          <w:sz w:val="18"/>
          <w:szCs w:val="18"/>
          <w:lang w:val="en-US"/>
        </w:rPr>
        <w:t>privateKey</w:t>
      </w:r>
      <w:proofErr w:type="spellEnd"/>
      <w:r>
        <w:rPr>
          <w:rFonts w:ascii="Consolas" w:hAnsi="Consolas" w:cs="Consolas"/>
          <w:color w:val="DFDFBF"/>
          <w:sz w:val="18"/>
          <w:szCs w:val="18"/>
          <w:lang w:val="en-US"/>
        </w:rPr>
        <w:t>);</w:t>
      </w:r>
    </w:p>
    <w:p w14:paraId="72E082C4"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r>
        <w:rPr>
          <w:rFonts w:ascii="Consolas" w:hAnsi="Consolas" w:cs="Consolas"/>
          <w:color w:val="EFC986"/>
          <w:sz w:val="18"/>
          <w:szCs w:val="18"/>
          <w:lang w:val="en-US"/>
        </w:rPr>
        <w:t>return</w:t>
      </w:r>
      <w:r>
        <w:rPr>
          <w:rFonts w:ascii="Consolas" w:hAnsi="Consolas" w:cs="Consolas"/>
          <w:color w:val="DFDFBF"/>
          <w:sz w:val="18"/>
          <w:szCs w:val="18"/>
          <w:lang w:val="en-US"/>
        </w:rPr>
        <w:t> </w:t>
      </w:r>
      <w:r>
        <w:rPr>
          <w:rFonts w:ascii="Consolas" w:hAnsi="Consolas" w:cs="Consolas"/>
          <w:color w:val="8ACCCF"/>
          <w:sz w:val="18"/>
          <w:szCs w:val="18"/>
          <w:lang w:val="en-US"/>
        </w:rPr>
        <w:t>Convert</w:t>
      </w:r>
      <w:r>
        <w:rPr>
          <w:rFonts w:ascii="Consolas" w:hAnsi="Consolas" w:cs="Consolas"/>
          <w:color w:val="DFDFBF"/>
          <w:sz w:val="18"/>
          <w:szCs w:val="18"/>
          <w:lang w:val="en-US"/>
        </w:rPr>
        <w:t>.ToBase64</w:t>
      </w:r>
      <w:proofErr w:type="gramStart"/>
      <w:r>
        <w:rPr>
          <w:rFonts w:ascii="Consolas" w:hAnsi="Consolas" w:cs="Consolas"/>
          <w:color w:val="DFDFBF"/>
          <w:sz w:val="18"/>
          <w:szCs w:val="18"/>
          <w:lang w:val="en-US"/>
        </w:rPr>
        <w:t>String(</w:t>
      </w:r>
      <w:proofErr w:type="gramEnd"/>
      <w:r>
        <w:rPr>
          <w:rFonts w:ascii="Consolas" w:hAnsi="Consolas" w:cs="Consolas"/>
          <w:color w:val="DFDFBF"/>
          <w:sz w:val="18"/>
          <w:szCs w:val="18"/>
          <w:lang w:val="en-US"/>
        </w:rPr>
        <w:t>rsa.SignData(data, </w:t>
      </w:r>
      <w:r>
        <w:rPr>
          <w:rFonts w:ascii="Consolas" w:hAnsi="Consolas" w:cs="Consolas"/>
          <w:color w:val="8ACCCF"/>
          <w:sz w:val="18"/>
          <w:szCs w:val="18"/>
          <w:lang w:val="en-US"/>
        </w:rPr>
        <w:t>HashAlgorithmName</w:t>
      </w:r>
      <w:r>
        <w:rPr>
          <w:rFonts w:ascii="Consolas" w:hAnsi="Consolas" w:cs="Consolas"/>
          <w:color w:val="DFDFBF"/>
          <w:sz w:val="18"/>
          <w:szCs w:val="18"/>
          <w:lang w:val="en-US"/>
        </w:rPr>
        <w:t>.SHA256, </w:t>
      </w:r>
      <w:r>
        <w:rPr>
          <w:rFonts w:ascii="Consolas" w:hAnsi="Consolas" w:cs="Consolas"/>
          <w:color w:val="8ACCCF"/>
          <w:sz w:val="18"/>
          <w:szCs w:val="18"/>
          <w:lang w:val="en-US"/>
        </w:rPr>
        <w:t>RSASignaturePadding</w:t>
      </w:r>
      <w:r>
        <w:rPr>
          <w:rFonts w:ascii="Consolas" w:hAnsi="Consolas" w:cs="Consolas"/>
          <w:color w:val="DFDFBF"/>
          <w:sz w:val="18"/>
          <w:szCs w:val="18"/>
          <w:lang w:val="en-US"/>
        </w:rPr>
        <w:t>.Pkcs1));</w:t>
      </w:r>
    </w:p>
    <w:p w14:paraId="2A05A16D" w14:textId="77777777" w:rsidR="003A3DC7" w:rsidRPr="0061015B"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r w:rsidRPr="0061015B">
        <w:rPr>
          <w:rFonts w:ascii="Consolas" w:hAnsi="Consolas" w:cs="Consolas"/>
          <w:color w:val="DFDFBF"/>
          <w:sz w:val="18"/>
          <w:szCs w:val="18"/>
          <w:lang w:val="en-US"/>
        </w:rPr>
        <w:t>}</w:t>
      </w:r>
    </w:p>
    <w:p w14:paraId="350E8EC4" w14:textId="77777777" w:rsidR="003A3DC7" w:rsidRPr="0061015B" w:rsidRDefault="003A3DC7" w:rsidP="003A3DC7">
      <w:pPr>
        <w:pStyle w:val="HTML"/>
        <w:shd w:val="clear" w:color="auto" w:fill="333333"/>
        <w:rPr>
          <w:rFonts w:ascii="Consolas" w:hAnsi="Consolas" w:cs="Consolas"/>
          <w:color w:val="DFDFBF"/>
          <w:sz w:val="18"/>
          <w:szCs w:val="18"/>
          <w:lang w:val="en-US"/>
        </w:rPr>
      </w:pPr>
      <w:r w:rsidRPr="0061015B">
        <w:rPr>
          <w:rFonts w:ascii="Consolas" w:hAnsi="Consolas" w:cs="Consolas"/>
          <w:color w:val="DFDFBF"/>
          <w:sz w:val="18"/>
          <w:szCs w:val="18"/>
          <w:lang w:val="en-US"/>
        </w:rPr>
        <w:t>}</w:t>
      </w:r>
    </w:p>
    <w:p w14:paraId="0A87C993" w14:textId="77777777" w:rsidR="003A3DC7" w:rsidRPr="0061015B" w:rsidRDefault="003A3DC7" w:rsidP="003A3DC7">
      <w:pPr>
        <w:rPr>
          <w:lang w:val="en-US"/>
        </w:rPr>
      </w:pPr>
    </w:p>
    <w:bookmarkEnd w:id="10"/>
    <w:bookmarkEnd w:id="11"/>
    <w:bookmarkEnd w:id="12"/>
    <w:bookmarkEnd w:id="13"/>
    <w:p w14:paraId="164CD41D" w14:textId="77777777" w:rsidR="003A3DC7" w:rsidRPr="00EA54BB" w:rsidRDefault="00EA54BB" w:rsidP="003A3DC7">
      <w:pPr>
        <w:rPr>
          <w:lang w:val="en-US"/>
        </w:rPr>
      </w:pPr>
      <w:r w:rsidRPr="00EA54BB">
        <w:rPr>
          <w:lang w:val="en-US"/>
        </w:rPr>
        <w:t xml:space="preserve">An example of signature </w:t>
      </w:r>
      <w:r>
        <w:rPr>
          <w:lang w:val="en-US"/>
        </w:rPr>
        <w:t xml:space="preserve">generation </w:t>
      </w:r>
      <w:r w:rsidRPr="00EA54BB">
        <w:rPr>
          <w:lang w:val="en-US"/>
        </w:rPr>
        <w:t>in C # using the standard class library</w:t>
      </w:r>
      <w:r w:rsidR="003A3DC7" w:rsidRPr="00EA54BB">
        <w:rPr>
          <w:lang w:val="en-US"/>
        </w:rPr>
        <w:t xml:space="preserve"> .</w:t>
      </w:r>
      <w:r w:rsidR="003A3DC7">
        <w:rPr>
          <w:lang w:val="en-US"/>
        </w:rPr>
        <w:t>net</w:t>
      </w:r>
      <w:r w:rsidR="003A3DC7" w:rsidRPr="00EA54BB">
        <w:rPr>
          <w:lang w:val="en-US"/>
        </w:rPr>
        <w:t xml:space="preserve"> </w:t>
      </w:r>
      <w:r w:rsidR="003A3DC7">
        <w:rPr>
          <w:lang w:val="en-US"/>
        </w:rPr>
        <w:t>framework</w:t>
      </w:r>
      <w:r w:rsidR="003A3DC7" w:rsidRPr="00EA54BB">
        <w:rPr>
          <w:lang w:val="en-US"/>
        </w:rPr>
        <w:t xml:space="preserve"> </w:t>
      </w:r>
      <w:r w:rsidR="003A3DC7">
        <w:rPr>
          <w:lang w:val="en-US"/>
        </w:rPr>
        <w:t>full</w:t>
      </w:r>
      <w:r w:rsidR="003A3DC7" w:rsidRPr="00EA54BB">
        <w:rPr>
          <w:lang w:val="en-US"/>
        </w:rPr>
        <w:t>:</w:t>
      </w:r>
    </w:p>
    <w:p w14:paraId="1C72097F"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EFC986"/>
          <w:sz w:val="18"/>
          <w:szCs w:val="18"/>
          <w:lang w:val="en-US"/>
        </w:rPr>
        <w:t>private</w:t>
      </w:r>
      <w:r>
        <w:rPr>
          <w:rFonts w:ascii="Consolas" w:hAnsi="Consolas" w:cs="Consolas"/>
          <w:color w:val="DFDFBF"/>
          <w:sz w:val="18"/>
          <w:szCs w:val="18"/>
          <w:lang w:val="en-US"/>
        </w:rPr>
        <w:t> </w:t>
      </w:r>
      <w:r>
        <w:rPr>
          <w:rFonts w:ascii="Consolas" w:hAnsi="Consolas" w:cs="Consolas"/>
          <w:color w:val="EFC986"/>
          <w:sz w:val="18"/>
          <w:szCs w:val="18"/>
          <w:lang w:val="en-US"/>
        </w:rPr>
        <w:t>string</w:t>
      </w:r>
      <w:r>
        <w:rPr>
          <w:rFonts w:ascii="Consolas" w:hAnsi="Consolas" w:cs="Consolas"/>
          <w:color w:val="DFDFBF"/>
          <w:sz w:val="18"/>
          <w:szCs w:val="18"/>
          <w:lang w:val="en-US"/>
        </w:rPr>
        <w:t> </w:t>
      </w:r>
      <w:proofErr w:type="spellStart"/>
      <w:proofErr w:type="gramStart"/>
      <w:r>
        <w:rPr>
          <w:rFonts w:ascii="Consolas" w:hAnsi="Consolas" w:cs="Consolas"/>
          <w:color w:val="DFDFBF"/>
          <w:sz w:val="18"/>
          <w:szCs w:val="18"/>
          <w:lang w:val="en-US"/>
        </w:rPr>
        <w:t>ComputeSignature</w:t>
      </w:r>
      <w:proofErr w:type="spellEnd"/>
      <w:r>
        <w:rPr>
          <w:rFonts w:ascii="Consolas" w:hAnsi="Consolas" w:cs="Consolas"/>
          <w:color w:val="DFDFBF"/>
          <w:sz w:val="18"/>
          <w:szCs w:val="18"/>
          <w:lang w:val="en-US"/>
        </w:rPr>
        <w:t>(</w:t>
      </w:r>
      <w:proofErr w:type="gramEnd"/>
      <w:r>
        <w:rPr>
          <w:rFonts w:ascii="Consolas" w:hAnsi="Consolas" w:cs="Consolas"/>
          <w:color w:val="EFC986"/>
          <w:sz w:val="18"/>
          <w:szCs w:val="18"/>
          <w:lang w:val="en-US"/>
        </w:rPr>
        <w:t>string</w:t>
      </w:r>
      <w:r>
        <w:rPr>
          <w:rFonts w:ascii="Consolas" w:hAnsi="Consolas" w:cs="Consolas"/>
          <w:color w:val="DFDFBF"/>
          <w:sz w:val="18"/>
          <w:szCs w:val="18"/>
          <w:lang w:val="en-US"/>
        </w:rPr>
        <w:t> document)</w:t>
      </w:r>
    </w:p>
    <w:p w14:paraId="5DE30003"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w:t>
      </w:r>
    </w:p>
    <w:p w14:paraId="688459BD"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r>
        <w:rPr>
          <w:rFonts w:ascii="Consolas" w:hAnsi="Consolas" w:cs="Consolas"/>
          <w:color w:val="EFC986"/>
          <w:sz w:val="18"/>
          <w:szCs w:val="18"/>
          <w:lang w:val="en-US"/>
        </w:rPr>
        <w:t>var</w:t>
      </w:r>
      <w:r>
        <w:rPr>
          <w:rFonts w:ascii="Consolas" w:hAnsi="Consolas" w:cs="Consolas"/>
          <w:color w:val="DFDFBF"/>
          <w:sz w:val="18"/>
          <w:szCs w:val="18"/>
          <w:lang w:val="en-US"/>
        </w:rPr>
        <w:t> data = </w:t>
      </w:r>
      <w:r>
        <w:rPr>
          <w:rFonts w:ascii="Consolas" w:hAnsi="Consolas" w:cs="Consolas"/>
          <w:color w:val="8ACCCF"/>
          <w:sz w:val="18"/>
          <w:szCs w:val="18"/>
          <w:lang w:val="en-US"/>
        </w:rPr>
        <w:t>Encoding</w:t>
      </w:r>
      <w:r>
        <w:rPr>
          <w:rFonts w:ascii="Consolas" w:hAnsi="Consolas" w:cs="Consolas"/>
          <w:color w:val="DFDFBF"/>
          <w:sz w:val="18"/>
          <w:szCs w:val="18"/>
          <w:lang w:val="en-US"/>
        </w:rPr>
        <w:t>.UTF</w:t>
      </w:r>
      <w:proofErr w:type="gramStart"/>
      <w:r>
        <w:rPr>
          <w:rFonts w:ascii="Consolas" w:hAnsi="Consolas" w:cs="Consolas"/>
          <w:color w:val="DFDFBF"/>
          <w:sz w:val="18"/>
          <w:szCs w:val="18"/>
          <w:lang w:val="en-US"/>
        </w:rPr>
        <w:t>8.GetBytes</w:t>
      </w:r>
      <w:proofErr w:type="gramEnd"/>
      <w:r>
        <w:rPr>
          <w:rFonts w:ascii="Consolas" w:hAnsi="Consolas" w:cs="Consolas"/>
          <w:color w:val="DFDFBF"/>
          <w:sz w:val="18"/>
          <w:szCs w:val="18"/>
          <w:lang w:val="en-US"/>
        </w:rPr>
        <w:t>(document);</w:t>
      </w:r>
    </w:p>
    <w:p w14:paraId="3873A205"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xml:space="preserve"> </w:t>
      </w:r>
    </w:p>
    <w:p w14:paraId="471B650B"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r>
        <w:rPr>
          <w:rFonts w:ascii="Consolas" w:hAnsi="Consolas" w:cs="Consolas"/>
          <w:color w:val="EFC986"/>
          <w:sz w:val="18"/>
          <w:szCs w:val="18"/>
          <w:lang w:val="en-US"/>
        </w:rPr>
        <w:t>using</w:t>
      </w:r>
      <w:r>
        <w:rPr>
          <w:rFonts w:ascii="Consolas" w:hAnsi="Consolas" w:cs="Consolas"/>
          <w:color w:val="DFDFBF"/>
          <w:sz w:val="18"/>
          <w:szCs w:val="18"/>
          <w:lang w:val="en-US"/>
        </w:rPr>
        <w:t> (</w:t>
      </w:r>
      <w:r>
        <w:rPr>
          <w:rFonts w:ascii="Consolas" w:hAnsi="Consolas" w:cs="Consolas"/>
          <w:color w:val="EFC986"/>
          <w:sz w:val="18"/>
          <w:szCs w:val="18"/>
          <w:lang w:val="en-US"/>
        </w:rPr>
        <w:t>var</w:t>
      </w:r>
      <w:r>
        <w:rPr>
          <w:rFonts w:ascii="Consolas" w:hAnsi="Consolas" w:cs="Consolas"/>
          <w:color w:val="DFDFBF"/>
          <w:sz w:val="18"/>
          <w:szCs w:val="18"/>
          <w:lang w:val="en-US"/>
        </w:rPr>
        <w:t> </w:t>
      </w:r>
      <w:proofErr w:type="spellStart"/>
      <w:r>
        <w:rPr>
          <w:rFonts w:ascii="Consolas" w:hAnsi="Consolas" w:cs="Consolas"/>
          <w:color w:val="DFDFBF"/>
          <w:sz w:val="18"/>
          <w:szCs w:val="18"/>
          <w:lang w:val="en-US"/>
        </w:rPr>
        <w:t>rsa</w:t>
      </w:r>
      <w:proofErr w:type="spellEnd"/>
      <w:r>
        <w:rPr>
          <w:rFonts w:ascii="Consolas" w:hAnsi="Consolas" w:cs="Consolas"/>
          <w:color w:val="DFDFBF"/>
          <w:sz w:val="18"/>
          <w:szCs w:val="18"/>
          <w:lang w:val="en-US"/>
        </w:rPr>
        <w:t> = </w:t>
      </w:r>
      <w:r>
        <w:rPr>
          <w:rFonts w:ascii="Consolas" w:hAnsi="Consolas" w:cs="Consolas"/>
          <w:color w:val="EFC986"/>
          <w:sz w:val="18"/>
          <w:szCs w:val="18"/>
          <w:lang w:val="en-US"/>
        </w:rPr>
        <w:t>new</w:t>
      </w:r>
      <w:r>
        <w:rPr>
          <w:rFonts w:ascii="Consolas" w:hAnsi="Consolas" w:cs="Consolas"/>
          <w:color w:val="DFDFBF"/>
          <w:sz w:val="18"/>
          <w:szCs w:val="18"/>
          <w:lang w:val="en-US"/>
        </w:rPr>
        <w:t> </w:t>
      </w:r>
      <w:proofErr w:type="spellStart"/>
      <w:proofErr w:type="gramStart"/>
      <w:r>
        <w:rPr>
          <w:rFonts w:ascii="Consolas" w:hAnsi="Consolas" w:cs="Consolas"/>
          <w:color w:val="8ACCCF"/>
          <w:sz w:val="18"/>
          <w:szCs w:val="18"/>
          <w:lang w:val="en-US"/>
        </w:rPr>
        <w:t>RSACryptoServiceProvider</w:t>
      </w:r>
      <w:proofErr w:type="spellEnd"/>
      <w:r>
        <w:rPr>
          <w:rFonts w:ascii="Consolas" w:hAnsi="Consolas" w:cs="Consolas"/>
          <w:color w:val="DFDFBF"/>
          <w:sz w:val="18"/>
          <w:szCs w:val="18"/>
          <w:lang w:val="en-US"/>
        </w:rPr>
        <w:t>(</w:t>
      </w:r>
      <w:proofErr w:type="gramEnd"/>
      <w:r>
        <w:rPr>
          <w:rFonts w:ascii="Consolas" w:hAnsi="Consolas" w:cs="Consolas"/>
          <w:color w:val="DFDFBF"/>
          <w:sz w:val="18"/>
          <w:szCs w:val="18"/>
          <w:lang w:val="en-US"/>
        </w:rPr>
        <w:t>))</w:t>
      </w:r>
    </w:p>
    <w:p w14:paraId="01003EED"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
    <w:p w14:paraId="017ABB1B"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proofErr w:type="spellStart"/>
      <w:proofErr w:type="gramStart"/>
      <w:r>
        <w:rPr>
          <w:rFonts w:ascii="Consolas" w:hAnsi="Consolas" w:cs="Consolas"/>
          <w:color w:val="DFDFBF"/>
          <w:sz w:val="18"/>
          <w:szCs w:val="18"/>
          <w:lang w:val="en-US"/>
        </w:rPr>
        <w:t>rsa.FromXmlString</w:t>
      </w:r>
      <w:proofErr w:type="spellEnd"/>
      <w:proofErr w:type="gramEnd"/>
      <w:r>
        <w:rPr>
          <w:rFonts w:ascii="Consolas" w:hAnsi="Consolas" w:cs="Consolas"/>
          <w:color w:val="DFDFBF"/>
          <w:sz w:val="18"/>
          <w:szCs w:val="18"/>
          <w:lang w:val="en-US"/>
        </w:rPr>
        <w:t>(</w:t>
      </w:r>
      <w:proofErr w:type="spellStart"/>
      <w:r>
        <w:rPr>
          <w:rFonts w:ascii="Consolas" w:hAnsi="Consolas" w:cs="Consolas"/>
          <w:color w:val="DFDFBF"/>
          <w:sz w:val="18"/>
          <w:szCs w:val="18"/>
          <w:lang w:val="en-US"/>
        </w:rPr>
        <w:t>privateKey</w:t>
      </w:r>
      <w:proofErr w:type="spellEnd"/>
      <w:r>
        <w:rPr>
          <w:rFonts w:ascii="Consolas" w:hAnsi="Consolas" w:cs="Consolas"/>
          <w:color w:val="DFDFBF"/>
          <w:sz w:val="18"/>
          <w:szCs w:val="18"/>
          <w:lang w:val="en-US"/>
        </w:rPr>
        <w:t>);</w:t>
      </w:r>
    </w:p>
    <w:p w14:paraId="5C68A657" w14:textId="77777777" w:rsidR="003A3DC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r>
        <w:rPr>
          <w:rFonts w:ascii="Consolas" w:hAnsi="Consolas" w:cs="Consolas"/>
          <w:color w:val="EFC986"/>
          <w:sz w:val="18"/>
          <w:szCs w:val="18"/>
          <w:lang w:val="en-US"/>
        </w:rPr>
        <w:t>return</w:t>
      </w:r>
      <w:r>
        <w:rPr>
          <w:rFonts w:ascii="Consolas" w:hAnsi="Consolas" w:cs="Consolas"/>
          <w:color w:val="DFDFBF"/>
          <w:sz w:val="18"/>
          <w:szCs w:val="18"/>
          <w:lang w:val="en-US"/>
        </w:rPr>
        <w:t> </w:t>
      </w:r>
      <w:r>
        <w:rPr>
          <w:rFonts w:ascii="Consolas" w:hAnsi="Consolas" w:cs="Consolas"/>
          <w:color w:val="8ACCCF"/>
          <w:sz w:val="18"/>
          <w:szCs w:val="18"/>
          <w:lang w:val="en-US"/>
        </w:rPr>
        <w:t>Convert</w:t>
      </w:r>
      <w:r>
        <w:rPr>
          <w:rFonts w:ascii="Consolas" w:hAnsi="Consolas" w:cs="Consolas"/>
          <w:color w:val="DFDFBF"/>
          <w:sz w:val="18"/>
          <w:szCs w:val="18"/>
          <w:lang w:val="en-US"/>
        </w:rPr>
        <w:t>.ToBase64</w:t>
      </w:r>
      <w:proofErr w:type="gramStart"/>
      <w:r>
        <w:rPr>
          <w:rFonts w:ascii="Consolas" w:hAnsi="Consolas" w:cs="Consolas"/>
          <w:color w:val="DFDFBF"/>
          <w:sz w:val="18"/>
          <w:szCs w:val="18"/>
          <w:lang w:val="en-US"/>
        </w:rPr>
        <w:t>String(</w:t>
      </w:r>
      <w:proofErr w:type="gramEnd"/>
      <w:r>
        <w:rPr>
          <w:rFonts w:ascii="Consolas" w:hAnsi="Consolas" w:cs="Consolas"/>
          <w:color w:val="DFDFBF"/>
          <w:sz w:val="18"/>
          <w:szCs w:val="18"/>
          <w:lang w:val="en-US"/>
        </w:rPr>
        <w:t>rsa.SignData(data, </w:t>
      </w:r>
      <w:r w:rsidR="00115D23">
        <w:rPr>
          <w:rFonts w:ascii="Consolas" w:hAnsi="Consolas" w:cs="Consolas"/>
          <w:color w:val="DFAF8F"/>
          <w:sz w:val="18"/>
          <w:szCs w:val="18"/>
          <w:lang w:val="en-US"/>
        </w:rPr>
        <w:t>“</w:t>
      </w:r>
      <w:r>
        <w:rPr>
          <w:rFonts w:ascii="Consolas" w:hAnsi="Consolas" w:cs="Consolas"/>
          <w:color w:val="DFAF8F"/>
          <w:sz w:val="18"/>
          <w:szCs w:val="18"/>
          <w:lang w:val="en-US"/>
        </w:rPr>
        <w:t>SHA256</w:t>
      </w:r>
      <w:r w:rsidR="00115D23">
        <w:rPr>
          <w:rFonts w:ascii="Consolas" w:hAnsi="Consolas" w:cs="Consolas"/>
          <w:color w:val="DFAF8F"/>
          <w:sz w:val="18"/>
          <w:szCs w:val="18"/>
          <w:lang w:val="en-US"/>
        </w:rPr>
        <w:t>”</w:t>
      </w:r>
      <w:r>
        <w:rPr>
          <w:rFonts w:ascii="Consolas" w:hAnsi="Consolas" w:cs="Consolas"/>
          <w:color w:val="DFDFBF"/>
          <w:sz w:val="18"/>
          <w:szCs w:val="18"/>
          <w:lang w:val="en-US"/>
        </w:rPr>
        <w:t>));</w:t>
      </w:r>
    </w:p>
    <w:p w14:paraId="35C25166" w14:textId="77777777" w:rsidR="003A3DC7" w:rsidRPr="00F06E67" w:rsidRDefault="003A3DC7" w:rsidP="003A3DC7">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lang w:val="en-US"/>
        </w:rPr>
        <w:t>    </w:t>
      </w:r>
      <w:r w:rsidRPr="00F06E67">
        <w:rPr>
          <w:rFonts w:ascii="Consolas" w:hAnsi="Consolas" w:cs="Consolas"/>
          <w:color w:val="DFDFBF"/>
          <w:sz w:val="18"/>
          <w:szCs w:val="18"/>
          <w:lang w:val="en-US"/>
        </w:rPr>
        <w:t>}</w:t>
      </w:r>
    </w:p>
    <w:p w14:paraId="7AB995F6" w14:textId="77777777" w:rsidR="003A3DC7" w:rsidRPr="00F06E67" w:rsidRDefault="003A3DC7" w:rsidP="003A3DC7">
      <w:pPr>
        <w:pStyle w:val="HTML"/>
        <w:shd w:val="clear" w:color="auto" w:fill="333333"/>
        <w:rPr>
          <w:rFonts w:ascii="Consolas" w:hAnsi="Consolas" w:cs="Consolas"/>
          <w:color w:val="DFDFBF"/>
          <w:sz w:val="18"/>
          <w:szCs w:val="18"/>
          <w:lang w:val="en-US"/>
        </w:rPr>
      </w:pPr>
      <w:r w:rsidRPr="00F06E67">
        <w:rPr>
          <w:rFonts w:ascii="Consolas" w:hAnsi="Consolas" w:cs="Consolas"/>
          <w:color w:val="DFDFBF"/>
          <w:sz w:val="18"/>
          <w:szCs w:val="18"/>
          <w:lang w:val="en-US"/>
        </w:rPr>
        <w:t>}</w:t>
      </w:r>
    </w:p>
    <w:p w14:paraId="3CBAEB63" w14:textId="77777777" w:rsidR="004D311A" w:rsidRPr="00F06E67" w:rsidRDefault="004D311A" w:rsidP="00CA4802">
      <w:pPr>
        <w:spacing w:after="160" w:line="259" w:lineRule="auto"/>
        <w:rPr>
          <w:lang w:val="en-US"/>
        </w:rPr>
      </w:pPr>
      <w:r w:rsidRPr="00F06E67">
        <w:rPr>
          <w:lang w:val="en-US"/>
        </w:rPr>
        <w:br w:type="page"/>
      </w:r>
    </w:p>
    <w:p w14:paraId="69E519E4" w14:textId="77777777" w:rsidR="004F178F" w:rsidRPr="00F06E67" w:rsidRDefault="004F178F" w:rsidP="004F178F">
      <w:pPr>
        <w:pStyle w:val="1"/>
        <w:rPr>
          <w:lang w:val="en-US"/>
        </w:rPr>
      </w:pPr>
      <w:bookmarkStart w:id="14" w:name="_Toc507539849"/>
      <w:bookmarkStart w:id="15" w:name="_Toc33785052"/>
      <w:r w:rsidRPr="00F06E67">
        <w:rPr>
          <w:lang w:val="en-US"/>
        </w:rPr>
        <w:lastRenderedPageBreak/>
        <w:t xml:space="preserve">2. </w:t>
      </w:r>
      <w:bookmarkEnd w:id="14"/>
      <w:r w:rsidR="00347F3E">
        <w:rPr>
          <w:lang w:val="en-US"/>
        </w:rPr>
        <w:t>Requests</w:t>
      </w:r>
      <w:bookmarkEnd w:id="15"/>
    </w:p>
    <w:p w14:paraId="151F335F" w14:textId="77777777" w:rsidR="004F178F" w:rsidRPr="00F06E67" w:rsidRDefault="004F178F" w:rsidP="004F178F">
      <w:pPr>
        <w:pStyle w:val="2"/>
        <w:rPr>
          <w:lang w:val="en-US"/>
        </w:rPr>
      </w:pPr>
      <w:bookmarkStart w:id="16" w:name="_Toc507539850"/>
      <w:bookmarkStart w:id="17" w:name="_Toc33785053"/>
      <w:bookmarkStart w:id="18" w:name="OLE_LINK38"/>
      <w:bookmarkStart w:id="19" w:name="OLE_LINK39"/>
      <w:bookmarkStart w:id="20" w:name="OLE_LINK89"/>
      <w:r w:rsidRPr="00F06E67">
        <w:rPr>
          <w:lang w:val="en-US"/>
        </w:rPr>
        <w:t xml:space="preserve">2.1 </w:t>
      </w:r>
      <w:bookmarkEnd w:id="16"/>
      <w:r w:rsidR="00347F3E">
        <w:rPr>
          <w:lang w:val="en-US"/>
        </w:rPr>
        <w:t>Receipt</w:t>
      </w:r>
      <w:r w:rsidR="00347F3E" w:rsidRPr="00F06E67">
        <w:rPr>
          <w:lang w:val="en-US"/>
        </w:rPr>
        <w:t xml:space="preserve"> </w:t>
      </w:r>
      <w:r w:rsidR="00347F3E">
        <w:rPr>
          <w:lang w:val="en-US"/>
        </w:rPr>
        <w:t>creation</w:t>
      </w:r>
      <w:bookmarkEnd w:id="17"/>
    </w:p>
    <w:p w14:paraId="45CD1248" w14:textId="77777777" w:rsidR="006C741D" w:rsidRDefault="006C741D" w:rsidP="009B000F">
      <w:pPr>
        <w:rPr>
          <w:lang w:val="en-US"/>
        </w:rPr>
      </w:pPr>
      <w:bookmarkStart w:id="21" w:name="OLE_LINK273"/>
      <w:bookmarkStart w:id="22" w:name="OLE_LINK274"/>
    </w:p>
    <w:p w14:paraId="60F95EB4" w14:textId="77777777" w:rsidR="006C741D" w:rsidRDefault="006C741D" w:rsidP="009B000F">
      <w:pPr>
        <w:rPr>
          <w:lang w:val="en-US"/>
        </w:rPr>
      </w:pPr>
      <w:r>
        <w:rPr>
          <w:lang w:val="en-US"/>
        </w:rPr>
        <w:t>Receipt generation is performed in 3 stages:</w:t>
      </w:r>
    </w:p>
    <w:p w14:paraId="14A7C2AB" w14:textId="77777777" w:rsidR="006C741D" w:rsidRDefault="006C741D" w:rsidP="009B000F">
      <w:pPr>
        <w:rPr>
          <w:rFonts w:cs="Arial"/>
          <w:lang w:val="en-US"/>
        </w:rPr>
      </w:pPr>
    </w:p>
    <w:tbl>
      <w:tblPr>
        <w:tblStyle w:val="a4"/>
        <w:tblW w:w="0" w:type="auto"/>
        <w:tblLook w:val="04A0" w:firstRow="1" w:lastRow="0" w:firstColumn="1" w:lastColumn="0" w:noHBand="0" w:noVBand="1"/>
      </w:tblPr>
      <w:tblGrid>
        <w:gridCol w:w="1092"/>
        <w:gridCol w:w="9671"/>
      </w:tblGrid>
      <w:tr w:rsidR="006C741D" w14:paraId="176ABCBB" w14:textId="77777777" w:rsidTr="006C741D">
        <w:tc>
          <w:tcPr>
            <w:tcW w:w="1101" w:type="dxa"/>
          </w:tcPr>
          <w:p w14:paraId="7A03918B" w14:textId="636EBE2A" w:rsidR="006C741D" w:rsidRDefault="006C741D" w:rsidP="009B000F">
            <w:pPr>
              <w:rPr>
                <w:rFonts w:cs="Arial"/>
                <w:lang w:val="en-US"/>
              </w:rPr>
            </w:pPr>
            <w:r w:rsidRPr="006C741D">
              <w:rPr>
                <w:b/>
                <w:lang w:val="en-US"/>
              </w:rPr>
              <w:t>Stage 1:</w:t>
            </w:r>
          </w:p>
        </w:tc>
        <w:tc>
          <w:tcPr>
            <w:tcW w:w="9888" w:type="dxa"/>
          </w:tcPr>
          <w:p w14:paraId="75F37209" w14:textId="6E54FDCC" w:rsidR="006C741D" w:rsidRDefault="006C741D" w:rsidP="006C741D">
            <w:pPr>
              <w:rPr>
                <w:rFonts w:cs="Arial"/>
                <w:lang w:val="en-US"/>
              </w:rPr>
            </w:pPr>
            <w:r>
              <w:rPr>
                <w:lang w:val="en-US"/>
              </w:rPr>
              <w:t xml:space="preserve">Client’s application (web site) sends an </w:t>
            </w:r>
            <w:r w:rsidRPr="00347F3E">
              <w:rPr>
                <w:rFonts w:cs="Arial"/>
                <w:lang w:val="en-US"/>
              </w:rPr>
              <w:t>asynchronous request</w:t>
            </w:r>
            <w:r>
              <w:rPr>
                <w:rFonts w:cs="Arial"/>
                <w:lang w:val="en-US"/>
              </w:rPr>
              <w:t xml:space="preserve"> for receipt generation.  Server stores the request data into processing queue.</w:t>
            </w:r>
          </w:p>
        </w:tc>
      </w:tr>
      <w:tr w:rsidR="006C741D" w14:paraId="4226CC9B" w14:textId="77777777" w:rsidTr="006C741D">
        <w:tc>
          <w:tcPr>
            <w:tcW w:w="1101" w:type="dxa"/>
          </w:tcPr>
          <w:p w14:paraId="74D71657" w14:textId="61EDF1E8" w:rsidR="006C741D" w:rsidRPr="006C741D" w:rsidRDefault="006C741D" w:rsidP="009B000F">
            <w:pPr>
              <w:rPr>
                <w:rFonts w:cs="Arial"/>
                <w:b/>
                <w:lang w:val="en-US"/>
              </w:rPr>
            </w:pPr>
            <w:r w:rsidRPr="006C741D">
              <w:rPr>
                <w:rFonts w:cs="Arial"/>
                <w:b/>
                <w:lang w:val="en-US"/>
              </w:rPr>
              <w:t>Stage 2</w:t>
            </w:r>
            <w:r>
              <w:rPr>
                <w:rFonts w:cs="Arial"/>
                <w:b/>
                <w:lang w:val="en-US"/>
              </w:rPr>
              <w:t>:</w:t>
            </w:r>
          </w:p>
        </w:tc>
        <w:tc>
          <w:tcPr>
            <w:tcW w:w="9888" w:type="dxa"/>
          </w:tcPr>
          <w:p w14:paraId="7A810196" w14:textId="7DE8766B" w:rsidR="006C741D" w:rsidRDefault="006C741D" w:rsidP="006C741D">
            <w:pPr>
              <w:rPr>
                <w:rFonts w:cs="Arial"/>
                <w:lang w:val="en-US"/>
              </w:rPr>
            </w:pPr>
            <w:r>
              <w:rPr>
                <w:rFonts w:cs="Arial"/>
                <w:lang w:val="en-US"/>
              </w:rPr>
              <w:t>Server takes requests from the processing queue one-by-one and creates the corresponding fiscal document. Fiscal documents are created by fiscal registers, connected to the client’s account in the fiscal cloud. The resulting fiscal parameters are stored into database.</w:t>
            </w:r>
          </w:p>
        </w:tc>
      </w:tr>
      <w:tr w:rsidR="006C741D" w:rsidRPr="007D576E" w14:paraId="1F508DF6" w14:textId="77777777" w:rsidTr="006C741D">
        <w:tc>
          <w:tcPr>
            <w:tcW w:w="1101" w:type="dxa"/>
          </w:tcPr>
          <w:p w14:paraId="65842C8D" w14:textId="32621FD0" w:rsidR="006C741D" w:rsidRDefault="006C741D" w:rsidP="009B000F">
            <w:pPr>
              <w:rPr>
                <w:rFonts w:cs="Arial"/>
                <w:lang w:val="en-US"/>
              </w:rPr>
            </w:pPr>
            <w:r w:rsidRPr="006C741D">
              <w:rPr>
                <w:rFonts w:cs="Arial"/>
                <w:b/>
                <w:lang w:val="en-US"/>
              </w:rPr>
              <w:t>Stage</w:t>
            </w:r>
            <w:r>
              <w:rPr>
                <w:rFonts w:cs="Arial"/>
                <w:b/>
                <w:lang w:val="en-US"/>
              </w:rPr>
              <w:t xml:space="preserve"> </w:t>
            </w:r>
            <w:r>
              <w:rPr>
                <w:rFonts w:cs="Arial"/>
                <w:b/>
              </w:rPr>
              <w:t>3</w:t>
            </w:r>
            <w:r>
              <w:rPr>
                <w:rFonts w:cs="Arial"/>
                <w:b/>
                <w:lang w:val="en-US"/>
              </w:rPr>
              <w:t>:</w:t>
            </w:r>
          </w:p>
        </w:tc>
        <w:tc>
          <w:tcPr>
            <w:tcW w:w="9888" w:type="dxa"/>
          </w:tcPr>
          <w:p w14:paraId="1AADF9B0" w14:textId="09AB103E" w:rsidR="006C741D" w:rsidRPr="006C741D" w:rsidRDefault="006C741D" w:rsidP="006C741D">
            <w:pPr>
              <w:rPr>
                <w:rFonts w:cs="Arial"/>
                <w:lang w:val="en-US"/>
              </w:rPr>
            </w:pPr>
            <w:r>
              <w:rPr>
                <w:rFonts w:cs="Arial"/>
                <w:lang w:val="en-US"/>
              </w:rPr>
              <w:t>Client’s application requests status of fiscal document and fiscal parameters assigned to the document.</w:t>
            </w:r>
          </w:p>
        </w:tc>
      </w:tr>
    </w:tbl>
    <w:p w14:paraId="02E3C5CF" w14:textId="77777777" w:rsidR="006C741D" w:rsidRDefault="006C741D" w:rsidP="006C741D">
      <w:pPr>
        <w:jc w:val="both"/>
        <w:rPr>
          <w:rFonts w:cs="Arial"/>
          <w:lang w:val="en-US"/>
        </w:rPr>
      </w:pPr>
    </w:p>
    <w:p w14:paraId="5A13ED84" w14:textId="31E30872" w:rsidR="006C741D" w:rsidRDefault="006C741D" w:rsidP="00320473">
      <w:pPr>
        <w:jc w:val="both"/>
        <w:rPr>
          <w:rFonts w:cs="Arial"/>
          <w:lang w:val="en-US"/>
        </w:rPr>
      </w:pPr>
      <w:r>
        <w:rPr>
          <w:rFonts w:cs="Arial"/>
          <w:lang w:val="en-US"/>
        </w:rPr>
        <w:t xml:space="preserve">Each </w:t>
      </w:r>
      <w:r w:rsidRPr="00347F3E">
        <w:rPr>
          <w:rFonts w:cs="Arial"/>
          <w:lang w:val="en-US"/>
        </w:rPr>
        <w:t>asynchronous request</w:t>
      </w:r>
      <w:r>
        <w:rPr>
          <w:rFonts w:cs="Arial"/>
          <w:lang w:val="en-US"/>
        </w:rPr>
        <w:t xml:space="preserve"> </w:t>
      </w:r>
      <w:proofErr w:type="gramStart"/>
      <w:r>
        <w:rPr>
          <w:rFonts w:cs="Arial"/>
          <w:lang w:val="en-US"/>
        </w:rPr>
        <w:t>contain</w:t>
      </w:r>
      <w:proofErr w:type="gramEnd"/>
      <w:r>
        <w:rPr>
          <w:rFonts w:cs="Arial"/>
          <w:lang w:val="en-US"/>
        </w:rPr>
        <w:t xml:space="preserve"> a “self-generated” </w:t>
      </w:r>
      <w:r w:rsidRPr="009B000F">
        <w:rPr>
          <w:rFonts w:cs="Arial"/>
          <w:lang w:val="en-US"/>
        </w:rPr>
        <w:t>document identifier</w:t>
      </w:r>
      <w:r>
        <w:rPr>
          <w:rFonts w:cs="Arial"/>
          <w:lang w:val="en-US"/>
        </w:rPr>
        <w:t xml:space="preserve"> (id field in the query). This field mast be unique within the </w:t>
      </w:r>
      <w:r w:rsidRPr="009B000F">
        <w:rPr>
          <w:rFonts w:cs="Arial"/>
          <w:lang w:val="en-US"/>
        </w:rPr>
        <w:t>organization</w:t>
      </w:r>
      <w:r>
        <w:rPr>
          <w:rFonts w:cs="Arial"/>
          <w:lang w:val="en-US"/>
        </w:rPr>
        <w:t>. The id field is used for request status monitoring in stage 3</w:t>
      </w:r>
      <w:r w:rsidRPr="006C741D">
        <w:rPr>
          <w:rFonts w:cs="Arial"/>
          <w:lang w:val="en-US"/>
        </w:rPr>
        <w:t xml:space="preserve"> (</w:t>
      </w:r>
      <w:r>
        <w:rPr>
          <w:rFonts w:cs="Arial"/>
          <w:lang w:val="en-US"/>
        </w:rPr>
        <w:t>see Section 2.2.).</w:t>
      </w:r>
    </w:p>
    <w:p w14:paraId="2306C97E" w14:textId="77777777" w:rsidR="00347F3E" w:rsidRDefault="00347F3E" w:rsidP="00320473">
      <w:pPr>
        <w:jc w:val="both"/>
        <w:rPr>
          <w:rFonts w:cs="Arial"/>
          <w:lang w:val="en-US"/>
        </w:rPr>
      </w:pPr>
    </w:p>
    <w:p w14:paraId="25F011EB" w14:textId="780EE6B4" w:rsidR="006C741D" w:rsidRDefault="006C741D" w:rsidP="00320473">
      <w:pPr>
        <w:jc w:val="both"/>
        <w:rPr>
          <w:rFonts w:cs="Arial"/>
          <w:lang w:val="en-US"/>
        </w:rPr>
      </w:pPr>
      <w:r>
        <w:rPr>
          <w:rFonts w:cs="Arial"/>
          <w:lang w:val="en-US"/>
        </w:rPr>
        <w:t xml:space="preserve">A client can register any number of fiscal devices in </w:t>
      </w:r>
      <w:hyperlink r:id="rId19" w:history="1">
        <w:r w:rsidRPr="00CA52A9">
          <w:rPr>
            <w:rStyle w:val="ac"/>
            <w:rFonts w:cs="Arial"/>
            <w:lang w:val="en-US"/>
          </w:rPr>
          <w:t>www.orangedata.ru</w:t>
        </w:r>
      </w:hyperlink>
      <w:r>
        <w:rPr>
          <w:rFonts w:cs="Arial"/>
          <w:lang w:val="en-US"/>
        </w:rPr>
        <w:t xml:space="preserve"> private zone. The number of devices determines the quantity of receipts that the client can generate each second.  Maximum performance of a single caching device – is one receipt per second.  If a company needs more receipts per second – more caching devices are required.</w:t>
      </w:r>
    </w:p>
    <w:p w14:paraId="2785B454" w14:textId="77777777" w:rsidR="006C741D" w:rsidRDefault="006C741D" w:rsidP="00320473">
      <w:pPr>
        <w:jc w:val="both"/>
        <w:rPr>
          <w:rFonts w:cs="Arial"/>
          <w:lang w:val="en-US"/>
        </w:rPr>
      </w:pPr>
    </w:p>
    <w:p w14:paraId="6DC7D2D4" w14:textId="59710F24" w:rsidR="006C741D" w:rsidRDefault="006C741D" w:rsidP="00320473">
      <w:pPr>
        <w:jc w:val="both"/>
        <w:rPr>
          <w:rFonts w:cs="Arial"/>
          <w:lang w:val="en-US"/>
        </w:rPr>
      </w:pPr>
      <w:r>
        <w:rPr>
          <w:rFonts w:cs="Arial"/>
          <w:lang w:val="en-US"/>
        </w:rPr>
        <w:t xml:space="preserve">All caching devices of each company are combined into groups. Each device is categorized to one group in in </w:t>
      </w:r>
      <w:hyperlink r:id="rId20" w:history="1">
        <w:r w:rsidRPr="00CA52A9">
          <w:rPr>
            <w:rStyle w:val="ac"/>
            <w:rFonts w:cs="Arial"/>
            <w:lang w:val="en-US"/>
          </w:rPr>
          <w:t>www.orangedata.ru</w:t>
        </w:r>
      </w:hyperlink>
      <w:r>
        <w:rPr>
          <w:rFonts w:cs="Arial"/>
          <w:lang w:val="en-US"/>
        </w:rPr>
        <w:t xml:space="preserve"> private zone. Groups allow clients to use specific device (or group of devices for receipt generation):  if an initial request contain group name – the devices from specified group will be used for receipt generation. If group is not specified or NULL – the default group is used for receipt generation. The default gr</w:t>
      </w:r>
      <w:r w:rsidR="00320473">
        <w:rPr>
          <w:rFonts w:cs="Arial"/>
          <w:lang w:val="en-US"/>
        </w:rPr>
        <w:t>oup is “Main” for most clients or “vend” for vending clients or “</w:t>
      </w:r>
      <w:proofErr w:type="spellStart"/>
      <w:r w:rsidR="00320473">
        <w:rPr>
          <w:rFonts w:cs="Arial"/>
          <w:lang w:val="en-US"/>
        </w:rPr>
        <w:t>transp</w:t>
      </w:r>
      <w:proofErr w:type="spellEnd"/>
      <w:r w:rsidR="00320473">
        <w:rPr>
          <w:rFonts w:cs="Arial"/>
          <w:lang w:val="en-US"/>
        </w:rPr>
        <w:t xml:space="preserve">” for transport companies (these three types of companies has  special  types  of private zones  in </w:t>
      </w:r>
      <w:hyperlink r:id="rId21" w:history="1">
        <w:r w:rsidR="00320473" w:rsidRPr="00CA52A9">
          <w:rPr>
            <w:rStyle w:val="ac"/>
            <w:rFonts w:cs="Arial"/>
            <w:lang w:val="en-US"/>
          </w:rPr>
          <w:t>www.orangedata.ru</w:t>
        </w:r>
      </w:hyperlink>
      <w:r w:rsidR="00320473">
        <w:rPr>
          <w:rFonts w:cs="Arial"/>
          <w:lang w:val="en-US"/>
        </w:rPr>
        <w:t xml:space="preserve"> and some specific in business-processes).</w:t>
      </w:r>
    </w:p>
    <w:p w14:paraId="587A03DC" w14:textId="77777777" w:rsidR="00320473" w:rsidRDefault="00320473" w:rsidP="00320473">
      <w:pPr>
        <w:jc w:val="both"/>
        <w:rPr>
          <w:rFonts w:cs="Arial"/>
          <w:lang w:val="en-US"/>
        </w:rPr>
      </w:pPr>
    </w:p>
    <w:p w14:paraId="615EC3E6" w14:textId="207098FC" w:rsidR="00320473" w:rsidRDefault="00320473" w:rsidP="004F178F">
      <w:pPr>
        <w:rPr>
          <w:rFonts w:cs="Arial"/>
          <w:lang w:val="en-US"/>
        </w:rPr>
      </w:pPr>
      <w:r>
        <w:rPr>
          <w:rFonts w:cs="Arial"/>
          <w:lang w:val="en-US"/>
        </w:rPr>
        <w:t>The system provides load-balancing of caching devices and selects “first free” matching device (with proper INN and proper group) for receipt generation.</w:t>
      </w:r>
    </w:p>
    <w:p w14:paraId="10F8813E" w14:textId="77777777" w:rsidR="00320473" w:rsidRDefault="00320473" w:rsidP="004F178F">
      <w:pPr>
        <w:rPr>
          <w:rFonts w:cs="Arial"/>
          <w:lang w:val="en-US"/>
        </w:rPr>
      </w:pPr>
    </w:p>
    <w:p w14:paraId="511D8548" w14:textId="77777777" w:rsidR="00320473" w:rsidRPr="009B000F" w:rsidRDefault="00320473" w:rsidP="009B000F">
      <w:pPr>
        <w:rPr>
          <w:rFonts w:cs="Arial"/>
          <w:lang w:val="en-US"/>
        </w:rPr>
      </w:pPr>
    </w:p>
    <w:p w14:paraId="6EA35C63" w14:textId="77777777" w:rsidR="004F178F" w:rsidRPr="009B000F" w:rsidRDefault="009B000F" w:rsidP="004F178F">
      <w:pPr>
        <w:rPr>
          <w:rFonts w:cs="Arial"/>
          <w:b/>
          <w:lang w:val="en-US"/>
        </w:rPr>
      </w:pPr>
      <w:bookmarkStart w:id="23" w:name="OLE_LINK4"/>
      <w:bookmarkStart w:id="24" w:name="OLE_LINK5"/>
      <w:bookmarkStart w:id="25" w:name="OLE_LINK6"/>
      <w:bookmarkStart w:id="26" w:name="OLE_LINK7"/>
      <w:bookmarkStart w:id="27" w:name="OLE_LINK8"/>
      <w:bookmarkStart w:id="28" w:name="OLE_LINK9"/>
      <w:bookmarkStart w:id="29" w:name="OLE_LINK10"/>
      <w:bookmarkStart w:id="30" w:name="OLE_LINK11"/>
      <w:bookmarkStart w:id="31" w:name="OLE_LINK12"/>
      <w:bookmarkStart w:id="32" w:name="OLE_LINK13"/>
      <w:bookmarkStart w:id="33" w:name="OLE_LINK74"/>
      <w:bookmarkStart w:id="34" w:name="OLE_LINK75"/>
      <w:bookmarkStart w:id="35" w:name="OLE_LINK76"/>
      <w:r>
        <w:rPr>
          <w:rFonts w:cs="Arial"/>
          <w:lang w:val="en-US"/>
        </w:rPr>
        <w:t>Request</w:t>
      </w:r>
      <w:r w:rsidR="004F178F" w:rsidRPr="009B000F">
        <w:rPr>
          <w:rFonts w:cs="Arial"/>
          <w:lang w:val="en-US"/>
        </w:rPr>
        <w:t>:</w:t>
      </w:r>
      <w:bookmarkStart w:id="36" w:name="OLE_LINK108"/>
      <w:bookmarkStart w:id="37" w:name="OLE_LINK109"/>
      <w:bookmarkStart w:id="38" w:name="OLE_LINK110"/>
      <w:r w:rsidR="004F178F" w:rsidRPr="009B000F">
        <w:rPr>
          <w:rFonts w:cs="Arial"/>
          <w:lang w:val="en-US"/>
        </w:rPr>
        <w:t xml:space="preserve"> </w:t>
      </w:r>
      <w:r w:rsidR="004F178F" w:rsidRPr="00DF451F">
        <w:rPr>
          <w:rFonts w:cs="Arial"/>
          <w:b/>
          <w:lang w:val="en-US"/>
        </w:rPr>
        <w:t>POST</w:t>
      </w:r>
      <w:r w:rsidR="004F178F" w:rsidRPr="009B000F">
        <w:rPr>
          <w:rFonts w:cs="Arial"/>
          <w:lang w:val="en-US"/>
        </w:rPr>
        <w:t xml:space="preserve"> </w:t>
      </w:r>
      <w:r w:rsidR="004F178F" w:rsidRPr="009B000F">
        <w:rPr>
          <w:rFonts w:cs="Arial"/>
          <w:b/>
          <w:lang w:val="en-US"/>
        </w:rPr>
        <w:t>/</w:t>
      </w:r>
      <w:proofErr w:type="spellStart"/>
      <w:r w:rsidR="004F178F" w:rsidRPr="004D311A">
        <w:rPr>
          <w:rFonts w:cs="Arial"/>
          <w:b/>
          <w:lang w:val="en-US"/>
        </w:rPr>
        <w:t>api</w:t>
      </w:r>
      <w:proofErr w:type="spellEnd"/>
      <w:r w:rsidR="004F178F" w:rsidRPr="009B000F">
        <w:rPr>
          <w:rFonts w:cs="Arial"/>
          <w:b/>
          <w:lang w:val="en-US"/>
        </w:rPr>
        <w:t>/</w:t>
      </w:r>
      <w:r w:rsidR="004F178F" w:rsidRPr="004D311A">
        <w:rPr>
          <w:rFonts w:cs="Arial"/>
          <w:b/>
          <w:lang w:val="en-US"/>
        </w:rPr>
        <w:t>v</w:t>
      </w:r>
      <w:r w:rsidR="004F178F" w:rsidRPr="009B000F">
        <w:rPr>
          <w:rFonts w:cs="Arial"/>
          <w:b/>
          <w:lang w:val="en-US"/>
        </w:rPr>
        <w:t>2/</w:t>
      </w:r>
      <w:bookmarkEnd w:id="23"/>
      <w:bookmarkEnd w:id="24"/>
      <w:bookmarkEnd w:id="25"/>
      <w:bookmarkEnd w:id="26"/>
      <w:bookmarkEnd w:id="27"/>
      <w:bookmarkEnd w:id="28"/>
      <w:bookmarkEnd w:id="29"/>
      <w:bookmarkEnd w:id="30"/>
      <w:bookmarkEnd w:id="31"/>
      <w:bookmarkEnd w:id="32"/>
      <w:r w:rsidR="004F178F">
        <w:rPr>
          <w:rFonts w:cs="Arial"/>
          <w:b/>
          <w:lang w:val="en-US"/>
        </w:rPr>
        <w:t>documents</w:t>
      </w:r>
      <w:r w:rsidR="004F178F" w:rsidRPr="009B000F">
        <w:rPr>
          <w:rFonts w:cs="Arial"/>
          <w:b/>
          <w:lang w:val="en-US"/>
        </w:rPr>
        <w:t>/</w:t>
      </w:r>
    </w:p>
    <w:p w14:paraId="0C1C23D3" w14:textId="77777777" w:rsidR="004F178F" w:rsidRPr="009B000F" w:rsidRDefault="004F178F" w:rsidP="004F178F">
      <w:pPr>
        <w:rPr>
          <w:rFonts w:cs="Arial"/>
          <w:lang w:val="en-US"/>
        </w:rPr>
      </w:pPr>
    </w:p>
    <w:p w14:paraId="2E9711D2" w14:textId="77777777" w:rsidR="004F178F" w:rsidRPr="00630E8F" w:rsidRDefault="004F178F" w:rsidP="004F178F">
      <w:pPr>
        <w:pStyle w:val="3"/>
        <w:rPr>
          <w:rFonts w:ascii="Verdana" w:hAnsi="Verdana" w:cs="Arial"/>
          <w:lang w:val="en-US"/>
        </w:rPr>
      </w:pPr>
      <w:bookmarkStart w:id="39" w:name="OLE_LINK86"/>
      <w:bookmarkStart w:id="40" w:name="OLE_LINK87"/>
      <w:bookmarkStart w:id="41" w:name="OLE_LINK88"/>
      <w:bookmarkStart w:id="42" w:name="_Toc507539851"/>
      <w:bookmarkStart w:id="43" w:name="_Toc33785054"/>
      <w:bookmarkStart w:id="44" w:name="OLE_LINK192"/>
      <w:bookmarkStart w:id="45" w:name="OLE_LINK222"/>
      <w:bookmarkEnd w:id="36"/>
      <w:bookmarkEnd w:id="37"/>
      <w:bookmarkEnd w:id="38"/>
      <w:r>
        <w:t xml:space="preserve">2.1.1 </w:t>
      </w:r>
      <w:bookmarkEnd w:id="39"/>
      <w:bookmarkEnd w:id="40"/>
      <w:bookmarkEnd w:id="41"/>
      <w:bookmarkEnd w:id="42"/>
      <w:r w:rsidR="00630E8F">
        <w:rPr>
          <w:lang w:val="en-US"/>
        </w:rPr>
        <w:t>Request Body</w:t>
      </w:r>
      <w:bookmarkEnd w:id="43"/>
    </w:p>
    <w:tbl>
      <w:tblPr>
        <w:tblStyle w:val="a4"/>
        <w:tblW w:w="10283" w:type="dxa"/>
        <w:tblLook w:val="04A0" w:firstRow="1" w:lastRow="0" w:firstColumn="1" w:lastColumn="0" w:noHBand="0" w:noVBand="1"/>
      </w:tblPr>
      <w:tblGrid>
        <w:gridCol w:w="1813"/>
        <w:gridCol w:w="5808"/>
        <w:gridCol w:w="2662"/>
      </w:tblGrid>
      <w:tr w:rsidR="004F178F" w:rsidRPr="007D576E" w14:paraId="3BD38050" w14:textId="77777777" w:rsidTr="005A1481">
        <w:tc>
          <w:tcPr>
            <w:tcW w:w="1813" w:type="dxa"/>
          </w:tcPr>
          <w:p w14:paraId="749379A8" w14:textId="77777777" w:rsidR="004F178F" w:rsidRPr="009E5CA4" w:rsidRDefault="004F178F" w:rsidP="005A1481">
            <w:pPr>
              <w:rPr>
                <w:rFonts w:cs="Arial"/>
                <w:lang w:val="en-US"/>
              </w:rPr>
            </w:pPr>
            <w:bookmarkStart w:id="46" w:name="OLE_LINK121"/>
            <w:bookmarkStart w:id="47" w:name="OLE_LINK191"/>
            <w:bookmarkStart w:id="48" w:name="OLE_LINK223"/>
            <w:bookmarkEnd w:id="44"/>
            <w:bookmarkEnd w:id="45"/>
            <w:r>
              <w:rPr>
                <w:rFonts w:cs="Arial"/>
                <w:lang w:val="en-US"/>
              </w:rPr>
              <w:t>id</w:t>
            </w:r>
          </w:p>
        </w:tc>
        <w:tc>
          <w:tcPr>
            <w:tcW w:w="5808" w:type="dxa"/>
          </w:tcPr>
          <w:p w14:paraId="58AF101A" w14:textId="77777777" w:rsidR="004F178F" w:rsidRPr="00630E8F" w:rsidRDefault="00630E8F" w:rsidP="005A1481">
            <w:pPr>
              <w:rPr>
                <w:rFonts w:cs="Arial"/>
                <w:lang w:val="en-US"/>
              </w:rPr>
            </w:pPr>
            <w:r>
              <w:rPr>
                <w:rFonts w:cs="Arial"/>
                <w:lang w:val="en-US"/>
              </w:rPr>
              <w:t>Document identifier</w:t>
            </w:r>
          </w:p>
        </w:tc>
        <w:tc>
          <w:tcPr>
            <w:tcW w:w="2662" w:type="dxa"/>
          </w:tcPr>
          <w:p w14:paraId="4F0988D7" w14:textId="77777777" w:rsidR="004F178F" w:rsidRPr="00630E8F" w:rsidRDefault="008812B9" w:rsidP="00630E8F">
            <w:pPr>
              <w:rPr>
                <w:rFonts w:cs="Arial"/>
                <w:lang w:val="en-US"/>
              </w:rPr>
            </w:pPr>
            <w:r>
              <w:rPr>
                <w:rFonts w:cs="Arial"/>
                <w:lang w:val="en-US"/>
              </w:rPr>
              <w:t>String</w:t>
            </w:r>
            <w:r w:rsidR="00630E8F">
              <w:rPr>
                <w:rFonts w:cs="Arial"/>
                <w:lang w:val="en-US"/>
              </w:rPr>
              <w:t xml:space="preserve"> from</w:t>
            </w:r>
            <w:r w:rsidR="00630E8F" w:rsidRPr="00630E8F">
              <w:rPr>
                <w:rFonts w:cs="Arial"/>
                <w:lang w:val="en-US"/>
              </w:rPr>
              <w:t xml:space="preserve"> 1 to</w:t>
            </w:r>
            <w:r w:rsidR="004F178F" w:rsidRPr="00630E8F">
              <w:rPr>
                <w:rFonts w:cs="Arial"/>
                <w:lang w:val="en-US"/>
              </w:rPr>
              <w:t xml:space="preserve"> 64 </w:t>
            </w:r>
            <w:r w:rsidR="00630E8F">
              <w:rPr>
                <w:rFonts w:cs="Arial"/>
                <w:lang w:val="en-US"/>
              </w:rPr>
              <w:t>symbols</w:t>
            </w:r>
            <w:r w:rsidR="0000532B" w:rsidRPr="00630E8F">
              <w:rPr>
                <w:rFonts w:cs="Arial"/>
                <w:lang w:val="en-US"/>
              </w:rPr>
              <w:t xml:space="preserve">. </w:t>
            </w:r>
            <w:r w:rsidR="00630E8F">
              <w:rPr>
                <w:rFonts w:cs="Arial"/>
                <w:lang w:val="en-US"/>
              </w:rPr>
              <w:t>Mandatory</w:t>
            </w:r>
            <w:r w:rsidR="0000532B" w:rsidRPr="00630E8F">
              <w:rPr>
                <w:rFonts w:cs="Arial"/>
                <w:lang w:val="en-US"/>
              </w:rPr>
              <w:t>.</w:t>
            </w:r>
          </w:p>
        </w:tc>
      </w:tr>
      <w:tr w:rsidR="004F178F" w:rsidRPr="007D576E" w14:paraId="28B2BDA2" w14:textId="77777777" w:rsidTr="005A1481">
        <w:tc>
          <w:tcPr>
            <w:tcW w:w="1813" w:type="dxa"/>
          </w:tcPr>
          <w:p w14:paraId="3BEE5F98" w14:textId="77777777" w:rsidR="004F178F" w:rsidRPr="0000532B" w:rsidRDefault="00C73C77" w:rsidP="005A1481">
            <w:pPr>
              <w:rPr>
                <w:rFonts w:cs="Arial"/>
              </w:rPr>
            </w:pPr>
            <w:r>
              <w:rPr>
                <w:rFonts w:cs="Arial"/>
                <w:lang w:val="en-US"/>
              </w:rPr>
              <w:t>i</w:t>
            </w:r>
            <w:r w:rsidR="004F178F">
              <w:rPr>
                <w:rFonts w:cs="Arial"/>
                <w:lang w:val="en-US"/>
              </w:rPr>
              <w:t>nn</w:t>
            </w:r>
          </w:p>
        </w:tc>
        <w:tc>
          <w:tcPr>
            <w:tcW w:w="5808" w:type="dxa"/>
          </w:tcPr>
          <w:p w14:paraId="42D61E97" w14:textId="7BAC6A22" w:rsidR="004F178F" w:rsidRPr="00630E8F" w:rsidRDefault="00031999" w:rsidP="005A1481">
            <w:pPr>
              <w:rPr>
                <w:rFonts w:cs="Arial"/>
                <w:lang w:val="en-US"/>
              </w:rPr>
            </w:pPr>
            <w:r>
              <w:rPr>
                <w:rFonts w:cs="Arial"/>
                <w:lang w:val="en-US"/>
              </w:rPr>
              <w:t>INN</w:t>
            </w:r>
            <w:r w:rsidR="00630E8F">
              <w:rPr>
                <w:rFonts w:cs="Arial"/>
                <w:lang w:val="en-US"/>
              </w:rPr>
              <w:t xml:space="preserve"> of the </w:t>
            </w:r>
            <w:r w:rsidR="00917C2F">
              <w:rPr>
                <w:rFonts w:cs="Arial"/>
                <w:lang w:val="en-US"/>
              </w:rPr>
              <w:t xml:space="preserve">receipt </w:t>
            </w:r>
            <w:r w:rsidR="00630E8F">
              <w:rPr>
                <w:rFonts w:cs="Arial"/>
                <w:lang w:val="en-US"/>
              </w:rPr>
              <w:t>receiving organization</w:t>
            </w:r>
          </w:p>
        </w:tc>
        <w:tc>
          <w:tcPr>
            <w:tcW w:w="2662" w:type="dxa"/>
          </w:tcPr>
          <w:p w14:paraId="2B604E90" w14:textId="77777777" w:rsidR="004F178F" w:rsidRPr="00917C2F" w:rsidRDefault="008812B9" w:rsidP="00917C2F">
            <w:pPr>
              <w:rPr>
                <w:rFonts w:cs="Arial"/>
                <w:lang w:val="en-US"/>
              </w:rPr>
            </w:pPr>
            <w:r>
              <w:rPr>
                <w:rFonts w:cs="Arial"/>
                <w:lang w:val="en-US"/>
              </w:rPr>
              <w:t xml:space="preserve">String </w:t>
            </w:r>
            <w:r w:rsidR="00917C2F">
              <w:rPr>
                <w:rFonts w:cs="Arial"/>
                <w:lang w:val="en-US"/>
              </w:rPr>
              <w:t>from</w:t>
            </w:r>
            <w:r w:rsidR="004F178F" w:rsidRPr="00917C2F">
              <w:rPr>
                <w:rFonts w:cs="Arial"/>
                <w:lang w:val="en-US"/>
              </w:rPr>
              <w:t xml:space="preserve"> 10 </w:t>
            </w:r>
            <w:r w:rsidR="00917C2F">
              <w:rPr>
                <w:rFonts w:cs="Arial"/>
                <w:lang w:val="en-US"/>
              </w:rPr>
              <w:t>or</w:t>
            </w:r>
            <w:r w:rsidR="004F178F" w:rsidRPr="00917C2F">
              <w:rPr>
                <w:rFonts w:cs="Arial"/>
                <w:lang w:val="en-US"/>
              </w:rPr>
              <w:t xml:space="preserve"> 12 </w:t>
            </w:r>
            <w:r w:rsidR="00917C2F">
              <w:rPr>
                <w:rFonts w:cs="Arial"/>
                <w:lang w:val="en-US"/>
              </w:rPr>
              <w:t>symbols</w:t>
            </w:r>
            <w:r w:rsidR="0000532B" w:rsidRPr="00917C2F">
              <w:rPr>
                <w:rFonts w:cs="Arial"/>
                <w:lang w:val="en-US"/>
              </w:rPr>
              <w:t xml:space="preserve">. </w:t>
            </w:r>
            <w:r w:rsidR="00917C2F" w:rsidRPr="00917C2F">
              <w:rPr>
                <w:rFonts w:cs="Arial"/>
                <w:lang w:val="en-US"/>
              </w:rPr>
              <w:t>Mandatory</w:t>
            </w:r>
            <w:r w:rsidR="0000532B" w:rsidRPr="00917C2F">
              <w:rPr>
                <w:rFonts w:cs="Arial"/>
                <w:lang w:val="en-US"/>
              </w:rPr>
              <w:t>.</w:t>
            </w:r>
          </w:p>
        </w:tc>
      </w:tr>
      <w:tr w:rsidR="004F178F" w:rsidRPr="007D576E" w14:paraId="46EEB22D" w14:textId="77777777" w:rsidTr="005A1481">
        <w:tc>
          <w:tcPr>
            <w:tcW w:w="1813" w:type="dxa"/>
          </w:tcPr>
          <w:p w14:paraId="6C21C917" w14:textId="77777777" w:rsidR="004F178F" w:rsidRPr="0000532B" w:rsidRDefault="00C73C77" w:rsidP="005A1481">
            <w:pPr>
              <w:rPr>
                <w:rFonts w:cs="Arial"/>
              </w:rPr>
            </w:pPr>
            <w:r>
              <w:rPr>
                <w:rFonts w:cs="Arial"/>
                <w:lang w:val="en-US"/>
              </w:rPr>
              <w:t>g</w:t>
            </w:r>
            <w:r w:rsidR="004F178F">
              <w:rPr>
                <w:rFonts w:cs="Arial"/>
                <w:lang w:val="en-US"/>
              </w:rPr>
              <w:t>roup</w:t>
            </w:r>
          </w:p>
        </w:tc>
        <w:tc>
          <w:tcPr>
            <w:tcW w:w="5808" w:type="dxa"/>
          </w:tcPr>
          <w:p w14:paraId="672C5E01" w14:textId="77777777" w:rsidR="004F178F" w:rsidRPr="00185B46" w:rsidRDefault="00185B46" w:rsidP="00185B46">
            <w:pPr>
              <w:rPr>
                <w:rFonts w:cs="Arial"/>
                <w:lang w:val="en-US"/>
              </w:rPr>
            </w:pPr>
            <w:r w:rsidRPr="00185B46">
              <w:rPr>
                <w:rFonts w:cs="Arial"/>
                <w:lang w:val="en-US"/>
              </w:rPr>
              <w:t xml:space="preserve">Group of devices that will be used to </w:t>
            </w:r>
            <w:r>
              <w:rPr>
                <w:rFonts w:cs="Arial"/>
                <w:lang w:val="en-US"/>
              </w:rPr>
              <w:t>print receipt</w:t>
            </w:r>
          </w:p>
        </w:tc>
        <w:tc>
          <w:tcPr>
            <w:tcW w:w="2662" w:type="dxa"/>
          </w:tcPr>
          <w:p w14:paraId="2C1F46DF" w14:textId="77777777" w:rsidR="004F178F" w:rsidRPr="00185B46" w:rsidRDefault="008812B9" w:rsidP="00185B46">
            <w:pPr>
              <w:rPr>
                <w:rFonts w:cs="Arial"/>
                <w:lang w:val="en-US"/>
              </w:rPr>
            </w:pPr>
            <w:r>
              <w:rPr>
                <w:rFonts w:cs="Arial"/>
                <w:lang w:val="en-US"/>
              </w:rPr>
              <w:t xml:space="preserve">String </w:t>
            </w:r>
            <w:r w:rsidR="00185B46" w:rsidRPr="00185B46">
              <w:rPr>
                <w:rFonts w:cs="Arial"/>
                <w:lang w:val="en-US"/>
              </w:rPr>
              <w:t>from</w:t>
            </w:r>
            <w:r w:rsidR="004F178F" w:rsidRPr="00185B46">
              <w:rPr>
                <w:rFonts w:cs="Arial"/>
                <w:lang w:val="en-US"/>
              </w:rPr>
              <w:t xml:space="preserve"> 1 </w:t>
            </w:r>
            <w:r w:rsidR="00185B46">
              <w:rPr>
                <w:rFonts w:cs="Arial"/>
                <w:lang w:val="en-US"/>
              </w:rPr>
              <w:t>to</w:t>
            </w:r>
            <w:r w:rsidR="004F178F" w:rsidRPr="00185B46">
              <w:rPr>
                <w:rFonts w:cs="Arial"/>
                <w:lang w:val="en-US"/>
              </w:rPr>
              <w:t xml:space="preserve"> 32 </w:t>
            </w:r>
            <w:r w:rsidR="00185B46" w:rsidRPr="00185B46">
              <w:rPr>
                <w:rFonts w:cs="Arial"/>
                <w:lang w:val="en-US"/>
              </w:rPr>
              <w:t xml:space="preserve">symbols </w:t>
            </w:r>
            <w:r w:rsidR="00185B46">
              <w:rPr>
                <w:rFonts w:cs="Arial"/>
                <w:lang w:val="en-US"/>
              </w:rPr>
              <w:t xml:space="preserve">or </w:t>
            </w:r>
            <w:r w:rsidR="004F178F">
              <w:rPr>
                <w:rFonts w:cs="Arial"/>
                <w:lang w:val="en-US"/>
              </w:rPr>
              <w:t>null</w:t>
            </w:r>
          </w:p>
        </w:tc>
      </w:tr>
      <w:tr w:rsidR="004F178F" w:rsidRPr="008F4F86" w14:paraId="0FC2765B" w14:textId="77777777" w:rsidTr="005A1481">
        <w:tc>
          <w:tcPr>
            <w:tcW w:w="1813" w:type="dxa"/>
          </w:tcPr>
          <w:p w14:paraId="4E364808" w14:textId="77777777" w:rsidR="004F178F" w:rsidRPr="008F4F86" w:rsidRDefault="004F178F" w:rsidP="005A1481">
            <w:pPr>
              <w:rPr>
                <w:rFonts w:cs="Arial"/>
                <w:lang w:val="en-US"/>
              </w:rPr>
            </w:pPr>
            <w:r>
              <w:rPr>
                <w:rFonts w:cs="Arial"/>
                <w:lang w:val="en-US"/>
              </w:rPr>
              <w:t>content</w:t>
            </w:r>
          </w:p>
        </w:tc>
        <w:tc>
          <w:tcPr>
            <w:tcW w:w="5808" w:type="dxa"/>
          </w:tcPr>
          <w:p w14:paraId="13763306" w14:textId="77777777" w:rsidR="004F178F" w:rsidRPr="007B5A7E" w:rsidRDefault="007B5A7E" w:rsidP="005A1481">
            <w:pPr>
              <w:rPr>
                <w:rFonts w:cs="Arial"/>
                <w:lang w:val="en-US"/>
              </w:rPr>
            </w:pPr>
            <w:r>
              <w:rPr>
                <w:rFonts w:cs="Arial"/>
                <w:lang w:val="en-US"/>
              </w:rPr>
              <w:t>Document contents</w:t>
            </w:r>
          </w:p>
        </w:tc>
        <w:tc>
          <w:tcPr>
            <w:tcW w:w="2662" w:type="dxa"/>
          </w:tcPr>
          <w:p w14:paraId="38903809" w14:textId="77777777" w:rsidR="004F178F" w:rsidRPr="00525F22" w:rsidRDefault="007B5A7E" w:rsidP="007B5A7E">
            <w:pPr>
              <w:rPr>
                <w:rFonts w:cs="Arial"/>
              </w:rPr>
            </w:pPr>
            <w:bookmarkStart w:id="49" w:name="OLE_LINK130"/>
            <w:bookmarkStart w:id="50" w:name="OLE_LINK132"/>
            <w:bookmarkStart w:id="51" w:name="OLE_LINK148"/>
            <w:r>
              <w:rPr>
                <w:rFonts w:cs="Arial"/>
                <w:lang w:val="en-US"/>
              </w:rPr>
              <w:t>Structure Section</w:t>
            </w:r>
            <w:r w:rsidR="004F178F">
              <w:rPr>
                <w:rFonts w:cs="Arial"/>
              </w:rPr>
              <w:t xml:space="preserve"> </w:t>
            </w:r>
            <w:bookmarkStart w:id="52" w:name="OLE_LINK122"/>
            <w:bookmarkStart w:id="53" w:name="OLE_LINK123"/>
            <w:bookmarkStart w:id="54" w:name="OLE_LINK124"/>
            <w:r w:rsidR="004F178F">
              <w:rPr>
                <w:rFonts w:cs="Arial"/>
              </w:rPr>
              <w:t>2.1.1.1</w:t>
            </w:r>
            <w:bookmarkEnd w:id="49"/>
            <w:bookmarkEnd w:id="50"/>
            <w:bookmarkEnd w:id="51"/>
            <w:bookmarkEnd w:id="52"/>
            <w:bookmarkEnd w:id="53"/>
            <w:bookmarkEnd w:id="54"/>
          </w:p>
        </w:tc>
      </w:tr>
      <w:tr w:rsidR="004F178F" w:rsidRPr="007D576E" w14:paraId="2500E8D8" w14:textId="77777777" w:rsidTr="005A1481">
        <w:tc>
          <w:tcPr>
            <w:tcW w:w="1813" w:type="dxa"/>
          </w:tcPr>
          <w:p w14:paraId="324346AB" w14:textId="77777777" w:rsidR="004F178F" w:rsidRDefault="004F178F" w:rsidP="005A1481">
            <w:pPr>
              <w:rPr>
                <w:rFonts w:cs="Arial"/>
                <w:lang w:val="en-US"/>
              </w:rPr>
            </w:pPr>
            <w:bookmarkStart w:id="55" w:name="_Hlk491897393"/>
            <w:r>
              <w:rPr>
                <w:rFonts w:cs="Arial"/>
                <w:lang w:val="en-US"/>
              </w:rPr>
              <w:t>key</w:t>
            </w:r>
          </w:p>
        </w:tc>
        <w:tc>
          <w:tcPr>
            <w:tcW w:w="5808" w:type="dxa"/>
          </w:tcPr>
          <w:p w14:paraId="59FADE25" w14:textId="77777777" w:rsidR="00547BF4" w:rsidRPr="00547BF4" w:rsidRDefault="00547BF4" w:rsidP="00547BF4">
            <w:pPr>
              <w:rPr>
                <w:rFonts w:cs="Arial"/>
                <w:lang w:val="en-US"/>
              </w:rPr>
            </w:pPr>
            <w:bookmarkStart w:id="56" w:name="OLE_LINK263"/>
            <w:bookmarkStart w:id="57" w:name="OLE_LINK264"/>
            <w:r>
              <w:rPr>
                <w:rFonts w:cs="Arial"/>
                <w:lang w:val="en-US"/>
              </w:rPr>
              <w:t>The</w:t>
            </w:r>
            <w:r w:rsidRPr="00547BF4">
              <w:rPr>
                <w:rFonts w:cs="Arial"/>
                <w:lang w:val="en-US"/>
              </w:rPr>
              <w:t xml:space="preserve"> </w:t>
            </w:r>
            <w:r>
              <w:rPr>
                <w:rFonts w:cs="Arial"/>
                <w:lang w:val="en-US"/>
              </w:rPr>
              <w:t>name</w:t>
            </w:r>
            <w:r w:rsidRPr="00547BF4">
              <w:rPr>
                <w:rFonts w:cs="Arial"/>
                <w:lang w:val="en-US"/>
              </w:rPr>
              <w:t xml:space="preserve"> </w:t>
            </w:r>
            <w:r>
              <w:rPr>
                <w:rFonts w:cs="Arial"/>
                <w:lang w:val="en-US"/>
              </w:rPr>
              <w:t>of</w:t>
            </w:r>
            <w:r w:rsidRPr="00547BF4">
              <w:rPr>
                <w:rFonts w:cs="Arial"/>
                <w:lang w:val="en-US"/>
              </w:rPr>
              <w:t xml:space="preserve"> </w:t>
            </w:r>
            <w:r>
              <w:rPr>
                <w:rFonts w:cs="Arial"/>
                <w:lang w:val="en-US"/>
              </w:rPr>
              <w:t>the</w:t>
            </w:r>
            <w:r w:rsidRPr="00547BF4">
              <w:rPr>
                <w:rFonts w:cs="Arial"/>
                <w:lang w:val="en-US"/>
              </w:rPr>
              <w:t xml:space="preserve"> </w:t>
            </w:r>
            <w:r>
              <w:rPr>
                <w:rFonts w:cs="Arial"/>
                <w:lang w:val="en-US"/>
              </w:rPr>
              <w:t>key</w:t>
            </w:r>
            <w:r w:rsidRPr="00547BF4">
              <w:rPr>
                <w:rFonts w:cs="Arial"/>
                <w:lang w:val="en-US"/>
              </w:rPr>
              <w:t xml:space="preserve"> </w:t>
            </w:r>
            <w:r>
              <w:rPr>
                <w:rFonts w:cs="Arial"/>
                <w:lang w:val="en-US"/>
              </w:rPr>
              <w:t>used</w:t>
            </w:r>
            <w:r w:rsidRPr="00547BF4">
              <w:rPr>
                <w:rFonts w:cs="Arial"/>
                <w:lang w:val="en-US"/>
              </w:rPr>
              <w:t xml:space="preserve"> </w:t>
            </w:r>
            <w:r>
              <w:rPr>
                <w:rFonts w:cs="Arial"/>
                <w:lang w:val="en-US"/>
              </w:rPr>
              <w:t>to</w:t>
            </w:r>
            <w:r w:rsidRPr="00547BF4">
              <w:rPr>
                <w:rFonts w:cs="Arial"/>
                <w:lang w:val="en-US"/>
              </w:rPr>
              <w:t xml:space="preserve"> </w:t>
            </w:r>
            <w:r>
              <w:rPr>
                <w:rFonts w:cs="Arial"/>
                <w:lang w:val="en-US"/>
              </w:rPr>
              <w:t>verify</w:t>
            </w:r>
            <w:r w:rsidRPr="00547BF4">
              <w:rPr>
                <w:rFonts w:cs="Arial"/>
                <w:lang w:val="en-US"/>
              </w:rPr>
              <w:t xml:space="preserve"> </w:t>
            </w:r>
            <w:r>
              <w:rPr>
                <w:rFonts w:cs="Arial"/>
                <w:lang w:val="en-US"/>
              </w:rPr>
              <w:t>the</w:t>
            </w:r>
            <w:r w:rsidRPr="00547BF4">
              <w:rPr>
                <w:rFonts w:cs="Arial"/>
                <w:lang w:val="en-US"/>
              </w:rPr>
              <w:t xml:space="preserve"> </w:t>
            </w:r>
            <w:r>
              <w:rPr>
                <w:rFonts w:cs="Arial"/>
                <w:lang w:val="en-US"/>
              </w:rPr>
              <w:t>signature</w:t>
            </w:r>
            <w:r w:rsidRPr="00547BF4">
              <w:rPr>
                <w:rFonts w:cs="Arial"/>
                <w:lang w:val="en-US"/>
              </w:rPr>
              <w:t>.</w:t>
            </w:r>
            <w:bookmarkEnd w:id="56"/>
            <w:bookmarkEnd w:id="57"/>
          </w:p>
          <w:p w14:paraId="554B329B" w14:textId="77777777" w:rsidR="00F15283" w:rsidRDefault="00031999" w:rsidP="00547BF4">
            <w:pPr>
              <w:rPr>
                <w:rFonts w:cs="Arial"/>
                <w:lang w:val="en-US"/>
              </w:rPr>
            </w:pPr>
            <w:r>
              <w:rPr>
                <w:rFonts w:cs="Arial"/>
                <w:lang w:val="en-US"/>
              </w:rPr>
              <w:t>INN</w:t>
            </w:r>
            <w:r w:rsidR="00547BF4" w:rsidRPr="00547BF4">
              <w:rPr>
                <w:rFonts w:cs="Arial"/>
                <w:lang w:val="en-US"/>
              </w:rPr>
              <w:t xml:space="preserve"> </w:t>
            </w:r>
            <w:r w:rsidR="00547BF4">
              <w:rPr>
                <w:rFonts w:cs="Arial"/>
                <w:lang w:val="en-US"/>
              </w:rPr>
              <w:t>is</w:t>
            </w:r>
            <w:r w:rsidR="00547BF4" w:rsidRPr="00547BF4">
              <w:rPr>
                <w:rFonts w:cs="Arial"/>
                <w:lang w:val="en-US"/>
              </w:rPr>
              <w:t xml:space="preserve"> </w:t>
            </w:r>
            <w:r w:rsidR="00547BF4">
              <w:rPr>
                <w:rFonts w:cs="Arial"/>
                <w:lang w:val="en-US"/>
              </w:rPr>
              <w:t>used</w:t>
            </w:r>
            <w:r w:rsidR="00547BF4" w:rsidRPr="00547BF4">
              <w:rPr>
                <w:rFonts w:cs="Arial"/>
                <w:lang w:val="en-US"/>
              </w:rPr>
              <w:t xml:space="preserve"> </w:t>
            </w:r>
            <w:r w:rsidR="00547BF4">
              <w:rPr>
                <w:rFonts w:cs="Arial"/>
                <w:lang w:val="en-US"/>
              </w:rPr>
              <w:t>for</w:t>
            </w:r>
            <w:r w:rsidR="00547BF4" w:rsidRPr="00547BF4">
              <w:rPr>
                <w:rFonts w:cs="Arial"/>
                <w:lang w:val="en-US"/>
              </w:rPr>
              <w:t xml:space="preserve"> </w:t>
            </w:r>
            <w:r w:rsidR="00547BF4">
              <w:rPr>
                <w:rFonts w:cs="Arial"/>
                <w:lang w:val="en-US"/>
              </w:rPr>
              <w:t>clients</w:t>
            </w:r>
            <w:r w:rsidR="00547BF4" w:rsidRPr="00547BF4">
              <w:rPr>
                <w:rFonts w:cs="Arial"/>
                <w:lang w:val="en-US"/>
              </w:rPr>
              <w:t>,</w:t>
            </w:r>
          </w:p>
          <w:p w14:paraId="1775D728" w14:textId="77777777" w:rsidR="00F15283" w:rsidRDefault="00F15283" w:rsidP="00547BF4">
            <w:pPr>
              <w:rPr>
                <w:rFonts w:cs="Arial"/>
                <w:lang w:val="en-US"/>
              </w:rPr>
            </w:pPr>
            <w:r>
              <w:rPr>
                <w:rFonts w:cs="Arial"/>
                <w:lang w:val="en-US"/>
              </w:rPr>
              <w:t xml:space="preserve">code with prefix </w:t>
            </w:r>
            <w:r w:rsidRPr="00547BF4">
              <w:rPr>
                <w:rFonts w:cs="Arial"/>
                <w:lang w:val="en-US"/>
              </w:rPr>
              <w:t>301****</w:t>
            </w:r>
            <w:r>
              <w:rPr>
                <w:rFonts w:cs="Arial"/>
                <w:lang w:val="en-US"/>
              </w:rPr>
              <w:t xml:space="preserve"> is used for partners</w:t>
            </w:r>
          </w:p>
          <w:p w14:paraId="08290AFC" w14:textId="29C7F16B" w:rsidR="004F178F" w:rsidRPr="00547BF4" w:rsidRDefault="00F15283" w:rsidP="00F15283">
            <w:pPr>
              <w:rPr>
                <w:rFonts w:cs="Arial"/>
                <w:lang w:val="en-US"/>
              </w:rPr>
            </w:pPr>
            <w:r>
              <w:rPr>
                <w:rFonts w:cs="Arial"/>
                <w:lang w:val="en-US"/>
              </w:rPr>
              <w:t xml:space="preserve">code with </w:t>
            </w:r>
            <w:proofErr w:type="gramStart"/>
            <w:r>
              <w:rPr>
                <w:rFonts w:cs="Arial"/>
                <w:lang w:val="en-US"/>
              </w:rPr>
              <w:t xml:space="preserve">prefix  </w:t>
            </w:r>
            <w:r w:rsidRPr="00547BF4">
              <w:rPr>
                <w:rFonts w:cs="Arial"/>
                <w:lang w:val="en-US"/>
              </w:rPr>
              <w:t>401</w:t>
            </w:r>
            <w:proofErr w:type="gramEnd"/>
            <w:r w:rsidRPr="00547BF4">
              <w:rPr>
                <w:rFonts w:cs="Arial"/>
                <w:lang w:val="en-US"/>
              </w:rPr>
              <w:t>****</w:t>
            </w:r>
            <w:r>
              <w:rPr>
                <w:rFonts w:cs="Arial"/>
                <w:lang w:val="en-US"/>
              </w:rPr>
              <w:t xml:space="preserve"> is used for vending </w:t>
            </w:r>
          </w:p>
        </w:tc>
        <w:tc>
          <w:tcPr>
            <w:tcW w:w="2662" w:type="dxa"/>
          </w:tcPr>
          <w:p w14:paraId="29971B59" w14:textId="77777777" w:rsidR="004F178F" w:rsidRPr="007B5A7E" w:rsidRDefault="008812B9" w:rsidP="007B5A7E">
            <w:pPr>
              <w:rPr>
                <w:rFonts w:cs="Arial"/>
                <w:lang w:val="en-US"/>
              </w:rPr>
            </w:pPr>
            <w:r>
              <w:rPr>
                <w:rFonts w:cs="Arial"/>
                <w:lang w:val="en-US"/>
              </w:rPr>
              <w:t xml:space="preserve">String </w:t>
            </w:r>
            <w:r w:rsidR="007B5A7E">
              <w:rPr>
                <w:rFonts w:cs="Arial"/>
                <w:lang w:val="en-US"/>
              </w:rPr>
              <w:t>from</w:t>
            </w:r>
            <w:r w:rsidR="009D1FE4" w:rsidRPr="007B5A7E">
              <w:rPr>
                <w:rFonts w:cs="Arial"/>
                <w:lang w:val="en-US"/>
              </w:rPr>
              <w:t xml:space="preserve"> 1 </w:t>
            </w:r>
            <w:r w:rsidR="007B5A7E">
              <w:rPr>
                <w:rFonts w:cs="Arial"/>
                <w:lang w:val="en-US"/>
              </w:rPr>
              <w:t>to</w:t>
            </w:r>
            <w:r w:rsidR="009D1FE4" w:rsidRPr="007B5A7E">
              <w:rPr>
                <w:rFonts w:cs="Arial"/>
                <w:lang w:val="en-US"/>
              </w:rPr>
              <w:t xml:space="preserve"> 32 </w:t>
            </w:r>
            <w:r w:rsidR="007B5A7E">
              <w:rPr>
                <w:rFonts w:cs="Arial"/>
                <w:lang w:val="en-US"/>
              </w:rPr>
              <w:t>symbols</w:t>
            </w:r>
            <w:r w:rsidR="009D1FE4" w:rsidRPr="007B5A7E">
              <w:rPr>
                <w:rFonts w:cs="Arial"/>
                <w:lang w:val="en-US"/>
              </w:rPr>
              <w:t>.</w:t>
            </w:r>
            <w:r w:rsidR="0000532B" w:rsidRPr="007B5A7E">
              <w:rPr>
                <w:rFonts w:cs="Arial"/>
                <w:lang w:val="en-US"/>
              </w:rPr>
              <w:t xml:space="preserve"> </w:t>
            </w:r>
            <w:r w:rsidR="00917C2F" w:rsidRPr="007B5A7E">
              <w:rPr>
                <w:rFonts w:cs="Arial"/>
                <w:lang w:val="en-US"/>
              </w:rPr>
              <w:t>Mandatory</w:t>
            </w:r>
            <w:r w:rsidR="0000532B" w:rsidRPr="007B5A7E">
              <w:rPr>
                <w:rFonts w:cs="Arial"/>
                <w:lang w:val="en-US"/>
              </w:rPr>
              <w:t>.</w:t>
            </w:r>
          </w:p>
        </w:tc>
      </w:tr>
      <w:tr w:rsidR="009D7C38" w:rsidRPr="007D576E" w14:paraId="2114A1D0" w14:textId="77777777" w:rsidTr="005A1481">
        <w:tc>
          <w:tcPr>
            <w:tcW w:w="1813" w:type="dxa"/>
          </w:tcPr>
          <w:p w14:paraId="2EF17332" w14:textId="77777777" w:rsidR="009D7C38" w:rsidRPr="009D7C38" w:rsidRDefault="009D7C38" w:rsidP="005A1481">
            <w:pPr>
              <w:rPr>
                <w:rFonts w:cs="Arial"/>
                <w:lang w:val="en-US"/>
              </w:rPr>
            </w:pPr>
            <w:proofErr w:type="spellStart"/>
            <w:r>
              <w:rPr>
                <w:rFonts w:cs="Arial"/>
                <w:lang w:val="en-US"/>
              </w:rPr>
              <w:t>callbackUrl</w:t>
            </w:r>
            <w:proofErr w:type="spellEnd"/>
          </w:p>
        </w:tc>
        <w:tc>
          <w:tcPr>
            <w:tcW w:w="5808" w:type="dxa"/>
          </w:tcPr>
          <w:p w14:paraId="7FDD1F00" w14:textId="77777777" w:rsidR="009D7C38" w:rsidRPr="00547BF4" w:rsidRDefault="00547BF4" w:rsidP="009D1FE4">
            <w:pPr>
              <w:rPr>
                <w:rFonts w:cs="Arial"/>
                <w:lang w:val="en-US"/>
              </w:rPr>
            </w:pPr>
            <w:r w:rsidRPr="00547BF4">
              <w:rPr>
                <w:rFonts w:cs="Arial"/>
                <w:lang w:val="en-US"/>
              </w:rPr>
              <w:t>URL for sending the results of processing a receipt with a POST request</w:t>
            </w:r>
          </w:p>
        </w:tc>
        <w:tc>
          <w:tcPr>
            <w:tcW w:w="2662" w:type="dxa"/>
          </w:tcPr>
          <w:p w14:paraId="60FB3B09" w14:textId="77777777" w:rsidR="009D7C38" w:rsidRPr="007B5A7E" w:rsidRDefault="008812B9" w:rsidP="007B5A7E">
            <w:pPr>
              <w:rPr>
                <w:rFonts w:cs="Arial"/>
                <w:lang w:val="en-US"/>
              </w:rPr>
            </w:pPr>
            <w:r>
              <w:rPr>
                <w:rFonts w:cs="Arial"/>
                <w:lang w:val="en-US"/>
              </w:rPr>
              <w:t xml:space="preserve">String </w:t>
            </w:r>
            <w:r w:rsidR="007B5A7E">
              <w:rPr>
                <w:rFonts w:cs="Arial"/>
                <w:lang w:val="en-US"/>
              </w:rPr>
              <w:t>from</w:t>
            </w:r>
            <w:r w:rsidR="009D7C38" w:rsidRPr="007B5A7E">
              <w:rPr>
                <w:rFonts w:cs="Arial"/>
                <w:lang w:val="en-US"/>
              </w:rPr>
              <w:t xml:space="preserve"> 1 </w:t>
            </w:r>
            <w:r w:rsidR="007B5A7E">
              <w:rPr>
                <w:rFonts w:cs="Arial"/>
                <w:lang w:val="en-US"/>
              </w:rPr>
              <w:t>to</w:t>
            </w:r>
            <w:r w:rsidR="009D7C38" w:rsidRPr="007B5A7E">
              <w:rPr>
                <w:rFonts w:cs="Arial"/>
                <w:lang w:val="en-US"/>
              </w:rPr>
              <w:t xml:space="preserve"> 1024 </w:t>
            </w:r>
            <w:r w:rsidR="007B5A7E">
              <w:rPr>
                <w:rFonts w:cs="Arial"/>
                <w:lang w:val="en-US"/>
              </w:rPr>
              <w:t>symbols or</w:t>
            </w:r>
            <w:r w:rsidR="009D7C38" w:rsidRPr="007B5A7E">
              <w:rPr>
                <w:rFonts w:cs="Arial"/>
                <w:lang w:val="en-US"/>
              </w:rPr>
              <w:t xml:space="preserve"> </w:t>
            </w:r>
            <w:r w:rsidR="009D7C38">
              <w:rPr>
                <w:rFonts w:cs="Arial"/>
                <w:lang w:val="en-US"/>
              </w:rPr>
              <w:t>null</w:t>
            </w:r>
          </w:p>
        </w:tc>
      </w:tr>
      <w:bookmarkEnd w:id="33"/>
      <w:bookmarkEnd w:id="34"/>
      <w:bookmarkEnd w:id="35"/>
      <w:bookmarkEnd w:id="46"/>
      <w:bookmarkEnd w:id="47"/>
      <w:bookmarkEnd w:id="48"/>
      <w:bookmarkEnd w:id="55"/>
    </w:tbl>
    <w:p w14:paraId="2F905E5D" w14:textId="77777777" w:rsidR="004F178F" w:rsidRPr="007B5A7E" w:rsidRDefault="004F178F" w:rsidP="004F178F">
      <w:pPr>
        <w:rPr>
          <w:lang w:val="en-US"/>
        </w:rPr>
      </w:pPr>
    </w:p>
    <w:p w14:paraId="5080D94B" w14:textId="77777777" w:rsidR="004F178F" w:rsidRPr="00C16811" w:rsidRDefault="004F178F" w:rsidP="004F178F">
      <w:pPr>
        <w:pStyle w:val="3"/>
      </w:pPr>
      <w:bookmarkStart w:id="58" w:name="_Toc507539852"/>
      <w:bookmarkStart w:id="59" w:name="_Toc33785055"/>
      <w:bookmarkStart w:id="60" w:name="OLE_LINK125"/>
      <w:r>
        <w:rPr>
          <w:rFonts w:cs="Arial"/>
        </w:rPr>
        <w:lastRenderedPageBreak/>
        <w:t>2.1.1.1</w:t>
      </w:r>
      <w:r>
        <w:t xml:space="preserve"> </w:t>
      </w:r>
      <w:bookmarkEnd w:id="58"/>
      <w:r w:rsidR="00547BF4">
        <w:rPr>
          <w:rFonts w:cs="Arial"/>
          <w:lang w:val="en-US"/>
        </w:rPr>
        <w:t>Document contents</w:t>
      </w:r>
      <w:bookmarkEnd w:id="59"/>
    </w:p>
    <w:tbl>
      <w:tblPr>
        <w:tblStyle w:val="a4"/>
        <w:tblW w:w="10283" w:type="dxa"/>
        <w:tblLook w:val="04A0" w:firstRow="1" w:lastRow="0" w:firstColumn="1" w:lastColumn="0" w:noHBand="0" w:noVBand="1"/>
      </w:tblPr>
      <w:tblGrid>
        <w:gridCol w:w="4307"/>
        <w:gridCol w:w="3651"/>
        <w:gridCol w:w="2325"/>
      </w:tblGrid>
      <w:tr w:rsidR="004F178F" w:rsidRPr="008F4F86" w14:paraId="74333B33" w14:textId="77777777" w:rsidTr="008D0639">
        <w:tc>
          <w:tcPr>
            <w:tcW w:w="4307" w:type="dxa"/>
          </w:tcPr>
          <w:p w14:paraId="7A1D0555" w14:textId="77777777" w:rsidR="004F178F" w:rsidRPr="00BB096F" w:rsidRDefault="004F178F" w:rsidP="005A1481">
            <w:pPr>
              <w:rPr>
                <w:rFonts w:cs="Arial"/>
              </w:rPr>
            </w:pPr>
            <w:r>
              <w:rPr>
                <w:rFonts w:cs="Arial"/>
                <w:lang w:val="en-US"/>
              </w:rPr>
              <w:t>type</w:t>
            </w:r>
          </w:p>
        </w:tc>
        <w:tc>
          <w:tcPr>
            <w:tcW w:w="3486" w:type="dxa"/>
          </w:tcPr>
          <w:p w14:paraId="46628E15" w14:textId="77777777" w:rsidR="004F178F" w:rsidRPr="00FB776F" w:rsidRDefault="000E7182" w:rsidP="005A1481">
            <w:pPr>
              <w:rPr>
                <w:rFonts w:cs="Arial"/>
              </w:rPr>
            </w:pPr>
            <w:bookmarkStart w:id="61" w:name="OLE_LINK277"/>
            <w:bookmarkStart w:id="62" w:name="OLE_LINK282"/>
            <w:bookmarkStart w:id="63" w:name="OLE_LINK283"/>
            <w:proofErr w:type="spellStart"/>
            <w:r w:rsidRPr="00FB776F">
              <w:rPr>
                <w:rFonts w:cs="Arial"/>
              </w:rPr>
              <w:t>Settlement</w:t>
            </w:r>
            <w:proofErr w:type="spellEnd"/>
            <w:r w:rsidRPr="00FB776F">
              <w:rPr>
                <w:rFonts w:cs="Arial"/>
                <w:lang w:val="en-US"/>
              </w:rPr>
              <w:t xml:space="preserve"> </w:t>
            </w:r>
            <w:r w:rsidR="00F76129">
              <w:rPr>
                <w:rFonts w:cs="Arial"/>
                <w:lang w:val="en-US"/>
              </w:rPr>
              <w:t>Type</w:t>
            </w:r>
            <w:r w:rsidR="004F178F" w:rsidRPr="00FB776F">
              <w:rPr>
                <w:rFonts w:cs="Arial"/>
              </w:rPr>
              <w:t>,</w:t>
            </w:r>
            <w:r w:rsidR="003B68ED" w:rsidRPr="00FB776F">
              <w:rPr>
                <w:rFonts w:cs="Arial"/>
                <w:lang w:val="en-US"/>
              </w:rPr>
              <w:t xml:space="preserve"> tag</w:t>
            </w:r>
            <w:r w:rsidR="004F178F" w:rsidRPr="00FB776F">
              <w:rPr>
                <w:rFonts w:cs="Arial"/>
              </w:rPr>
              <w:t xml:space="preserve"> 1054:</w:t>
            </w:r>
          </w:p>
          <w:p w14:paraId="4DF18D60" w14:textId="77777777" w:rsidR="004F178F" w:rsidRPr="00FB776F" w:rsidRDefault="000E7182" w:rsidP="005A1481">
            <w:pPr>
              <w:pStyle w:val="a3"/>
              <w:numPr>
                <w:ilvl w:val="0"/>
                <w:numId w:val="8"/>
              </w:numPr>
              <w:rPr>
                <w:rFonts w:cs="Arial"/>
              </w:rPr>
            </w:pPr>
            <w:r w:rsidRPr="00FB776F">
              <w:rPr>
                <w:rFonts w:cs="Arial"/>
                <w:lang w:val="en-US"/>
              </w:rPr>
              <w:t>Income</w:t>
            </w:r>
          </w:p>
          <w:p w14:paraId="46C97C3C" w14:textId="77777777" w:rsidR="004F178F" w:rsidRPr="00FB776F" w:rsidRDefault="000E7182" w:rsidP="005A1481">
            <w:pPr>
              <w:pStyle w:val="a3"/>
              <w:numPr>
                <w:ilvl w:val="0"/>
                <w:numId w:val="8"/>
              </w:numPr>
              <w:rPr>
                <w:rFonts w:cs="Arial"/>
              </w:rPr>
            </w:pPr>
            <w:r w:rsidRPr="00FB776F">
              <w:rPr>
                <w:rFonts w:cs="Arial"/>
                <w:lang w:val="en-US"/>
              </w:rPr>
              <w:t>Income return</w:t>
            </w:r>
          </w:p>
          <w:p w14:paraId="3AAFD3E7" w14:textId="77777777" w:rsidR="004F178F" w:rsidRPr="00FB776F" w:rsidRDefault="000E7182" w:rsidP="005A1481">
            <w:pPr>
              <w:pStyle w:val="a3"/>
              <w:numPr>
                <w:ilvl w:val="0"/>
                <w:numId w:val="8"/>
              </w:numPr>
              <w:rPr>
                <w:rFonts w:cs="Arial"/>
              </w:rPr>
            </w:pPr>
            <w:r w:rsidRPr="00FB776F">
              <w:rPr>
                <w:rFonts w:cs="Arial"/>
                <w:lang w:val="en-US"/>
              </w:rPr>
              <w:t>Expense</w:t>
            </w:r>
          </w:p>
          <w:bookmarkEnd w:id="61"/>
          <w:bookmarkEnd w:id="62"/>
          <w:bookmarkEnd w:id="63"/>
          <w:p w14:paraId="0661110D" w14:textId="77777777" w:rsidR="004F178F" w:rsidRPr="00EB31B9" w:rsidRDefault="000E7182" w:rsidP="005A1481">
            <w:pPr>
              <w:pStyle w:val="a3"/>
              <w:numPr>
                <w:ilvl w:val="0"/>
                <w:numId w:val="8"/>
              </w:numPr>
              <w:rPr>
                <w:rFonts w:cs="Arial"/>
              </w:rPr>
            </w:pPr>
            <w:r w:rsidRPr="00FB776F">
              <w:rPr>
                <w:rFonts w:cs="Arial"/>
                <w:lang w:val="en-US"/>
              </w:rPr>
              <w:t>Expense return</w:t>
            </w:r>
          </w:p>
        </w:tc>
        <w:tc>
          <w:tcPr>
            <w:tcW w:w="2490" w:type="dxa"/>
          </w:tcPr>
          <w:p w14:paraId="54D7C1D0" w14:textId="77777777" w:rsidR="004F178F" w:rsidRDefault="007B5A7E" w:rsidP="005A1481">
            <w:pPr>
              <w:rPr>
                <w:rFonts w:cs="Arial"/>
              </w:rPr>
            </w:pPr>
            <w:r>
              <w:rPr>
                <w:rFonts w:cs="Arial"/>
                <w:lang w:val="en-US"/>
              </w:rPr>
              <w:t>Number</w:t>
            </w:r>
            <w:r w:rsidR="0000532B">
              <w:rPr>
                <w:rFonts w:cs="Arial"/>
              </w:rPr>
              <w:t xml:space="preserve">. </w:t>
            </w:r>
            <w:proofErr w:type="spellStart"/>
            <w:r w:rsidR="00917C2F" w:rsidRPr="00917C2F">
              <w:rPr>
                <w:rFonts w:cs="Arial"/>
              </w:rPr>
              <w:t>Mandatory</w:t>
            </w:r>
            <w:proofErr w:type="spellEnd"/>
            <w:r w:rsidR="0000532B">
              <w:rPr>
                <w:rFonts w:cs="Arial"/>
              </w:rPr>
              <w:t>.</w:t>
            </w:r>
          </w:p>
        </w:tc>
      </w:tr>
      <w:tr w:rsidR="004F178F" w:rsidRPr="008F4F86" w14:paraId="398A96B0" w14:textId="77777777" w:rsidTr="008D0639">
        <w:tc>
          <w:tcPr>
            <w:tcW w:w="4307" w:type="dxa"/>
          </w:tcPr>
          <w:p w14:paraId="6C731048" w14:textId="77777777" w:rsidR="004F178F" w:rsidRPr="0000532B" w:rsidRDefault="004F178F" w:rsidP="005A1481">
            <w:pPr>
              <w:rPr>
                <w:rFonts w:cs="Arial"/>
              </w:rPr>
            </w:pPr>
            <w:r>
              <w:rPr>
                <w:rFonts w:cs="Arial"/>
                <w:lang w:val="en-US"/>
              </w:rPr>
              <w:t>p</w:t>
            </w:r>
            <w:proofErr w:type="spellStart"/>
            <w:r w:rsidRPr="00B2081D">
              <w:rPr>
                <w:rFonts w:cs="Arial"/>
              </w:rPr>
              <w:t>ositions</w:t>
            </w:r>
            <w:proofErr w:type="spellEnd"/>
          </w:p>
        </w:tc>
        <w:tc>
          <w:tcPr>
            <w:tcW w:w="3486" w:type="dxa"/>
          </w:tcPr>
          <w:p w14:paraId="154484A2" w14:textId="77777777" w:rsidR="004F178F" w:rsidRPr="004836F6" w:rsidRDefault="004836F6" w:rsidP="003B68ED">
            <w:pPr>
              <w:rPr>
                <w:rFonts w:cs="Arial"/>
                <w:lang w:val="en-US"/>
              </w:rPr>
            </w:pPr>
            <w:bookmarkStart w:id="64" w:name="OLE_LINK284"/>
            <w:bookmarkStart w:id="65" w:name="OLE_LINK289"/>
            <w:bookmarkStart w:id="66" w:name="OLE_LINK290"/>
            <w:bookmarkStart w:id="67" w:name="OLE_LINK344"/>
            <w:bookmarkStart w:id="68" w:name="OLE_LINK345"/>
            <w:r>
              <w:rPr>
                <w:rFonts w:cs="Arial"/>
                <w:lang w:val="en-US"/>
              </w:rPr>
              <w:t>Settlement subject list</w:t>
            </w:r>
            <w:r w:rsidR="004F178F" w:rsidRPr="003B68ED">
              <w:rPr>
                <w:lang w:val="en-US"/>
              </w:rPr>
              <w:t xml:space="preserve">, </w:t>
            </w:r>
            <w:r w:rsidR="003B68ED">
              <w:rPr>
                <w:lang w:val="en-US"/>
              </w:rPr>
              <w:t xml:space="preserve">tag </w:t>
            </w:r>
            <w:r w:rsidR="004F178F" w:rsidRPr="003B68ED">
              <w:rPr>
                <w:lang w:val="en-US"/>
              </w:rPr>
              <w:t>1059</w:t>
            </w:r>
            <w:bookmarkEnd w:id="64"/>
            <w:bookmarkEnd w:id="65"/>
            <w:bookmarkEnd w:id="66"/>
            <w:bookmarkEnd w:id="67"/>
            <w:bookmarkEnd w:id="68"/>
            <w:r>
              <w:rPr>
                <w:lang w:val="en-US"/>
              </w:rPr>
              <w:t xml:space="preserve"> </w:t>
            </w:r>
          </w:p>
        </w:tc>
        <w:tc>
          <w:tcPr>
            <w:tcW w:w="2490" w:type="dxa"/>
          </w:tcPr>
          <w:p w14:paraId="00A0F2AD" w14:textId="77777777" w:rsidR="004F178F" w:rsidRPr="0027461C" w:rsidRDefault="004836F6" w:rsidP="004836F6">
            <w:pPr>
              <w:rPr>
                <w:rFonts w:cs="Arial"/>
              </w:rPr>
            </w:pPr>
            <w:r>
              <w:rPr>
                <w:rFonts w:cs="Arial"/>
                <w:lang w:val="en-US"/>
              </w:rPr>
              <w:t>Array of structures</w:t>
            </w:r>
            <w:r w:rsidR="004F178F">
              <w:rPr>
                <w:rFonts w:cs="Arial"/>
              </w:rPr>
              <w:t xml:space="preserve"> </w:t>
            </w:r>
            <w:r>
              <w:rPr>
                <w:rFonts w:cs="Arial"/>
                <w:lang w:val="en-US"/>
              </w:rPr>
              <w:t>Section</w:t>
            </w:r>
            <w:r w:rsidR="004F178F">
              <w:rPr>
                <w:rFonts w:cs="Arial"/>
              </w:rPr>
              <w:t>.2.1.1.2</w:t>
            </w:r>
            <w:r w:rsidR="0027461C" w:rsidRPr="00B20708">
              <w:rPr>
                <w:rFonts w:cs="Arial"/>
              </w:rPr>
              <w:t xml:space="preserve"> </w:t>
            </w:r>
          </w:p>
        </w:tc>
      </w:tr>
      <w:tr w:rsidR="004F178F" w:rsidRPr="008F4F86" w14:paraId="41B6BA9E" w14:textId="77777777" w:rsidTr="008D0639">
        <w:tc>
          <w:tcPr>
            <w:tcW w:w="4307" w:type="dxa"/>
          </w:tcPr>
          <w:p w14:paraId="14C3AE7D" w14:textId="77777777" w:rsidR="004F178F" w:rsidRPr="00B2081D" w:rsidRDefault="004F178F" w:rsidP="005A1481">
            <w:pPr>
              <w:rPr>
                <w:rFonts w:cs="Arial"/>
              </w:rPr>
            </w:pPr>
            <w:r>
              <w:rPr>
                <w:rFonts w:cs="Arial"/>
                <w:lang w:val="en-US"/>
              </w:rPr>
              <w:t>c</w:t>
            </w:r>
            <w:proofErr w:type="spellStart"/>
            <w:r w:rsidRPr="00B2081D">
              <w:rPr>
                <w:rFonts w:cs="Arial"/>
              </w:rPr>
              <w:t>heckClose</w:t>
            </w:r>
            <w:proofErr w:type="spellEnd"/>
          </w:p>
        </w:tc>
        <w:tc>
          <w:tcPr>
            <w:tcW w:w="3486" w:type="dxa"/>
          </w:tcPr>
          <w:p w14:paraId="3209BA77" w14:textId="77777777" w:rsidR="004F178F" w:rsidRPr="004836F6" w:rsidRDefault="004836F6" w:rsidP="005A1481">
            <w:pPr>
              <w:rPr>
                <w:rFonts w:cs="Arial"/>
                <w:lang w:val="en-US"/>
              </w:rPr>
            </w:pPr>
            <w:r>
              <w:rPr>
                <w:rFonts w:cs="Arial"/>
                <w:lang w:val="en-US"/>
              </w:rPr>
              <w:t>Closing parameters of the receipt</w:t>
            </w:r>
          </w:p>
        </w:tc>
        <w:tc>
          <w:tcPr>
            <w:tcW w:w="2490" w:type="dxa"/>
          </w:tcPr>
          <w:p w14:paraId="3A4344E4" w14:textId="77777777" w:rsidR="004F178F" w:rsidRDefault="004836F6" w:rsidP="005A1481">
            <w:pPr>
              <w:rPr>
                <w:rFonts w:cs="Arial"/>
              </w:rPr>
            </w:pPr>
            <w:proofErr w:type="spellStart"/>
            <w:r w:rsidRPr="004836F6">
              <w:rPr>
                <w:rFonts w:cs="Arial"/>
              </w:rPr>
              <w:t>Structure</w:t>
            </w:r>
            <w:proofErr w:type="spellEnd"/>
            <w:r w:rsidRPr="004836F6">
              <w:rPr>
                <w:rFonts w:cs="Arial"/>
              </w:rPr>
              <w:t xml:space="preserve"> </w:t>
            </w:r>
            <w:proofErr w:type="spellStart"/>
            <w:r w:rsidRPr="004836F6">
              <w:rPr>
                <w:rFonts w:cs="Arial"/>
              </w:rPr>
              <w:t>Section</w:t>
            </w:r>
            <w:proofErr w:type="spellEnd"/>
            <w:r w:rsidRPr="004836F6">
              <w:rPr>
                <w:rFonts w:cs="Arial"/>
              </w:rPr>
              <w:t xml:space="preserve"> </w:t>
            </w:r>
            <w:r w:rsidR="004F178F">
              <w:rPr>
                <w:rFonts w:cs="Arial"/>
              </w:rPr>
              <w:t>2.1.1.3</w:t>
            </w:r>
          </w:p>
        </w:tc>
      </w:tr>
      <w:tr w:rsidR="004F178F" w:rsidRPr="008F4F86" w14:paraId="6A03BEE5" w14:textId="77777777" w:rsidTr="008D0639">
        <w:tc>
          <w:tcPr>
            <w:tcW w:w="4307" w:type="dxa"/>
          </w:tcPr>
          <w:p w14:paraId="1A22066F" w14:textId="77777777" w:rsidR="004F178F" w:rsidRPr="00B2081D" w:rsidRDefault="004F178F" w:rsidP="005A1481">
            <w:pPr>
              <w:rPr>
                <w:rFonts w:cs="Arial"/>
              </w:rPr>
            </w:pPr>
            <w:bookmarkStart w:id="69" w:name="_Hlk507543943"/>
            <w:r>
              <w:rPr>
                <w:rFonts w:cs="Arial"/>
                <w:lang w:val="en-US"/>
              </w:rPr>
              <w:t>c</w:t>
            </w:r>
            <w:proofErr w:type="spellStart"/>
            <w:r w:rsidRPr="004311A3">
              <w:rPr>
                <w:rFonts w:cs="Arial"/>
              </w:rPr>
              <w:t>ustomerContact</w:t>
            </w:r>
            <w:proofErr w:type="spellEnd"/>
          </w:p>
        </w:tc>
        <w:tc>
          <w:tcPr>
            <w:tcW w:w="3486" w:type="dxa"/>
          </w:tcPr>
          <w:p w14:paraId="265D8B4B" w14:textId="77777777" w:rsidR="004F178F" w:rsidRPr="004836F6" w:rsidRDefault="004836F6" w:rsidP="003B68ED">
            <w:pPr>
              <w:rPr>
                <w:rFonts w:cs="Arial"/>
                <w:lang w:val="en-US"/>
              </w:rPr>
            </w:pPr>
            <w:bookmarkStart w:id="70" w:name="OLE_LINK306"/>
            <w:r>
              <w:rPr>
                <w:lang w:val="en-US"/>
              </w:rPr>
              <w:t>Customer Phone Number or Email</w:t>
            </w:r>
            <w:r w:rsidR="004F178F" w:rsidRPr="004836F6">
              <w:rPr>
                <w:lang w:val="en-US"/>
              </w:rPr>
              <w:t xml:space="preserve">, </w:t>
            </w:r>
            <w:r w:rsidR="003B68ED">
              <w:rPr>
                <w:lang w:val="en-US"/>
              </w:rPr>
              <w:t xml:space="preserve">tag </w:t>
            </w:r>
            <w:r w:rsidR="004F178F" w:rsidRPr="004836F6">
              <w:rPr>
                <w:lang w:val="en-US"/>
              </w:rPr>
              <w:t>1008</w:t>
            </w:r>
            <w:bookmarkEnd w:id="70"/>
            <w:r>
              <w:rPr>
                <w:lang w:val="en-US"/>
              </w:rPr>
              <w:t xml:space="preserve"> </w:t>
            </w:r>
          </w:p>
        </w:tc>
        <w:tc>
          <w:tcPr>
            <w:tcW w:w="2490" w:type="dxa"/>
          </w:tcPr>
          <w:p w14:paraId="6DB59436" w14:textId="77777777" w:rsidR="004F178F" w:rsidRPr="000813B8" w:rsidRDefault="008812B9" w:rsidP="00D560EA">
            <w:pPr>
              <w:rPr>
                <w:rFonts w:cs="Arial"/>
              </w:rPr>
            </w:pPr>
            <w:r>
              <w:rPr>
                <w:rFonts w:cs="Arial"/>
                <w:lang w:val="en-US"/>
              </w:rPr>
              <w:t xml:space="preserve">String </w:t>
            </w:r>
            <w:r w:rsidR="004836F6">
              <w:rPr>
                <w:rFonts w:cs="Arial"/>
                <w:lang w:val="en-US"/>
              </w:rPr>
              <w:t>from</w:t>
            </w:r>
            <w:r w:rsidR="004F178F" w:rsidRPr="004836F6">
              <w:rPr>
                <w:rFonts w:cs="Arial"/>
                <w:lang w:val="en-US"/>
              </w:rPr>
              <w:t xml:space="preserve"> 1 </w:t>
            </w:r>
            <w:r w:rsidR="004836F6">
              <w:rPr>
                <w:rFonts w:cs="Arial"/>
                <w:lang w:val="en-US"/>
              </w:rPr>
              <w:t>to</w:t>
            </w:r>
            <w:r w:rsidR="004F178F" w:rsidRPr="004836F6">
              <w:rPr>
                <w:rFonts w:cs="Arial"/>
                <w:lang w:val="en-US"/>
              </w:rPr>
              <w:t xml:space="preserve"> 64 </w:t>
            </w:r>
            <w:r w:rsidR="004836F6">
              <w:rPr>
                <w:rFonts w:cs="Arial"/>
                <w:lang w:val="en-US"/>
              </w:rPr>
              <w:t>symbols</w:t>
            </w:r>
            <w:r w:rsidR="004F178F" w:rsidRPr="004836F6">
              <w:rPr>
                <w:rFonts w:cs="Arial"/>
                <w:lang w:val="en-US"/>
              </w:rPr>
              <w:t xml:space="preserve">, </w:t>
            </w:r>
            <w:r w:rsidR="004836F6">
              <w:rPr>
                <w:rFonts w:cs="Arial"/>
                <w:lang w:val="en-US"/>
              </w:rPr>
              <w:t>format</w:t>
            </w:r>
            <w:r w:rsidR="004F178F" w:rsidRPr="004836F6">
              <w:rPr>
                <w:rFonts w:cs="Arial"/>
                <w:lang w:val="en-US"/>
              </w:rPr>
              <w:t xml:space="preserve"> </w:t>
            </w:r>
            <w:r w:rsidR="004F178F" w:rsidRPr="00484D7B">
              <w:rPr>
                <w:lang w:val="en-US"/>
              </w:rPr>
              <w:t>+{</w:t>
            </w:r>
            <w:r w:rsidR="00D560EA" w:rsidRPr="00D560EA">
              <w:rPr>
                <w:lang w:val="en-US"/>
              </w:rPr>
              <w:t>N</w:t>
            </w:r>
            <w:r w:rsidR="004F178F" w:rsidRPr="00484D7B">
              <w:rPr>
                <w:lang w:val="en-US"/>
              </w:rPr>
              <w:t xml:space="preserve">} </w:t>
            </w:r>
            <w:r w:rsidR="004836F6" w:rsidRPr="00484D7B">
              <w:rPr>
                <w:lang w:val="en-US"/>
              </w:rPr>
              <w:t>or</w:t>
            </w:r>
            <w:r w:rsidR="004F178F" w:rsidRPr="00484D7B">
              <w:rPr>
                <w:lang w:val="en-US"/>
              </w:rPr>
              <w:t xml:space="preserve"> {</w:t>
            </w:r>
            <w:r w:rsidR="00D560EA">
              <w:rPr>
                <w:lang w:val="en-US"/>
              </w:rPr>
              <w:t>X</w:t>
            </w:r>
            <w:r w:rsidR="004F178F" w:rsidRPr="00484D7B">
              <w:rPr>
                <w:lang w:val="en-US"/>
              </w:rPr>
              <w:t>}@{</w:t>
            </w:r>
            <w:r w:rsidR="00D560EA">
              <w:rPr>
                <w:lang w:val="en-US"/>
              </w:rPr>
              <w:t>X</w:t>
            </w:r>
            <w:r w:rsidR="004F178F" w:rsidRPr="00484D7B">
              <w:rPr>
                <w:lang w:val="en-US"/>
              </w:rPr>
              <w:t>}</w:t>
            </w:r>
            <w:r w:rsidR="0000532B" w:rsidRPr="00484D7B">
              <w:rPr>
                <w:lang w:val="en-US"/>
              </w:rPr>
              <w:t>.</w:t>
            </w:r>
            <w:r w:rsidR="0000532B" w:rsidRPr="004836F6">
              <w:rPr>
                <w:lang w:val="en-US"/>
              </w:rPr>
              <w:t xml:space="preserve"> </w:t>
            </w:r>
            <w:proofErr w:type="spellStart"/>
            <w:r w:rsidR="00917C2F" w:rsidRPr="00917C2F">
              <w:rPr>
                <w:rFonts w:cs="Arial"/>
              </w:rPr>
              <w:t>Mandatory</w:t>
            </w:r>
            <w:proofErr w:type="spellEnd"/>
            <w:r w:rsidR="0000532B">
              <w:rPr>
                <w:rFonts w:cs="Arial"/>
              </w:rPr>
              <w:t>.</w:t>
            </w:r>
          </w:p>
        </w:tc>
      </w:tr>
      <w:tr w:rsidR="004F178F" w:rsidRPr="007D576E" w14:paraId="7FB66947" w14:textId="77777777" w:rsidTr="008D0639">
        <w:tc>
          <w:tcPr>
            <w:tcW w:w="4307" w:type="dxa"/>
          </w:tcPr>
          <w:p w14:paraId="2CBF4AF5" w14:textId="77777777" w:rsidR="004F178F" w:rsidRPr="0000532B" w:rsidRDefault="004F178F" w:rsidP="005A1481">
            <w:pPr>
              <w:rPr>
                <w:rFonts w:cs="Arial"/>
              </w:rPr>
            </w:pPr>
            <w:bookmarkStart w:id="71" w:name="OLE_LINK294"/>
            <w:bookmarkStart w:id="72" w:name="OLE_LINK295"/>
            <w:bookmarkEnd w:id="69"/>
            <w:proofErr w:type="spellStart"/>
            <w:r>
              <w:rPr>
                <w:rFonts w:cs="Arial"/>
                <w:lang w:val="en-US"/>
              </w:rPr>
              <w:t>a</w:t>
            </w:r>
            <w:r w:rsidRPr="00AE6B24">
              <w:rPr>
                <w:rFonts w:cs="Arial"/>
                <w:lang w:val="en-US"/>
              </w:rPr>
              <w:t>gentType</w:t>
            </w:r>
            <w:bookmarkEnd w:id="71"/>
            <w:bookmarkEnd w:id="72"/>
            <w:proofErr w:type="spellEnd"/>
          </w:p>
        </w:tc>
        <w:tc>
          <w:tcPr>
            <w:tcW w:w="3486" w:type="dxa"/>
          </w:tcPr>
          <w:p w14:paraId="41AB64D5" w14:textId="77777777" w:rsidR="004F178F" w:rsidRPr="00DB3850" w:rsidRDefault="00DB3850" w:rsidP="005A1481">
            <w:pPr>
              <w:rPr>
                <w:lang w:val="en-US"/>
              </w:rPr>
            </w:pPr>
            <w:bookmarkStart w:id="73" w:name="OLE_LINK307"/>
            <w:bookmarkStart w:id="74" w:name="OLE_LINK308"/>
            <w:bookmarkStart w:id="75" w:name="OLE_LINK309"/>
            <w:r>
              <w:rPr>
                <w:lang w:val="en-US"/>
              </w:rPr>
              <w:t>Agent</w:t>
            </w:r>
            <w:r w:rsidRPr="004F77F1">
              <w:rPr>
                <w:lang w:val="en-US"/>
              </w:rPr>
              <w:t xml:space="preserve"> </w:t>
            </w:r>
            <w:r w:rsidR="00F76129">
              <w:rPr>
                <w:lang w:val="en-US"/>
              </w:rPr>
              <w:t>Type</w:t>
            </w:r>
            <w:r w:rsidR="004F178F" w:rsidRPr="004F77F1">
              <w:rPr>
                <w:lang w:val="en-US"/>
              </w:rPr>
              <w:t xml:space="preserve">, </w:t>
            </w:r>
            <w:r w:rsidR="003B68ED">
              <w:rPr>
                <w:lang w:val="en-US"/>
              </w:rPr>
              <w:t xml:space="preserve">tag </w:t>
            </w:r>
            <w:r w:rsidR="004F178F" w:rsidRPr="004F77F1">
              <w:rPr>
                <w:lang w:val="en-US"/>
              </w:rPr>
              <w:t>1057</w:t>
            </w:r>
            <w:bookmarkStart w:id="76" w:name="OLE_LINK415"/>
            <w:bookmarkStart w:id="77" w:name="OLE_LINK416"/>
            <w:bookmarkStart w:id="78" w:name="OLE_LINK417"/>
            <w:bookmarkStart w:id="79" w:name="OLE_LINK414"/>
            <w:r w:rsidR="004F178F" w:rsidRPr="004F77F1">
              <w:rPr>
                <w:lang w:val="en-US"/>
              </w:rPr>
              <w:t xml:space="preserve">. </w:t>
            </w:r>
            <w:r>
              <w:rPr>
                <w:lang w:val="en-US"/>
              </w:rPr>
              <w:t>B</w:t>
            </w:r>
            <w:r w:rsidR="00632D19">
              <w:rPr>
                <w:lang w:val="en-US"/>
              </w:rPr>
              <w:t>y</w:t>
            </w:r>
            <w:r>
              <w:rPr>
                <w:lang w:val="en-US"/>
              </w:rPr>
              <w:t>tes</w:t>
            </w:r>
            <w:r w:rsidRPr="00DB3850">
              <w:rPr>
                <w:lang w:val="en-US"/>
              </w:rPr>
              <w:t xml:space="preserve"> </w:t>
            </w:r>
            <w:r>
              <w:rPr>
                <w:lang w:val="en-US"/>
              </w:rPr>
              <w:t>field</w:t>
            </w:r>
            <w:r w:rsidR="004F178F" w:rsidRPr="00DB3850">
              <w:rPr>
                <w:lang w:val="en-US"/>
              </w:rPr>
              <w:t xml:space="preserve">, </w:t>
            </w:r>
            <w:r>
              <w:rPr>
                <w:lang w:val="en-US"/>
              </w:rPr>
              <w:t>where</w:t>
            </w:r>
            <w:r w:rsidRPr="00DB3850">
              <w:rPr>
                <w:lang w:val="en-US"/>
              </w:rPr>
              <w:t xml:space="preserve"> </w:t>
            </w:r>
            <w:r>
              <w:rPr>
                <w:lang w:val="en-US"/>
              </w:rPr>
              <w:t>bit</w:t>
            </w:r>
            <w:r w:rsidRPr="00DB3850">
              <w:rPr>
                <w:lang w:val="en-US"/>
              </w:rPr>
              <w:t xml:space="preserve"> </w:t>
            </w:r>
            <w:r>
              <w:rPr>
                <w:lang w:val="en-US"/>
              </w:rPr>
              <w:t>number</w:t>
            </w:r>
            <w:r w:rsidRPr="00DB3850">
              <w:rPr>
                <w:lang w:val="en-US"/>
              </w:rPr>
              <w:t xml:space="preserve"> indicates that the user providing the s</w:t>
            </w:r>
            <w:r>
              <w:rPr>
                <w:lang w:val="en-US"/>
              </w:rPr>
              <w:t>ervice to the buyer (client) is</w:t>
            </w:r>
            <w:r w:rsidR="004F178F" w:rsidRPr="00DB3850">
              <w:rPr>
                <w:lang w:val="en-US"/>
              </w:rPr>
              <w:t>:</w:t>
            </w:r>
          </w:p>
          <w:p w14:paraId="67481253" w14:textId="77777777" w:rsidR="004F178F" w:rsidRPr="00DB3850" w:rsidRDefault="004F178F" w:rsidP="005A1481">
            <w:pPr>
              <w:rPr>
                <w:lang w:val="en-US"/>
              </w:rPr>
            </w:pPr>
            <w:r w:rsidRPr="00DB3850">
              <w:rPr>
                <w:lang w:val="en-US"/>
              </w:rPr>
              <w:t xml:space="preserve">0 – </w:t>
            </w:r>
            <w:r w:rsidR="00DB3850" w:rsidRPr="00DB3850">
              <w:rPr>
                <w:lang w:val="en-US"/>
              </w:rPr>
              <w:t>bank payment agent</w:t>
            </w:r>
          </w:p>
          <w:p w14:paraId="52F3D6EA" w14:textId="77777777" w:rsidR="004F178F" w:rsidRPr="00DB3850" w:rsidRDefault="004F178F" w:rsidP="005A1481">
            <w:pPr>
              <w:rPr>
                <w:lang w:val="en-US"/>
              </w:rPr>
            </w:pPr>
            <w:r w:rsidRPr="00DB3850">
              <w:rPr>
                <w:lang w:val="en-US"/>
              </w:rPr>
              <w:t xml:space="preserve">1 – </w:t>
            </w:r>
            <w:r w:rsidR="00DB3850" w:rsidRPr="00DB3850">
              <w:rPr>
                <w:lang w:val="en-US"/>
              </w:rPr>
              <w:t>bank payment subagent</w:t>
            </w:r>
          </w:p>
          <w:p w14:paraId="6F88A3E6" w14:textId="77777777" w:rsidR="004F178F" w:rsidRPr="00DB3850" w:rsidRDefault="004F178F" w:rsidP="005A1481">
            <w:pPr>
              <w:rPr>
                <w:lang w:val="en-US"/>
              </w:rPr>
            </w:pPr>
            <w:r w:rsidRPr="00DB3850">
              <w:rPr>
                <w:lang w:val="en-US"/>
              </w:rPr>
              <w:t xml:space="preserve">2 – </w:t>
            </w:r>
            <w:r w:rsidR="00DB3850" w:rsidRPr="00DB3850">
              <w:rPr>
                <w:lang w:val="en-US"/>
              </w:rPr>
              <w:t>payment agent</w:t>
            </w:r>
          </w:p>
          <w:p w14:paraId="6804A70A" w14:textId="77777777" w:rsidR="004F178F" w:rsidRPr="00DB3850" w:rsidRDefault="004F178F" w:rsidP="005A1481">
            <w:pPr>
              <w:rPr>
                <w:lang w:val="en-US"/>
              </w:rPr>
            </w:pPr>
            <w:r w:rsidRPr="00DB3850">
              <w:rPr>
                <w:lang w:val="en-US"/>
              </w:rPr>
              <w:t xml:space="preserve">3 – </w:t>
            </w:r>
            <w:r w:rsidR="00DB3850" w:rsidRPr="00DB3850">
              <w:rPr>
                <w:lang w:val="en-US"/>
              </w:rPr>
              <w:t xml:space="preserve">payment </w:t>
            </w:r>
            <w:r w:rsidR="00DB3850">
              <w:rPr>
                <w:lang w:val="en-US"/>
              </w:rPr>
              <w:t>sub</w:t>
            </w:r>
            <w:r w:rsidR="00DB3850" w:rsidRPr="00DB3850">
              <w:rPr>
                <w:lang w:val="en-US"/>
              </w:rPr>
              <w:t>agent</w:t>
            </w:r>
          </w:p>
          <w:p w14:paraId="15890779" w14:textId="77777777" w:rsidR="004F178F" w:rsidRPr="00DB3850" w:rsidRDefault="004F178F" w:rsidP="005A1481">
            <w:pPr>
              <w:rPr>
                <w:lang w:val="en-US"/>
              </w:rPr>
            </w:pPr>
            <w:r w:rsidRPr="00DB3850">
              <w:rPr>
                <w:lang w:val="en-US"/>
              </w:rPr>
              <w:t xml:space="preserve">4 – </w:t>
            </w:r>
            <w:r w:rsidR="00DB3850">
              <w:rPr>
                <w:lang w:val="en-US"/>
              </w:rPr>
              <w:t>agent</w:t>
            </w:r>
          </w:p>
          <w:p w14:paraId="44F06275" w14:textId="77777777" w:rsidR="004F178F" w:rsidRPr="00DB3850" w:rsidRDefault="004F178F" w:rsidP="005A1481">
            <w:pPr>
              <w:rPr>
                <w:lang w:val="en-US"/>
              </w:rPr>
            </w:pPr>
            <w:r w:rsidRPr="00DB3850">
              <w:rPr>
                <w:lang w:val="en-US"/>
              </w:rPr>
              <w:t xml:space="preserve">5 – </w:t>
            </w:r>
            <w:r w:rsidR="00DB3850" w:rsidRPr="00DB3850">
              <w:rPr>
                <w:lang w:val="en-US"/>
              </w:rPr>
              <w:t>commission agent</w:t>
            </w:r>
          </w:p>
          <w:p w14:paraId="54FDF081" w14:textId="77777777" w:rsidR="004F178F" w:rsidRPr="00F06E67" w:rsidRDefault="004F178F" w:rsidP="005A1481">
            <w:pPr>
              <w:tabs>
                <w:tab w:val="center" w:pos="2467"/>
              </w:tabs>
              <w:rPr>
                <w:lang w:val="en-US"/>
              </w:rPr>
            </w:pPr>
            <w:r w:rsidRPr="00F06E67">
              <w:rPr>
                <w:lang w:val="en-US"/>
              </w:rPr>
              <w:t xml:space="preserve">6 – </w:t>
            </w:r>
            <w:proofErr w:type="gramStart"/>
            <w:r w:rsidR="00DB3850" w:rsidRPr="00F06E67">
              <w:rPr>
                <w:lang w:val="en-US"/>
              </w:rPr>
              <w:t>other</w:t>
            </w:r>
            <w:proofErr w:type="gramEnd"/>
            <w:r w:rsidR="00DB3850" w:rsidRPr="00F06E67">
              <w:rPr>
                <w:lang w:val="en-US"/>
              </w:rPr>
              <w:t xml:space="preserve"> agent</w:t>
            </w:r>
          </w:p>
          <w:bookmarkEnd w:id="76"/>
          <w:bookmarkEnd w:id="77"/>
          <w:bookmarkEnd w:id="78"/>
          <w:p w14:paraId="2D006213" w14:textId="77777777" w:rsidR="004F178F" w:rsidRPr="00DB3850" w:rsidRDefault="00DB3850" w:rsidP="003B68ED">
            <w:pPr>
              <w:tabs>
                <w:tab w:val="center" w:pos="2467"/>
              </w:tabs>
              <w:rPr>
                <w:i/>
                <w:lang w:val="en-US"/>
              </w:rPr>
            </w:pPr>
            <w:r w:rsidRPr="00DB3850">
              <w:rPr>
                <w:i/>
                <w:lang w:val="en-US"/>
              </w:rPr>
              <w:t xml:space="preserve">The Receipt (accountable form) can contain the "agent </w:t>
            </w:r>
            <w:r w:rsidR="003B68ED">
              <w:rPr>
                <w:i/>
                <w:lang w:val="en-US"/>
              </w:rPr>
              <w:t>marker</w:t>
            </w:r>
            <w:r w:rsidRPr="00DB3850">
              <w:rPr>
                <w:i/>
                <w:lang w:val="en-US"/>
              </w:rPr>
              <w:t>" details (</w:t>
            </w:r>
            <w:r w:rsidR="003B68ED">
              <w:rPr>
                <w:i/>
                <w:lang w:val="en-US"/>
              </w:rPr>
              <w:t xml:space="preserve">tag </w:t>
            </w:r>
            <w:r w:rsidRPr="00DB3850">
              <w:rPr>
                <w:i/>
                <w:lang w:val="en-US"/>
              </w:rPr>
              <w:t>1057) only if the registration report and / or the current re-registration report contains the "agent attribute" detail (tag 1057), which has a value identical to the value of the "agent attribute" detail (tag 1057) of the cash receipt.</w:t>
            </w:r>
            <w:bookmarkEnd w:id="73"/>
            <w:bookmarkEnd w:id="74"/>
            <w:bookmarkEnd w:id="75"/>
            <w:bookmarkEnd w:id="79"/>
          </w:p>
        </w:tc>
        <w:tc>
          <w:tcPr>
            <w:tcW w:w="2490" w:type="dxa"/>
          </w:tcPr>
          <w:p w14:paraId="02BF4B3F" w14:textId="77777777" w:rsidR="004F178F" w:rsidRPr="004836F6" w:rsidRDefault="004836F6" w:rsidP="004836F6">
            <w:pPr>
              <w:rPr>
                <w:rFonts w:cs="Arial"/>
                <w:lang w:val="en-US"/>
              </w:rPr>
            </w:pPr>
            <w:bookmarkStart w:id="80" w:name="OLE_LINK296"/>
            <w:bookmarkStart w:id="81" w:name="OLE_LINK297"/>
            <w:bookmarkStart w:id="82" w:name="OLE_LINK298"/>
            <w:r>
              <w:rPr>
                <w:rFonts w:cs="Arial"/>
                <w:lang w:val="en-US"/>
              </w:rPr>
              <w:t>Number</w:t>
            </w:r>
            <w:r w:rsidRPr="004836F6">
              <w:rPr>
                <w:rFonts w:cs="Arial"/>
                <w:lang w:val="en-US"/>
              </w:rPr>
              <w:t xml:space="preserve"> </w:t>
            </w:r>
            <w:r>
              <w:rPr>
                <w:rFonts w:cs="Arial"/>
                <w:lang w:val="en-US"/>
              </w:rPr>
              <w:t>from</w:t>
            </w:r>
            <w:r w:rsidR="004F178F" w:rsidRPr="004836F6">
              <w:rPr>
                <w:rFonts w:cs="Arial"/>
                <w:lang w:val="en-US"/>
              </w:rPr>
              <w:t xml:space="preserve"> 1 </w:t>
            </w:r>
            <w:r>
              <w:rPr>
                <w:rFonts w:cs="Arial"/>
                <w:lang w:val="en-US"/>
              </w:rPr>
              <w:t>to</w:t>
            </w:r>
            <w:r w:rsidR="004F178F" w:rsidRPr="004836F6">
              <w:rPr>
                <w:rFonts w:cs="Arial"/>
                <w:lang w:val="en-US"/>
              </w:rPr>
              <w:t xml:space="preserve"> 127, </w:t>
            </w:r>
            <w:r w:rsidRPr="004836F6">
              <w:rPr>
                <w:rFonts w:cs="Arial"/>
                <w:lang w:val="en-US"/>
              </w:rPr>
              <w:t>optional field</w:t>
            </w:r>
            <w:bookmarkEnd w:id="80"/>
            <w:bookmarkEnd w:id="81"/>
            <w:bookmarkEnd w:id="82"/>
          </w:p>
        </w:tc>
      </w:tr>
      <w:tr w:rsidR="004F178F" w:rsidRPr="007D576E" w14:paraId="62694B35" w14:textId="77777777" w:rsidTr="008D0639">
        <w:tc>
          <w:tcPr>
            <w:tcW w:w="4307" w:type="dxa"/>
          </w:tcPr>
          <w:p w14:paraId="13F1CE3F" w14:textId="77777777" w:rsidR="004F178F" w:rsidRPr="00AE6B24" w:rsidRDefault="004F178F" w:rsidP="005A1481">
            <w:pPr>
              <w:rPr>
                <w:rFonts w:cs="Arial"/>
              </w:rPr>
            </w:pPr>
            <w:bookmarkStart w:id="83" w:name="_Hlk515533381"/>
            <w:r>
              <w:rPr>
                <w:lang w:val="en-US"/>
              </w:rPr>
              <w:t>p</w:t>
            </w:r>
            <w:proofErr w:type="spellStart"/>
            <w:r w:rsidRPr="00EA41AF">
              <w:t>aymentTransferOperatorPhoneNumbers</w:t>
            </w:r>
            <w:proofErr w:type="spellEnd"/>
          </w:p>
        </w:tc>
        <w:tc>
          <w:tcPr>
            <w:tcW w:w="3486" w:type="dxa"/>
          </w:tcPr>
          <w:p w14:paraId="3E81FE42" w14:textId="77777777" w:rsidR="004F178F" w:rsidRPr="00484D7B" w:rsidRDefault="00484D7B" w:rsidP="005A1481">
            <w:pPr>
              <w:rPr>
                <w:lang w:val="en-US"/>
              </w:rPr>
            </w:pPr>
            <w:bookmarkStart w:id="84" w:name="OLE_LINK310"/>
            <w:bookmarkStart w:id="85" w:name="OLE_LINK311"/>
            <w:r>
              <w:rPr>
                <w:lang w:val="en-US"/>
              </w:rPr>
              <w:t>Transfer Operator Phone Number</w:t>
            </w:r>
            <w:r w:rsidR="004F178F" w:rsidRPr="00484D7B">
              <w:rPr>
                <w:lang w:val="en-US"/>
              </w:rPr>
              <w:t xml:space="preserve">, </w:t>
            </w:r>
            <w:r w:rsidR="001C07A4">
              <w:rPr>
                <w:lang w:val="en-US"/>
              </w:rPr>
              <w:t xml:space="preserve">tag </w:t>
            </w:r>
            <w:r w:rsidR="004F178F" w:rsidRPr="00484D7B">
              <w:rPr>
                <w:lang w:val="en-US"/>
              </w:rPr>
              <w:t>1075</w:t>
            </w:r>
            <w:bookmarkEnd w:id="84"/>
            <w:bookmarkEnd w:id="85"/>
          </w:p>
        </w:tc>
        <w:tc>
          <w:tcPr>
            <w:tcW w:w="2490" w:type="dxa"/>
          </w:tcPr>
          <w:p w14:paraId="1C040CBC" w14:textId="77777777" w:rsidR="004F178F" w:rsidRPr="00FB776F" w:rsidRDefault="00FB776F" w:rsidP="008812B9">
            <w:pPr>
              <w:rPr>
                <w:rFonts w:cs="Arial"/>
                <w:lang w:val="en-US"/>
              </w:rPr>
            </w:pPr>
            <w:r w:rsidRPr="00FB776F">
              <w:rPr>
                <w:rFonts w:cs="Arial"/>
                <w:lang w:val="en-US"/>
              </w:rPr>
              <w:t xml:space="preserve">Array of </w:t>
            </w:r>
            <w:r w:rsidR="008812B9">
              <w:rPr>
                <w:rFonts w:cs="Arial"/>
                <w:lang w:val="en-US"/>
              </w:rPr>
              <w:t xml:space="preserve">strings </w:t>
            </w:r>
            <w:r w:rsidRPr="00FB776F">
              <w:rPr>
                <w:rFonts w:cs="Arial"/>
                <w:lang w:val="en-US"/>
              </w:rPr>
              <w:t xml:space="preserve">from 1 to 19 </w:t>
            </w:r>
            <w:r>
              <w:rPr>
                <w:rFonts w:cs="Arial"/>
                <w:lang w:val="en-US"/>
              </w:rPr>
              <w:t>symbols</w:t>
            </w:r>
            <w:r w:rsidRPr="00FB776F">
              <w:rPr>
                <w:rFonts w:cs="Arial"/>
                <w:lang w:val="en-US"/>
              </w:rPr>
              <w:t xml:space="preserve">, format </w:t>
            </w:r>
            <w:r w:rsidR="004F178F" w:rsidRPr="00FB776F">
              <w:rPr>
                <w:rFonts w:cs="Arial"/>
                <w:lang w:val="en-US"/>
              </w:rPr>
              <w:t>+{</w:t>
            </w:r>
            <w:r w:rsidR="00D560EA">
              <w:rPr>
                <w:rFonts w:cs="Arial"/>
                <w:lang w:val="en-US"/>
              </w:rPr>
              <w:t>N</w:t>
            </w:r>
            <w:r w:rsidR="004F178F" w:rsidRPr="00FB776F">
              <w:rPr>
                <w:rFonts w:cs="Arial"/>
                <w:lang w:val="en-US"/>
              </w:rPr>
              <w:t xml:space="preserve">}, </w:t>
            </w:r>
            <w:r w:rsidR="004836F6" w:rsidRPr="00FB776F">
              <w:rPr>
                <w:rFonts w:cs="Arial"/>
                <w:lang w:val="en-US"/>
              </w:rPr>
              <w:t>optional field</w:t>
            </w:r>
          </w:p>
        </w:tc>
      </w:tr>
      <w:tr w:rsidR="004F178F" w:rsidRPr="007D576E" w14:paraId="107AF34F" w14:textId="77777777" w:rsidTr="008D0639">
        <w:tc>
          <w:tcPr>
            <w:tcW w:w="4307" w:type="dxa"/>
          </w:tcPr>
          <w:p w14:paraId="7C7711F5" w14:textId="77777777" w:rsidR="004F178F" w:rsidRPr="00AE6B24" w:rsidRDefault="004F178F" w:rsidP="005A1481">
            <w:pPr>
              <w:rPr>
                <w:rFonts w:cs="Arial"/>
              </w:rPr>
            </w:pPr>
            <w:r>
              <w:rPr>
                <w:lang w:val="en-US"/>
              </w:rPr>
              <w:t>p</w:t>
            </w:r>
            <w:proofErr w:type="spellStart"/>
            <w:r w:rsidRPr="00EA41AF">
              <w:t>aymentAgentOperation</w:t>
            </w:r>
            <w:proofErr w:type="spellEnd"/>
          </w:p>
        </w:tc>
        <w:tc>
          <w:tcPr>
            <w:tcW w:w="3486" w:type="dxa"/>
          </w:tcPr>
          <w:p w14:paraId="7EF8DECF" w14:textId="77777777" w:rsidR="004F178F" w:rsidRPr="008B35C0" w:rsidRDefault="00484D7B" w:rsidP="005A1481">
            <w:pPr>
              <w:rPr>
                <w:lang w:val="en-US"/>
              </w:rPr>
            </w:pPr>
            <w:bookmarkStart w:id="86" w:name="OLE_LINK312"/>
            <w:bookmarkStart w:id="87" w:name="OLE_LINK313"/>
            <w:bookmarkStart w:id="88" w:name="OLE_LINK314"/>
            <w:r>
              <w:rPr>
                <w:lang w:val="en-US"/>
              </w:rPr>
              <w:t>Payment Agent Operation</w:t>
            </w:r>
            <w:r w:rsidR="004F178F">
              <w:t xml:space="preserve">, </w:t>
            </w:r>
            <w:r w:rsidR="001C07A4">
              <w:rPr>
                <w:lang w:val="en-US"/>
              </w:rPr>
              <w:t xml:space="preserve">tag </w:t>
            </w:r>
            <w:r w:rsidR="004F178F" w:rsidRPr="00D13808">
              <w:rPr>
                <w:lang w:val="en-US"/>
              </w:rPr>
              <w:t>1044</w:t>
            </w:r>
            <w:bookmarkEnd w:id="86"/>
            <w:bookmarkEnd w:id="87"/>
            <w:bookmarkEnd w:id="88"/>
          </w:p>
        </w:tc>
        <w:tc>
          <w:tcPr>
            <w:tcW w:w="2490" w:type="dxa"/>
          </w:tcPr>
          <w:p w14:paraId="2C88A050" w14:textId="77777777" w:rsidR="004F178F" w:rsidRPr="00FB776F" w:rsidRDefault="008812B9" w:rsidP="00FB776F">
            <w:pPr>
              <w:rPr>
                <w:rFonts w:cs="Arial"/>
                <w:lang w:val="en-US"/>
              </w:rPr>
            </w:pPr>
            <w:r>
              <w:rPr>
                <w:rFonts w:cs="Arial"/>
                <w:lang w:val="en-US"/>
              </w:rPr>
              <w:t xml:space="preserve">String </w:t>
            </w:r>
            <w:r w:rsidR="00FB776F">
              <w:rPr>
                <w:rFonts w:cs="Arial"/>
                <w:lang w:val="en-US"/>
              </w:rPr>
              <w:t>from 1 to 24</w:t>
            </w:r>
            <w:r w:rsidR="004F178F" w:rsidRPr="00FB776F">
              <w:rPr>
                <w:rFonts w:cs="Arial"/>
                <w:lang w:val="en-US"/>
              </w:rPr>
              <w:t xml:space="preserve">, </w:t>
            </w:r>
            <w:r w:rsidR="00FB776F" w:rsidRPr="00FB776F">
              <w:rPr>
                <w:rFonts w:cs="Arial"/>
                <w:lang w:val="en-US"/>
              </w:rPr>
              <w:t>optional field</w:t>
            </w:r>
          </w:p>
        </w:tc>
      </w:tr>
      <w:tr w:rsidR="004F178F" w:rsidRPr="007D576E" w14:paraId="48467093" w14:textId="77777777" w:rsidTr="008D0639">
        <w:tc>
          <w:tcPr>
            <w:tcW w:w="4307" w:type="dxa"/>
          </w:tcPr>
          <w:p w14:paraId="57D4D3CC" w14:textId="77777777" w:rsidR="004F178F" w:rsidRPr="00EA41AF" w:rsidRDefault="004F178F" w:rsidP="005A1481">
            <w:r>
              <w:rPr>
                <w:lang w:val="en-US"/>
              </w:rPr>
              <w:t>p</w:t>
            </w:r>
            <w:proofErr w:type="spellStart"/>
            <w:r w:rsidRPr="00EA41AF">
              <w:t>aymentAgentPhoneNumbers</w:t>
            </w:r>
            <w:proofErr w:type="spellEnd"/>
          </w:p>
        </w:tc>
        <w:tc>
          <w:tcPr>
            <w:tcW w:w="3486" w:type="dxa"/>
          </w:tcPr>
          <w:p w14:paraId="1ACE187F" w14:textId="77777777" w:rsidR="004F178F" w:rsidRPr="00484D7B" w:rsidRDefault="00484D7B" w:rsidP="00484D7B">
            <w:pPr>
              <w:rPr>
                <w:lang w:val="en-US"/>
              </w:rPr>
            </w:pPr>
            <w:bookmarkStart w:id="89" w:name="OLE_LINK315"/>
            <w:bookmarkStart w:id="90" w:name="OLE_LINK316"/>
            <w:bookmarkStart w:id="91" w:name="OLE_LINK317"/>
            <w:r>
              <w:rPr>
                <w:lang w:val="en-US"/>
              </w:rPr>
              <w:t>Payment Agent Phone Number</w:t>
            </w:r>
            <w:r w:rsidR="004F178F" w:rsidRPr="00484D7B">
              <w:rPr>
                <w:lang w:val="en-US"/>
              </w:rPr>
              <w:t xml:space="preserve">, </w:t>
            </w:r>
            <w:r w:rsidR="001C07A4">
              <w:rPr>
                <w:lang w:val="en-US"/>
              </w:rPr>
              <w:t xml:space="preserve">tag </w:t>
            </w:r>
            <w:r w:rsidR="004F178F" w:rsidRPr="00484D7B">
              <w:rPr>
                <w:lang w:val="en-US"/>
              </w:rPr>
              <w:t>1073</w:t>
            </w:r>
            <w:bookmarkEnd w:id="89"/>
            <w:bookmarkEnd w:id="90"/>
            <w:bookmarkEnd w:id="91"/>
          </w:p>
        </w:tc>
        <w:tc>
          <w:tcPr>
            <w:tcW w:w="2490" w:type="dxa"/>
          </w:tcPr>
          <w:p w14:paraId="6F8E7C60" w14:textId="77777777" w:rsidR="004F178F" w:rsidRPr="00FB776F" w:rsidRDefault="00FB776F" w:rsidP="00D560EA">
            <w:pPr>
              <w:rPr>
                <w:rFonts w:cs="Arial"/>
                <w:lang w:val="en-US"/>
              </w:rPr>
            </w:pPr>
            <w:r w:rsidRPr="00FB776F">
              <w:rPr>
                <w:rFonts w:cs="Arial"/>
                <w:lang w:val="en-US"/>
              </w:rPr>
              <w:t xml:space="preserve">Array of </w:t>
            </w:r>
            <w:r w:rsidR="008812B9">
              <w:rPr>
                <w:rFonts w:cs="Arial"/>
                <w:lang w:val="en-US"/>
              </w:rPr>
              <w:t xml:space="preserve">strings </w:t>
            </w:r>
            <w:r w:rsidRPr="00FB776F">
              <w:rPr>
                <w:rFonts w:cs="Arial"/>
                <w:lang w:val="en-US"/>
              </w:rPr>
              <w:t>from</w:t>
            </w:r>
            <w:r w:rsidR="004F178F" w:rsidRPr="00FB776F">
              <w:rPr>
                <w:rFonts w:cs="Arial"/>
                <w:lang w:val="en-US"/>
              </w:rPr>
              <w:t xml:space="preserve"> 1 </w:t>
            </w:r>
            <w:r>
              <w:rPr>
                <w:rFonts w:cs="Arial"/>
                <w:lang w:val="en-US"/>
              </w:rPr>
              <w:t>to</w:t>
            </w:r>
            <w:r w:rsidR="004F178F" w:rsidRPr="00FB776F">
              <w:rPr>
                <w:rFonts w:cs="Arial"/>
                <w:lang w:val="en-US"/>
              </w:rPr>
              <w:t xml:space="preserve"> 19 </w:t>
            </w:r>
            <w:r>
              <w:rPr>
                <w:rFonts w:cs="Arial"/>
                <w:lang w:val="en-US"/>
              </w:rPr>
              <w:t>symbols</w:t>
            </w:r>
            <w:r w:rsidR="004F178F" w:rsidRPr="00FB776F">
              <w:rPr>
                <w:rFonts w:cs="Arial"/>
                <w:lang w:val="en-US"/>
              </w:rPr>
              <w:t xml:space="preserve">, </w:t>
            </w:r>
            <w:r>
              <w:rPr>
                <w:rFonts w:cs="Arial"/>
                <w:lang w:val="en-US"/>
              </w:rPr>
              <w:t>format</w:t>
            </w:r>
            <w:r w:rsidR="004F178F" w:rsidRPr="00FB776F">
              <w:rPr>
                <w:rFonts w:cs="Arial"/>
                <w:lang w:val="en-US"/>
              </w:rPr>
              <w:t xml:space="preserve"> +{</w:t>
            </w:r>
            <w:r w:rsidR="00D560EA">
              <w:rPr>
                <w:rFonts w:cs="Arial"/>
                <w:lang w:val="en-US"/>
              </w:rPr>
              <w:t>N</w:t>
            </w:r>
            <w:r w:rsidR="004F178F" w:rsidRPr="00FB776F">
              <w:rPr>
                <w:rFonts w:cs="Arial"/>
                <w:lang w:val="en-US"/>
              </w:rPr>
              <w:t xml:space="preserve">}, </w:t>
            </w:r>
            <w:r w:rsidR="004836F6" w:rsidRPr="00FB776F">
              <w:rPr>
                <w:rFonts w:cs="Arial"/>
                <w:lang w:val="en-US"/>
              </w:rPr>
              <w:t>optional field</w:t>
            </w:r>
          </w:p>
        </w:tc>
      </w:tr>
      <w:bookmarkEnd w:id="83"/>
      <w:tr w:rsidR="00FB776F" w:rsidRPr="007D576E" w14:paraId="4CE32DAF" w14:textId="77777777" w:rsidTr="008D0639">
        <w:tc>
          <w:tcPr>
            <w:tcW w:w="4307" w:type="dxa"/>
          </w:tcPr>
          <w:p w14:paraId="5159A16D" w14:textId="77777777" w:rsidR="00FB776F" w:rsidRPr="00EA41AF" w:rsidRDefault="00FB776F" w:rsidP="00FB776F">
            <w:r>
              <w:rPr>
                <w:lang w:val="en-US"/>
              </w:rPr>
              <w:t>p</w:t>
            </w:r>
            <w:proofErr w:type="spellStart"/>
            <w:r w:rsidRPr="00EA41AF">
              <w:t>aymentOperatorPhoneNumbers</w:t>
            </w:r>
            <w:proofErr w:type="spellEnd"/>
          </w:p>
        </w:tc>
        <w:tc>
          <w:tcPr>
            <w:tcW w:w="3486" w:type="dxa"/>
          </w:tcPr>
          <w:p w14:paraId="7692AD42" w14:textId="77777777" w:rsidR="00FB776F" w:rsidRPr="00484D7B" w:rsidRDefault="00FB776F" w:rsidP="00FB776F">
            <w:pPr>
              <w:rPr>
                <w:lang w:val="en-US"/>
              </w:rPr>
            </w:pPr>
            <w:bookmarkStart w:id="92" w:name="OLE_LINK318"/>
            <w:bookmarkStart w:id="93" w:name="OLE_LINK319"/>
            <w:bookmarkStart w:id="94" w:name="OLE_LINK320"/>
            <w:r>
              <w:rPr>
                <w:lang w:val="en-US"/>
              </w:rPr>
              <w:t>Payment Operator Phone Number</w:t>
            </w:r>
            <w:r w:rsidRPr="00484D7B">
              <w:rPr>
                <w:lang w:val="en-US"/>
              </w:rPr>
              <w:t xml:space="preserve">, </w:t>
            </w:r>
            <w:r>
              <w:rPr>
                <w:lang w:val="en-US"/>
              </w:rPr>
              <w:t>tag</w:t>
            </w:r>
            <w:r w:rsidRPr="00484D7B">
              <w:rPr>
                <w:lang w:val="en-US"/>
              </w:rPr>
              <w:t xml:space="preserve"> 1074</w:t>
            </w:r>
            <w:bookmarkEnd w:id="92"/>
            <w:bookmarkEnd w:id="93"/>
            <w:bookmarkEnd w:id="94"/>
          </w:p>
        </w:tc>
        <w:tc>
          <w:tcPr>
            <w:tcW w:w="2490" w:type="dxa"/>
          </w:tcPr>
          <w:p w14:paraId="740DB4EF" w14:textId="77777777" w:rsidR="00FB776F" w:rsidRPr="00FB776F" w:rsidRDefault="00FB776F" w:rsidP="008812B9">
            <w:pPr>
              <w:rPr>
                <w:rFonts w:cs="Arial"/>
                <w:lang w:val="en-US"/>
              </w:rPr>
            </w:pPr>
            <w:r w:rsidRPr="00FB776F">
              <w:rPr>
                <w:rFonts w:cs="Arial"/>
                <w:lang w:val="en-US"/>
              </w:rPr>
              <w:t xml:space="preserve">Array of </w:t>
            </w:r>
            <w:r w:rsidR="008812B9">
              <w:rPr>
                <w:rFonts w:cs="Arial"/>
                <w:lang w:val="en-US"/>
              </w:rPr>
              <w:t>strings</w:t>
            </w:r>
            <w:r w:rsidRPr="00FB776F">
              <w:rPr>
                <w:rFonts w:cs="Arial"/>
                <w:lang w:val="en-US"/>
              </w:rPr>
              <w:t xml:space="preserve"> from 1 </w:t>
            </w:r>
            <w:r>
              <w:rPr>
                <w:rFonts w:cs="Arial"/>
                <w:lang w:val="en-US"/>
              </w:rPr>
              <w:t>to</w:t>
            </w:r>
            <w:r w:rsidRPr="00FB776F">
              <w:rPr>
                <w:rFonts w:cs="Arial"/>
                <w:lang w:val="en-US"/>
              </w:rPr>
              <w:t xml:space="preserve"> 19 </w:t>
            </w:r>
            <w:r>
              <w:rPr>
                <w:rFonts w:cs="Arial"/>
                <w:lang w:val="en-US"/>
              </w:rPr>
              <w:t>symbols</w:t>
            </w:r>
            <w:r w:rsidRPr="00FB776F">
              <w:rPr>
                <w:rFonts w:cs="Arial"/>
                <w:lang w:val="en-US"/>
              </w:rPr>
              <w:t xml:space="preserve">, </w:t>
            </w:r>
            <w:r>
              <w:rPr>
                <w:rFonts w:cs="Arial"/>
                <w:lang w:val="en-US"/>
              </w:rPr>
              <w:t>format</w:t>
            </w:r>
            <w:r w:rsidRPr="00FB776F">
              <w:rPr>
                <w:rFonts w:cs="Arial"/>
                <w:lang w:val="en-US"/>
              </w:rPr>
              <w:t xml:space="preserve"> +{</w:t>
            </w:r>
            <w:r w:rsidR="00D560EA">
              <w:rPr>
                <w:rFonts w:cs="Arial"/>
                <w:lang w:val="en-US"/>
              </w:rPr>
              <w:t>N</w:t>
            </w:r>
            <w:r w:rsidRPr="00FB776F">
              <w:rPr>
                <w:rFonts w:cs="Arial"/>
                <w:lang w:val="en-US"/>
              </w:rPr>
              <w:t>}, optional field</w:t>
            </w:r>
          </w:p>
        </w:tc>
      </w:tr>
      <w:tr w:rsidR="00FB776F" w:rsidRPr="007D576E" w14:paraId="16424888" w14:textId="77777777" w:rsidTr="008D0639">
        <w:tc>
          <w:tcPr>
            <w:tcW w:w="4307" w:type="dxa"/>
          </w:tcPr>
          <w:p w14:paraId="425C6BF7" w14:textId="77777777" w:rsidR="00FB776F" w:rsidRPr="00EA41AF" w:rsidRDefault="00FB776F" w:rsidP="00FB776F">
            <w:r>
              <w:rPr>
                <w:lang w:val="en-US"/>
              </w:rPr>
              <w:lastRenderedPageBreak/>
              <w:t>p</w:t>
            </w:r>
            <w:proofErr w:type="spellStart"/>
            <w:r w:rsidRPr="00EA41AF">
              <w:t>aymentOperatorName</w:t>
            </w:r>
            <w:proofErr w:type="spellEnd"/>
          </w:p>
        </w:tc>
        <w:tc>
          <w:tcPr>
            <w:tcW w:w="3486" w:type="dxa"/>
          </w:tcPr>
          <w:p w14:paraId="6EA6B0F4" w14:textId="77777777" w:rsidR="00FB776F" w:rsidRDefault="00FB776F" w:rsidP="00FB776F">
            <w:bookmarkStart w:id="95" w:name="OLE_LINK321"/>
            <w:bookmarkStart w:id="96" w:name="OLE_LINK322"/>
            <w:r>
              <w:rPr>
                <w:lang w:val="en-US"/>
              </w:rPr>
              <w:t>P</w:t>
            </w:r>
            <w:proofErr w:type="spellStart"/>
            <w:r w:rsidRPr="00EA41AF">
              <w:t>ayment</w:t>
            </w:r>
            <w:proofErr w:type="spellEnd"/>
            <w:r>
              <w:rPr>
                <w:lang w:val="en-US"/>
              </w:rPr>
              <w:t xml:space="preserve"> </w:t>
            </w:r>
            <w:proofErr w:type="spellStart"/>
            <w:r w:rsidRPr="00EA41AF">
              <w:t>Operator</w:t>
            </w:r>
            <w:proofErr w:type="spellEnd"/>
            <w:r>
              <w:rPr>
                <w:lang w:val="en-US"/>
              </w:rPr>
              <w:t xml:space="preserve"> </w:t>
            </w:r>
            <w:proofErr w:type="spellStart"/>
            <w:r w:rsidRPr="00EA41AF">
              <w:t>Name</w:t>
            </w:r>
            <w:proofErr w:type="spellEnd"/>
            <w:r>
              <w:t xml:space="preserve">, </w:t>
            </w:r>
            <w:r>
              <w:rPr>
                <w:lang w:val="en-US"/>
              </w:rPr>
              <w:t xml:space="preserve">tag </w:t>
            </w:r>
            <w:r w:rsidRPr="000B1B66">
              <w:t>1026</w:t>
            </w:r>
            <w:bookmarkEnd w:id="95"/>
            <w:bookmarkEnd w:id="96"/>
          </w:p>
        </w:tc>
        <w:tc>
          <w:tcPr>
            <w:tcW w:w="2490" w:type="dxa"/>
          </w:tcPr>
          <w:p w14:paraId="0BDF72C3" w14:textId="77777777" w:rsidR="00FB776F" w:rsidRPr="00FB776F" w:rsidRDefault="008812B9" w:rsidP="00FB776F">
            <w:pPr>
              <w:rPr>
                <w:rFonts w:cs="Arial"/>
                <w:lang w:val="en-US"/>
              </w:rPr>
            </w:pPr>
            <w:r>
              <w:rPr>
                <w:rFonts w:cs="Arial"/>
                <w:lang w:val="en-US"/>
              </w:rPr>
              <w:t xml:space="preserve">String </w:t>
            </w:r>
            <w:r w:rsidR="00FB776F">
              <w:rPr>
                <w:rFonts w:cs="Arial"/>
                <w:lang w:val="en-US"/>
              </w:rPr>
              <w:t>from</w:t>
            </w:r>
            <w:r w:rsidR="00FB776F" w:rsidRPr="00FB776F">
              <w:rPr>
                <w:rFonts w:cs="Arial"/>
                <w:lang w:val="en-US"/>
              </w:rPr>
              <w:t xml:space="preserve"> 1 </w:t>
            </w:r>
            <w:r w:rsidR="00FB776F">
              <w:rPr>
                <w:rFonts w:cs="Arial"/>
                <w:lang w:val="en-US"/>
              </w:rPr>
              <w:t>to</w:t>
            </w:r>
            <w:r w:rsidR="00FB776F" w:rsidRPr="00FB776F">
              <w:rPr>
                <w:rFonts w:cs="Arial"/>
                <w:lang w:val="en-US"/>
              </w:rPr>
              <w:t xml:space="preserve"> 64 </w:t>
            </w:r>
            <w:r w:rsidR="00FB776F">
              <w:rPr>
                <w:rFonts w:cs="Arial"/>
                <w:lang w:val="en-US"/>
              </w:rPr>
              <w:t>symbols</w:t>
            </w:r>
            <w:r w:rsidR="00FB776F" w:rsidRPr="00FB776F">
              <w:rPr>
                <w:rFonts w:cs="Arial"/>
                <w:lang w:val="en-US"/>
              </w:rPr>
              <w:t>, optional field</w:t>
            </w:r>
          </w:p>
        </w:tc>
      </w:tr>
      <w:tr w:rsidR="00FB776F" w:rsidRPr="007D576E" w14:paraId="443C91EF" w14:textId="77777777" w:rsidTr="008D0639">
        <w:tc>
          <w:tcPr>
            <w:tcW w:w="4307" w:type="dxa"/>
          </w:tcPr>
          <w:p w14:paraId="07E54AE6" w14:textId="77777777" w:rsidR="00FB776F" w:rsidRPr="00EA41AF" w:rsidRDefault="00FB776F" w:rsidP="00FB776F">
            <w:r>
              <w:rPr>
                <w:lang w:val="en-US"/>
              </w:rPr>
              <w:t>p</w:t>
            </w:r>
            <w:proofErr w:type="spellStart"/>
            <w:r w:rsidRPr="00EA41AF">
              <w:t>aymentOperatorAddress</w:t>
            </w:r>
            <w:proofErr w:type="spellEnd"/>
          </w:p>
        </w:tc>
        <w:tc>
          <w:tcPr>
            <w:tcW w:w="3486" w:type="dxa"/>
          </w:tcPr>
          <w:p w14:paraId="02770398" w14:textId="77777777" w:rsidR="00FB776F" w:rsidRDefault="00FB776F" w:rsidP="00FB776F">
            <w:bookmarkStart w:id="97" w:name="OLE_LINK323"/>
            <w:bookmarkStart w:id="98" w:name="OLE_LINK324"/>
            <w:bookmarkStart w:id="99" w:name="OLE_LINK325"/>
            <w:r>
              <w:rPr>
                <w:lang w:val="en-US"/>
              </w:rPr>
              <w:t>P</w:t>
            </w:r>
            <w:proofErr w:type="spellStart"/>
            <w:r w:rsidRPr="00EA41AF">
              <w:t>ayment</w:t>
            </w:r>
            <w:proofErr w:type="spellEnd"/>
            <w:r>
              <w:rPr>
                <w:lang w:val="en-US"/>
              </w:rPr>
              <w:t xml:space="preserve"> </w:t>
            </w:r>
            <w:proofErr w:type="spellStart"/>
            <w:r w:rsidRPr="00EA41AF">
              <w:t>Operator</w:t>
            </w:r>
            <w:proofErr w:type="spellEnd"/>
            <w:r>
              <w:rPr>
                <w:lang w:val="en-US"/>
              </w:rPr>
              <w:t xml:space="preserve"> </w:t>
            </w:r>
            <w:proofErr w:type="spellStart"/>
            <w:r w:rsidRPr="00EA41AF">
              <w:t>Address</w:t>
            </w:r>
            <w:proofErr w:type="spellEnd"/>
            <w:r>
              <w:t xml:space="preserve">, </w:t>
            </w:r>
            <w:r>
              <w:rPr>
                <w:lang w:val="en-US"/>
              </w:rPr>
              <w:t>tag 1</w:t>
            </w:r>
            <w:r w:rsidRPr="00CB6556">
              <w:t>005</w:t>
            </w:r>
            <w:bookmarkEnd w:id="97"/>
            <w:bookmarkEnd w:id="98"/>
            <w:bookmarkEnd w:id="99"/>
          </w:p>
        </w:tc>
        <w:tc>
          <w:tcPr>
            <w:tcW w:w="2490" w:type="dxa"/>
          </w:tcPr>
          <w:p w14:paraId="2AD18DE0" w14:textId="77777777" w:rsidR="00FB776F" w:rsidRPr="00FB776F" w:rsidRDefault="008812B9" w:rsidP="00FB776F">
            <w:pPr>
              <w:rPr>
                <w:rFonts w:cs="Arial"/>
                <w:lang w:val="en-US"/>
              </w:rPr>
            </w:pPr>
            <w:r>
              <w:rPr>
                <w:rFonts w:cs="Arial"/>
                <w:lang w:val="en-US"/>
              </w:rPr>
              <w:t xml:space="preserve">String </w:t>
            </w:r>
            <w:r w:rsidR="00FB776F">
              <w:rPr>
                <w:rFonts w:cs="Arial"/>
                <w:lang w:val="en-US"/>
              </w:rPr>
              <w:t>from</w:t>
            </w:r>
            <w:r w:rsidR="00FB776F" w:rsidRPr="00FB776F">
              <w:rPr>
                <w:rFonts w:cs="Arial"/>
                <w:lang w:val="en-US"/>
              </w:rPr>
              <w:t xml:space="preserve"> 1 </w:t>
            </w:r>
            <w:r w:rsidR="00FB776F">
              <w:rPr>
                <w:rFonts w:cs="Arial"/>
                <w:lang w:val="en-US"/>
              </w:rPr>
              <w:t>to</w:t>
            </w:r>
            <w:r w:rsidR="00FB776F" w:rsidRPr="00FB776F">
              <w:rPr>
                <w:rFonts w:cs="Arial"/>
                <w:lang w:val="en-US"/>
              </w:rPr>
              <w:t xml:space="preserve"> </w:t>
            </w:r>
            <w:r w:rsidR="00FB776F">
              <w:rPr>
                <w:rFonts w:cs="Arial"/>
                <w:lang w:val="en-US"/>
              </w:rPr>
              <w:t>243 symbols</w:t>
            </w:r>
            <w:r w:rsidR="00FB776F" w:rsidRPr="00FB776F">
              <w:rPr>
                <w:rFonts w:cs="Arial"/>
                <w:lang w:val="en-US"/>
              </w:rPr>
              <w:t>, optional field</w:t>
            </w:r>
          </w:p>
        </w:tc>
      </w:tr>
      <w:tr w:rsidR="00FB776F" w:rsidRPr="007D576E" w14:paraId="297F68D1" w14:textId="77777777" w:rsidTr="008D0639">
        <w:tc>
          <w:tcPr>
            <w:tcW w:w="4307" w:type="dxa"/>
          </w:tcPr>
          <w:p w14:paraId="62B75A36" w14:textId="77777777" w:rsidR="00FB776F" w:rsidRPr="00EA41AF" w:rsidRDefault="00FB776F" w:rsidP="00FB776F">
            <w:r>
              <w:rPr>
                <w:lang w:val="en-US"/>
              </w:rPr>
              <w:t>p</w:t>
            </w:r>
            <w:proofErr w:type="spellStart"/>
            <w:r w:rsidRPr="00EA41AF">
              <w:t>aymentOperatorINN</w:t>
            </w:r>
            <w:proofErr w:type="spellEnd"/>
          </w:p>
        </w:tc>
        <w:tc>
          <w:tcPr>
            <w:tcW w:w="3486" w:type="dxa"/>
          </w:tcPr>
          <w:p w14:paraId="2F0CA209" w14:textId="77777777" w:rsidR="00FB776F" w:rsidRDefault="00FB776F" w:rsidP="00FB776F">
            <w:bookmarkStart w:id="100" w:name="OLE_LINK326"/>
            <w:bookmarkStart w:id="101" w:name="OLE_LINK327"/>
            <w:bookmarkStart w:id="102" w:name="OLE_LINK328"/>
            <w:r>
              <w:rPr>
                <w:lang w:val="en-US"/>
              </w:rPr>
              <w:t>P</w:t>
            </w:r>
            <w:proofErr w:type="spellStart"/>
            <w:r w:rsidRPr="00EA41AF">
              <w:t>ayment</w:t>
            </w:r>
            <w:proofErr w:type="spellEnd"/>
            <w:r>
              <w:rPr>
                <w:lang w:val="en-US"/>
              </w:rPr>
              <w:t xml:space="preserve"> </w:t>
            </w:r>
            <w:proofErr w:type="spellStart"/>
            <w:r w:rsidRPr="00EA41AF">
              <w:t>Operator</w:t>
            </w:r>
            <w:proofErr w:type="spellEnd"/>
            <w:r w:rsidR="001F6B66">
              <w:rPr>
                <w:lang w:val="en-US"/>
              </w:rPr>
              <w:t xml:space="preserve"> </w:t>
            </w:r>
            <w:r>
              <w:rPr>
                <w:lang w:val="en-US"/>
              </w:rPr>
              <w:t>INN</w:t>
            </w:r>
            <w:r>
              <w:t xml:space="preserve">, </w:t>
            </w:r>
            <w:r>
              <w:rPr>
                <w:lang w:val="en-US"/>
              </w:rPr>
              <w:t xml:space="preserve">tag </w:t>
            </w:r>
            <w:r w:rsidRPr="00A8468B">
              <w:t>1016</w:t>
            </w:r>
            <w:bookmarkEnd w:id="100"/>
            <w:bookmarkEnd w:id="101"/>
            <w:bookmarkEnd w:id="102"/>
          </w:p>
        </w:tc>
        <w:tc>
          <w:tcPr>
            <w:tcW w:w="2490" w:type="dxa"/>
          </w:tcPr>
          <w:p w14:paraId="12B0F3A3" w14:textId="77777777" w:rsidR="00FB776F" w:rsidRPr="00D560EA" w:rsidRDefault="008812B9" w:rsidP="00D560EA">
            <w:pPr>
              <w:rPr>
                <w:rFonts w:cs="Arial"/>
                <w:lang w:val="en-US"/>
              </w:rPr>
            </w:pPr>
            <w:bookmarkStart w:id="103" w:name="OLE_LINK193"/>
            <w:bookmarkStart w:id="104" w:name="OLE_LINK194"/>
            <w:bookmarkStart w:id="105" w:name="OLE_LINK93"/>
            <w:bookmarkStart w:id="106" w:name="OLE_LINK94"/>
            <w:bookmarkStart w:id="107" w:name="OLE_LINK91"/>
            <w:bookmarkStart w:id="108" w:name="OLE_LINK92"/>
            <w:r>
              <w:rPr>
                <w:rFonts w:cs="Arial"/>
                <w:lang w:val="en-US"/>
              </w:rPr>
              <w:t xml:space="preserve">String </w:t>
            </w:r>
            <w:r w:rsidR="00D560EA">
              <w:rPr>
                <w:rFonts w:cs="Arial"/>
                <w:lang w:val="en-US"/>
              </w:rPr>
              <w:t>from</w:t>
            </w:r>
            <w:r w:rsidR="00D560EA" w:rsidRPr="00FB776F">
              <w:rPr>
                <w:rFonts w:cs="Arial"/>
                <w:lang w:val="en-US"/>
              </w:rPr>
              <w:t xml:space="preserve"> 1</w:t>
            </w:r>
            <w:r w:rsidR="00D560EA">
              <w:rPr>
                <w:rFonts w:cs="Arial"/>
                <w:lang w:val="en-US"/>
              </w:rPr>
              <w:t>0</w:t>
            </w:r>
            <w:r w:rsidR="00D560EA" w:rsidRPr="00FB776F">
              <w:rPr>
                <w:rFonts w:cs="Arial"/>
                <w:lang w:val="en-US"/>
              </w:rPr>
              <w:t xml:space="preserve"> </w:t>
            </w:r>
            <w:r w:rsidR="00D560EA">
              <w:rPr>
                <w:rFonts w:cs="Arial"/>
                <w:lang w:val="en-US"/>
              </w:rPr>
              <w:t>to</w:t>
            </w:r>
            <w:r w:rsidR="00D560EA" w:rsidRPr="00FB776F">
              <w:rPr>
                <w:rFonts w:cs="Arial"/>
                <w:lang w:val="en-US"/>
              </w:rPr>
              <w:t xml:space="preserve"> </w:t>
            </w:r>
            <w:r w:rsidR="00D560EA">
              <w:rPr>
                <w:rFonts w:cs="Arial"/>
                <w:lang w:val="en-US"/>
              </w:rPr>
              <w:t>12 symbols</w:t>
            </w:r>
            <w:r w:rsidR="00FB776F" w:rsidRPr="00D560EA">
              <w:rPr>
                <w:rFonts w:cs="Arial"/>
                <w:lang w:val="en-US"/>
              </w:rPr>
              <w:t xml:space="preserve">, </w:t>
            </w:r>
            <w:r w:rsidR="00D560EA">
              <w:rPr>
                <w:rFonts w:cs="Arial"/>
                <w:lang w:val="en-US"/>
              </w:rPr>
              <w:t>format NNNNNNNNNN</w:t>
            </w:r>
            <w:r w:rsidR="00FB776F" w:rsidRPr="00D560EA">
              <w:rPr>
                <w:rFonts w:cs="Arial"/>
                <w:lang w:val="en-US"/>
              </w:rPr>
              <w:t>, optional field</w:t>
            </w:r>
            <w:bookmarkEnd w:id="103"/>
            <w:bookmarkEnd w:id="104"/>
            <w:bookmarkEnd w:id="105"/>
            <w:bookmarkEnd w:id="106"/>
            <w:bookmarkEnd w:id="107"/>
            <w:bookmarkEnd w:id="108"/>
          </w:p>
        </w:tc>
      </w:tr>
      <w:tr w:rsidR="00FB776F" w:rsidRPr="007D576E" w14:paraId="0E1CCBBD" w14:textId="77777777" w:rsidTr="008D0639">
        <w:tc>
          <w:tcPr>
            <w:tcW w:w="4307" w:type="dxa"/>
          </w:tcPr>
          <w:p w14:paraId="17E4E109" w14:textId="77777777" w:rsidR="00FB776F" w:rsidRPr="00EA41AF" w:rsidRDefault="00FB776F" w:rsidP="00FB776F">
            <w:bookmarkStart w:id="109" w:name="_Hlk507536332"/>
            <w:r>
              <w:rPr>
                <w:lang w:val="en-US"/>
              </w:rPr>
              <w:t>s</w:t>
            </w:r>
            <w:proofErr w:type="spellStart"/>
            <w:r w:rsidRPr="00EA41AF">
              <w:t>upplierPhoneNumbers</w:t>
            </w:r>
            <w:proofErr w:type="spellEnd"/>
          </w:p>
        </w:tc>
        <w:tc>
          <w:tcPr>
            <w:tcW w:w="3486" w:type="dxa"/>
          </w:tcPr>
          <w:p w14:paraId="4299D835" w14:textId="77777777" w:rsidR="00FB776F" w:rsidRDefault="00FB776F" w:rsidP="00FB776F">
            <w:bookmarkStart w:id="110" w:name="OLE_LINK329"/>
            <w:bookmarkStart w:id="111" w:name="OLE_LINK330"/>
            <w:bookmarkStart w:id="112" w:name="OLE_LINK331"/>
            <w:r>
              <w:rPr>
                <w:lang w:val="en-US"/>
              </w:rPr>
              <w:t>S</w:t>
            </w:r>
            <w:proofErr w:type="spellStart"/>
            <w:r w:rsidRPr="00EA41AF">
              <w:t>upplier</w:t>
            </w:r>
            <w:proofErr w:type="spellEnd"/>
            <w:r>
              <w:rPr>
                <w:lang w:val="en-US"/>
              </w:rPr>
              <w:t xml:space="preserve"> </w:t>
            </w:r>
            <w:proofErr w:type="spellStart"/>
            <w:r w:rsidRPr="00EA41AF">
              <w:t>Phone</w:t>
            </w:r>
            <w:proofErr w:type="spellEnd"/>
            <w:r>
              <w:rPr>
                <w:lang w:val="en-US"/>
              </w:rPr>
              <w:t xml:space="preserve"> </w:t>
            </w:r>
            <w:proofErr w:type="spellStart"/>
            <w:r w:rsidRPr="00EA41AF">
              <w:t>Number</w:t>
            </w:r>
            <w:proofErr w:type="spellEnd"/>
            <w:r>
              <w:t xml:space="preserve">, </w:t>
            </w:r>
            <w:r>
              <w:rPr>
                <w:lang w:val="en-US"/>
              </w:rPr>
              <w:t xml:space="preserve">tag </w:t>
            </w:r>
            <w:r w:rsidRPr="004E1AAD">
              <w:t>1171</w:t>
            </w:r>
            <w:bookmarkEnd w:id="110"/>
            <w:bookmarkEnd w:id="111"/>
            <w:bookmarkEnd w:id="112"/>
          </w:p>
        </w:tc>
        <w:tc>
          <w:tcPr>
            <w:tcW w:w="2490" w:type="dxa"/>
          </w:tcPr>
          <w:p w14:paraId="23083D1A" w14:textId="77777777" w:rsidR="00FB776F" w:rsidRPr="004F77F1" w:rsidRDefault="004F77F1" w:rsidP="00D560EA">
            <w:pPr>
              <w:rPr>
                <w:rFonts w:cs="Arial"/>
                <w:lang w:val="en-US"/>
              </w:rPr>
            </w:pPr>
            <w:r w:rsidRPr="004F77F1">
              <w:rPr>
                <w:rFonts w:cs="Arial"/>
                <w:lang w:val="en-US"/>
              </w:rPr>
              <w:t xml:space="preserve">Array of strings from 1 to 19 characters long, format </w:t>
            </w:r>
            <w:r w:rsidR="00FB776F" w:rsidRPr="004F77F1">
              <w:rPr>
                <w:rFonts w:cs="Arial"/>
                <w:lang w:val="en-US"/>
              </w:rPr>
              <w:t>+{</w:t>
            </w:r>
            <w:r w:rsidR="00D560EA">
              <w:rPr>
                <w:rFonts w:cs="Arial"/>
                <w:lang w:val="en-US"/>
              </w:rPr>
              <w:t>N</w:t>
            </w:r>
            <w:r w:rsidR="00FB776F" w:rsidRPr="004F77F1">
              <w:rPr>
                <w:rFonts w:cs="Arial"/>
                <w:lang w:val="en-US"/>
              </w:rPr>
              <w:t>}, optional field</w:t>
            </w:r>
          </w:p>
        </w:tc>
      </w:tr>
      <w:bookmarkEnd w:id="109"/>
      <w:tr w:rsidR="00FB776F" w:rsidRPr="008F4F86" w14:paraId="6FA2E0B5" w14:textId="77777777" w:rsidTr="008D0639">
        <w:tc>
          <w:tcPr>
            <w:tcW w:w="4307" w:type="dxa"/>
          </w:tcPr>
          <w:p w14:paraId="01C0DB78" w14:textId="77777777" w:rsidR="00FB776F" w:rsidRDefault="00FB776F" w:rsidP="00FB776F">
            <w:pPr>
              <w:rPr>
                <w:lang w:val="en-US"/>
              </w:rPr>
            </w:pPr>
            <w:proofErr w:type="spellStart"/>
            <w:r>
              <w:rPr>
                <w:lang w:val="en-US"/>
              </w:rPr>
              <w:t>a</w:t>
            </w:r>
            <w:r w:rsidRPr="007B0FC3">
              <w:rPr>
                <w:lang w:val="en-US"/>
              </w:rPr>
              <w:t>dditionalUserAttribute</w:t>
            </w:r>
            <w:proofErr w:type="spellEnd"/>
          </w:p>
        </w:tc>
        <w:tc>
          <w:tcPr>
            <w:tcW w:w="3486" w:type="dxa"/>
          </w:tcPr>
          <w:p w14:paraId="5EB03AD9" w14:textId="77777777" w:rsidR="00FB776F" w:rsidRDefault="00FB776F" w:rsidP="00FB776F">
            <w:bookmarkStart w:id="113" w:name="OLE_LINK299"/>
            <w:bookmarkStart w:id="114" w:name="OLE_LINK300"/>
            <w:bookmarkStart w:id="115" w:name="OLE_LINK301"/>
            <w:bookmarkStart w:id="116" w:name="OLE_LINK332"/>
            <w:bookmarkStart w:id="117" w:name="OLE_LINK333"/>
            <w:r>
              <w:rPr>
                <w:lang w:val="en-US"/>
              </w:rPr>
              <w:t>A</w:t>
            </w:r>
            <w:r w:rsidRPr="007B0FC3">
              <w:rPr>
                <w:lang w:val="en-US"/>
              </w:rPr>
              <w:t>dditional</w:t>
            </w:r>
            <w:r>
              <w:rPr>
                <w:lang w:val="en-US"/>
              </w:rPr>
              <w:t xml:space="preserve"> </w:t>
            </w:r>
            <w:r w:rsidRPr="007B0FC3">
              <w:rPr>
                <w:lang w:val="en-US"/>
              </w:rPr>
              <w:t>User</w:t>
            </w:r>
            <w:r>
              <w:rPr>
                <w:lang w:val="en-US"/>
              </w:rPr>
              <w:t xml:space="preserve"> </w:t>
            </w:r>
            <w:r w:rsidRPr="007B0FC3">
              <w:rPr>
                <w:lang w:val="en-US"/>
              </w:rPr>
              <w:t>Attribute</w:t>
            </w:r>
            <w:r>
              <w:t xml:space="preserve">, </w:t>
            </w:r>
            <w:r>
              <w:rPr>
                <w:lang w:val="en-US"/>
              </w:rPr>
              <w:t xml:space="preserve">tag </w:t>
            </w:r>
            <w:r>
              <w:t>1084</w:t>
            </w:r>
            <w:bookmarkEnd w:id="113"/>
            <w:bookmarkEnd w:id="114"/>
            <w:bookmarkEnd w:id="115"/>
            <w:bookmarkEnd w:id="116"/>
            <w:bookmarkEnd w:id="117"/>
          </w:p>
        </w:tc>
        <w:tc>
          <w:tcPr>
            <w:tcW w:w="2490" w:type="dxa"/>
          </w:tcPr>
          <w:p w14:paraId="29CE6FC7" w14:textId="77777777" w:rsidR="00FB776F" w:rsidRPr="007B0FC3" w:rsidRDefault="004F77F1" w:rsidP="00FB776F">
            <w:pPr>
              <w:rPr>
                <w:rFonts w:cs="Arial"/>
                <w:lang w:val="en-US"/>
              </w:rPr>
            </w:pPr>
            <w:bookmarkStart w:id="118" w:name="OLE_LINK212"/>
            <w:bookmarkStart w:id="119" w:name="OLE_LINK213"/>
            <w:bookmarkStart w:id="120" w:name="OLE_LINK214"/>
            <w:r>
              <w:rPr>
                <w:rFonts w:cs="Arial"/>
                <w:lang w:val="en-US"/>
              </w:rPr>
              <w:t xml:space="preserve">Structure </w:t>
            </w:r>
            <w:proofErr w:type="gramStart"/>
            <w:r>
              <w:rPr>
                <w:rFonts w:cs="Arial"/>
                <w:lang w:val="en-US"/>
              </w:rPr>
              <w:t xml:space="preserve">Section  </w:t>
            </w:r>
            <w:r w:rsidR="00FB776F">
              <w:rPr>
                <w:rFonts w:cs="Arial"/>
              </w:rPr>
              <w:t>2.1.1.</w:t>
            </w:r>
            <w:r w:rsidR="00FB776F">
              <w:rPr>
                <w:rFonts w:cs="Arial"/>
                <w:lang w:val="en-US"/>
              </w:rPr>
              <w:t>5</w:t>
            </w:r>
            <w:proofErr w:type="gramEnd"/>
            <w:r w:rsidR="00FB776F">
              <w:rPr>
                <w:rFonts w:cs="Arial"/>
                <w:lang w:val="en-US"/>
              </w:rPr>
              <w:t xml:space="preserve">, </w:t>
            </w:r>
            <w:proofErr w:type="spellStart"/>
            <w:r w:rsidR="00FB776F" w:rsidRPr="004836F6">
              <w:rPr>
                <w:rFonts w:cs="Arial"/>
              </w:rPr>
              <w:t>optional</w:t>
            </w:r>
            <w:proofErr w:type="spellEnd"/>
            <w:r w:rsidR="00FB776F" w:rsidRPr="004836F6">
              <w:rPr>
                <w:rFonts w:cs="Arial"/>
              </w:rPr>
              <w:t xml:space="preserve"> </w:t>
            </w:r>
            <w:proofErr w:type="spellStart"/>
            <w:r w:rsidR="00FB776F" w:rsidRPr="004836F6">
              <w:rPr>
                <w:rFonts w:cs="Arial"/>
              </w:rPr>
              <w:t>field</w:t>
            </w:r>
            <w:bookmarkEnd w:id="118"/>
            <w:bookmarkEnd w:id="119"/>
            <w:bookmarkEnd w:id="120"/>
            <w:proofErr w:type="spellEnd"/>
          </w:p>
        </w:tc>
      </w:tr>
      <w:tr w:rsidR="00FB776F" w:rsidRPr="007D576E" w14:paraId="7B37B7CA" w14:textId="77777777" w:rsidTr="008D0639">
        <w:tc>
          <w:tcPr>
            <w:tcW w:w="4307" w:type="dxa"/>
          </w:tcPr>
          <w:p w14:paraId="56938187" w14:textId="77777777" w:rsidR="00FB776F" w:rsidRPr="005D1A78" w:rsidRDefault="00FB776F" w:rsidP="00FB776F">
            <w:pPr>
              <w:rPr>
                <w:rFonts w:cs="Arial"/>
                <w:lang w:val="en-US"/>
              </w:rPr>
            </w:pPr>
            <w:proofErr w:type="spellStart"/>
            <w:r>
              <w:rPr>
                <w:rFonts w:cs="Arial"/>
                <w:lang w:val="en-US"/>
              </w:rPr>
              <w:t>additionalAttribute</w:t>
            </w:r>
            <w:proofErr w:type="spellEnd"/>
          </w:p>
        </w:tc>
        <w:tc>
          <w:tcPr>
            <w:tcW w:w="3486" w:type="dxa"/>
          </w:tcPr>
          <w:p w14:paraId="73DD08F5" w14:textId="77777777" w:rsidR="00FB776F" w:rsidRPr="00484D7B" w:rsidRDefault="00FB776F" w:rsidP="00FB776F">
            <w:pPr>
              <w:overflowPunct w:val="0"/>
              <w:autoSpaceDE w:val="0"/>
              <w:autoSpaceDN w:val="0"/>
              <w:adjustRightInd w:val="0"/>
              <w:textAlignment w:val="baseline"/>
              <w:rPr>
                <w:lang w:val="en-US"/>
              </w:rPr>
            </w:pPr>
            <w:r>
              <w:rPr>
                <w:rFonts w:cs="Arial"/>
                <w:lang w:val="en-US"/>
              </w:rPr>
              <w:t>Additional Attribute</w:t>
            </w:r>
            <w:r w:rsidRPr="00484D7B">
              <w:rPr>
                <w:lang w:val="en-US"/>
              </w:rPr>
              <w:t xml:space="preserve"> (</w:t>
            </w:r>
            <w:r w:rsidRPr="00DB3850">
              <w:rPr>
                <w:i/>
                <w:lang w:val="en-US"/>
              </w:rPr>
              <w:t>accountable form</w:t>
            </w:r>
            <w:r w:rsidRPr="00484D7B">
              <w:rPr>
                <w:lang w:val="en-US"/>
              </w:rPr>
              <w:t xml:space="preserve">), </w:t>
            </w:r>
            <w:r>
              <w:rPr>
                <w:lang w:val="en-US"/>
              </w:rPr>
              <w:t>tag</w:t>
            </w:r>
            <w:r w:rsidRPr="00484D7B">
              <w:rPr>
                <w:lang w:val="en-US"/>
              </w:rPr>
              <w:t xml:space="preserve"> 1192</w:t>
            </w:r>
          </w:p>
        </w:tc>
        <w:tc>
          <w:tcPr>
            <w:tcW w:w="2490" w:type="dxa"/>
          </w:tcPr>
          <w:p w14:paraId="01AD94F2" w14:textId="77777777" w:rsidR="00FB776F" w:rsidRPr="004F77F1" w:rsidRDefault="004F77F1" w:rsidP="004F77F1">
            <w:pPr>
              <w:overflowPunct w:val="0"/>
              <w:autoSpaceDE w:val="0"/>
              <w:autoSpaceDN w:val="0"/>
              <w:adjustRightInd w:val="0"/>
              <w:textAlignment w:val="baseline"/>
              <w:rPr>
                <w:rFonts w:cs="Arial"/>
                <w:lang w:val="en-US"/>
              </w:rPr>
            </w:pPr>
            <w:r>
              <w:rPr>
                <w:rFonts w:cs="Arial"/>
                <w:lang w:val="en-US"/>
              </w:rPr>
              <w:t>String from</w:t>
            </w:r>
            <w:r w:rsidR="00FB776F" w:rsidRPr="004F77F1">
              <w:rPr>
                <w:rFonts w:cs="Arial"/>
                <w:lang w:val="en-US"/>
              </w:rPr>
              <w:t xml:space="preserve"> 1 </w:t>
            </w:r>
            <w:r w:rsidRPr="004F77F1">
              <w:rPr>
                <w:rFonts w:cs="Arial"/>
                <w:lang w:val="en-US"/>
              </w:rPr>
              <w:t>to</w:t>
            </w:r>
            <w:r w:rsidR="00FB776F" w:rsidRPr="004F77F1">
              <w:rPr>
                <w:rFonts w:cs="Arial"/>
                <w:lang w:val="en-US"/>
              </w:rPr>
              <w:t xml:space="preserve"> 16 </w:t>
            </w:r>
            <w:r>
              <w:rPr>
                <w:rFonts w:cs="Arial"/>
                <w:lang w:val="en-US"/>
              </w:rPr>
              <w:t>symbols</w:t>
            </w:r>
            <w:r w:rsidR="00FB776F" w:rsidRPr="004F77F1">
              <w:rPr>
                <w:rFonts w:cs="Arial"/>
                <w:lang w:val="en-US"/>
              </w:rPr>
              <w:t>, optional field</w:t>
            </w:r>
          </w:p>
        </w:tc>
      </w:tr>
      <w:tr w:rsidR="00FB776F" w:rsidRPr="00B202DE" w14:paraId="12488BF4" w14:textId="77777777" w:rsidTr="008D0639">
        <w:tc>
          <w:tcPr>
            <w:tcW w:w="4307" w:type="dxa"/>
          </w:tcPr>
          <w:p w14:paraId="2392C336" w14:textId="77777777" w:rsidR="00FB776F" w:rsidRDefault="00FB776F" w:rsidP="00FB776F">
            <w:pPr>
              <w:rPr>
                <w:lang w:val="en-US"/>
              </w:rPr>
            </w:pPr>
            <w:bookmarkStart w:id="121" w:name="OLE_LINK96"/>
            <w:bookmarkStart w:id="122" w:name="OLE_LINK97"/>
            <w:proofErr w:type="spellStart"/>
            <w:r>
              <w:rPr>
                <w:lang w:val="en-US"/>
              </w:rPr>
              <w:t>automatNumber</w:t>
            </w:r>
            <w:bookmarkEnd w:id="121"/>
            <w:bookmarkEnd w:id="122"/>
            <w:proofErr w:type="spellEnd"/>
          </w:p>
        </w:tc>
        <w:tc>
          <w:tcPr>
            <w:tcW w:w="3486" w:type="dxa"/>
          </w:tcPr>
          <w:p w14:paraId="5057BEB7" w14:textId="77777777" w:rsidR="00FB776F" w:rsidRDefault="00FB776F" w:rsidP="00FB776F">
            <w:bookmarkStart w:id="123" w:name="OLE_LINK180"/>
            <w:bookmarkStart w:id="124" w:name="OLE_LINK181"/>
            <w:r>
              <w:rPr>
                <w:lang w:val="en-US"/>
              </w:rPr>
              <w:t>Automat</w:t>
            </w:r>
            <w:r>
              <w:t xml:space="preserve"> </w:t>
            </w:r>
            <w:r>
              <w:rPr>
                <w:lang w:val="en-US"/>
              </w:rPr>
              <w:t>Number</w:t>
            </w:r>
            <w:r>
              <w:t xml:space="preserve">, </w:t>
            </w:r>
            <w:r>
              <w:rPr>
                <w:lang w:val="en-US"/>
              </w:rPr>
              <w:t xml:space="preserve">tag </w:t>
            </w:r>
            <w:r w:rsidRPr="00C427A1">
              <w:t>1036</w:t>
            </w:r>
            <w:bookmarkEnd w:id="123"/>
            <w:bookmarkEnd w:id="124"/>
          </w:p>
        </w:tc>
        <w:tc>
          <w:tcPr>
            <w:tcW w:w="2490" w:type="dxa"/>
          </w:tcPr>
          <w:p w14:paraId="513C52FD" w14:textId="77777777" w:rsidR="00FB776F" w:rsidRPr="00B202DE" w:rsidRDefault="00B202DE" w:rsidP="00B202DE">
            <w:pPr>
              <w:rPr>
                <w:rFonts w:cs="Arial"/>
                <w:lang w:val="en-US"/>
              </w:rPr>
            </w:pPr>
            <w:r w:rsidRPr="00B202DE">
              <w:rPr>
                <w:rFonts w:cs="Arial"/>
                <w:lang w:val="en-US"/>
              </w:rPr>
              <w:t xml:space="preserve">A string with a length of 1 to 20 characters, </w:t>
            </w:r>
            <w:r>
              <w:rPr>
                <w:rFonts w:cs="Arial"/>
                <w:lang w:val="en-US"/>
              </w:rPr>
              <w:t>mandatory</w:t>
            </w:r>
            <w:r w:rsidRPr="00B202DE">
              <w:rPr>
                <w:rFonts w:cs="Arial"/>
                <w:lang w:val="en-US"/>
              </w:rPr>
              <w:t xml:space="preserve">, if the group has a sign of transferring machine data, otherwise it should not be transmitted. </w:t>
            </w:r>
            <w:r w:rsidRPr="00B202DE">
              <w:rPr>
                <w:rFonts w:cs="Arial"/>
                <w:b/>
                <w:lang w:val="en-US"/>
              </w:rPr>
              <w:t>Only for vending and transport.</w:t>
            </w:r>
          </w:p>
        </w:tc>
      </w:tr>
      <w:tr w:rsidR="00FB776F" w:rsidRPr="001E2642" w14:paraId="37841798" w14:textId="77777777" w:rsidTr="008D0639">
        <w:tc>
          <w:tcPr>
            <w:tcW w:w="4307" w:type="dxa"/>
          </w:tcPr>
          <w:p w14:paraId="042DD388" w14:textId="77777777" w:rsidR="00FB776F" w:rsidRPr="001B2CA7" w:rsidRDefault="00FB776F" w:rsidP="00FB776F">
            <w:bookmarkStart w:id="125" w:name="OLE_LINK182"/>
            <w:bookmarkStart w:id="126" w:name="OLE_LINK185"/>
            <w:proofErr w:type="spellStart"/>
            <w:r>
              <w:rPr>
                <w:lang w:val="en-US"/>
              </w:rPr>
              <w:t>settlementAddress</w:t>
            </w:r>
            <w:bookmarkEnd w:id="125"/>
            <w:bookmarkEnd w:id="126"/>
            <w:proofErr w:type="spellEnd"/>
          </w:p>
        </w:tc>
        <w:tc>
          <w:tcPr>
            <w:tcW w:w="3486" w:type="dxa"/>
          </w:tcPr>
          <w:p w14:paraId="6D18AB3F" w14:textId="77777777" w:rsidR="00FB776F" w:rsidRDefault="00FB776F" w:rsidP="00FB776F">
            <w:bookmarkStart w:id="127" w:name="OLE_LINK187"/>
            <w:bookmarkStart w:id="128" w:name="OLE_LINK188"/>
            <w:r>
              <w:rPr>
                <w:lang w:val="en-US"/>
              </w:rPr>
              <w:t>Settlement</w:t>
            </w:r>
            <w:r>
              <w:t xml:space="preserve"> </w:t>
            </w:r>
            <w:r>
              <w:rPr>
                <w:lang w:val="en-US"/>
              </w:rPr>
              <w:t>Address</w:t>
            </w:r>
            <w:r>
              <w:t xml:space="preserve">, </w:t>
            </w:r>
            <w:r>
              <w:rPr>
                <w:lang w:val="en-US"/>
              </w:rPr>
              <w:t xml:space="preserve">tag </w:t>
            </w:r>
            <w:r>
              <w:t>1009</w:t>
            </w:r>
            <w:bookmarkEnd w:id="127"/>
            <w:bookmarkEnd w:id="128"/>
          </w:p>
        </w:tc>
        <w:tc>
          <w:tcPr>
            <w:tcW w:w="2490" w:type="dxa"/>
          </w:tcPr>
          <w:p w14:paraId="666E7B7B" w14:textId="77777777" w:rsidR="00FB776F" w:rsidRPr="001E2642" w:rsidRDefault="001E2642" w:rsidP="00FB776F">
            <w:pPr>
              <w:rPr>
                <w:rFonts w:cs="Arial"/>
                <w:lang w:val="en-US"/>
              </w:rPr>
            </w:pPr>
            <w:r w:rsidRPr="001E2642">
              <w:rPr>
                <w:rFonts w:cs="Arial"/>
                <w:lang w:val="en-US"/>
              </w:rPr>
              <w:t xml:space="preserve">A string with a length of 1 to 243 characters, </w:t>
            </w:r>
            <w:r>
              <w:rPr>
                <w:rFonts w:cs="Arial"/>
                <w:lang w:val="en-US"/>
              </w:rPr>
              <w:t>mandatory</w:t>
            </w:r>
            <w:r w:rsidRPr="001E2642">
              <w:rPr>
                <w:rFonts w:cs="Arial"/>
                <w:lang w:val="en-US"/>
              </w:rPr>
              <w:t xml:space="preserve">, if the group has a sign of machine data transmission, otherwise it should not be transmitted. </w:t>
            </w:r>
            <w:r w:rsidRPr="001E2642">
              <w:rPr>
                <w:rFonts w:cs="Arial"/>
                <w:b/>
                <w:lang w:val="en-US"/>
              </w:rPr>
              <w:t>Only for vending and transport.</w:t>
            </w:r>
          </w:p>
        </w:tc>
      </w:tr>
      <w:tr w:rsidR="006F71EC" w:rsidRPr="008F4F86" w14:paraId="64505F07" w14:textId="77777777" w:rsidTr="008D0639">
        <w:tc>
          <w:tcPr>
            <w:tcW w:w="4307" w:type="dxa"/>
          </w:tcPr>
          <w:p w14:paraId="6189EA00" w14:textId="77777777" w:rsidR="006F71EC" w:rsidRDefault="006F71EC" w:rsidP="006F71EC">
            <w:pPr>
              <w:rPr>
                <w:lang w:val="en-US"/>
              </w:rPr>
            </w:pPr>
            <w:bookmarkStart w:id="129" w:name="OLE_LINK218"/>
            <w:bookmarkStart w:id="130" w:name="OLE_LINK219"/>
            <w:bookmarkStart w:id="131" w:name="OLE_LINK220"/>
            <w:proofErr w:type="spellStart"/>
            <w:r>
              <w:rPr>
                <w:lang w:val="en-US"/>
              </w:rPr>
              <w:t>settlementPlace</w:t>
            </w:r>
            <w:bookmarkEnd w:id="129"/>
            <w:bookmarkEnd w:id="130"/>
            <w:bookmarkEnd w:id="131"/>
            <w:proofErr w:type="spellEnd"/>
          </w:p>
        </w:tc>
        <w:tc>
          <w:tcPr>
            <w:tcW w:w="3486" w:type="dxa"/>
          </w:tcPr>
          <w:p w14:paraId="02E2DC4B" w14:textId="77777777" w:rsidR="006F71EC" w:rsidRDefault="006F71EC" w:rsidP="006F71EC">
            <w:bookmarkStart w:id="132" w:name="OLE_LINK221"/>
            <w:bookmarkStart w:id="133" w:name="OLE_LINK224"/>
            <w:r>
              <w:rPr>
                <w:lang w:val="en-US"/>
              </w:rPr>
              <w:t>Settlement</w:t>
            </w:r>
            <w:r>
              <w:t xml:space="preserve"> </w:t>
            </w:r>
            <w:r>
              <w:rPr>
                <w:lang w:val="en-US"/>
              </w:rPr>
              <w:t>Place</w:t>
            </w:r>
            <w:r>
              <w:t>,</w:t>
            </w:r>
            <w:r>
              <w:rPr>
                <w:lang w:val="en-US"/>
              </w:rPr>
              <w:t xml:space="preserve"> tag</w:t>
            </w:r>
            <w:r>
              <w:t xml:space="preserve"> 1187</w:t>
            </w:r>
            <w:bookmarkEnd w:id="132"/>
            <w:bookmarkEnd w:id="133"/>
          </w:p>
        </w:tc>
        <w:tc>
          <w:tcPr>
            <w:tcW w:w="2490" w:type="dxa"/>
          </w:tcPr>
          <w:p w14:paraId="5429D800" w14:textId="77777777" w:rsidR="006F71EC" w:rsidRPr="001E2642" w:rsidRDefault="006F71EC" w:rsidP="006F71EC">
            <w:pPr>
              <w:rPr>
                <w:rFonts w:cs="Arial"/>
                <w:lang w:val="en-US"/>
              </w:rPr>
            </w:pPr>
            <w:r w:rsidRPr="001E2642">
              <w:rPr>
                <w:rFonts w:cs="Arial"/>
                <w:lang w:val="en-US"/>
              </w:rPr>
              <w:t xml:space="preserve">A string with a length of 1 to 243 characters, </w:t>
            </w:r>
            <w:r>
              <w:rPr>
                <w:rFonts w:cs="Arial"/>
                <w:lang w:val="en-US"/>
              </w:rPr>
              <w:t>mandatory</w:t>
            </w:r>
            <w:r w:rsidRPr="001E2642">
              <w:rPr>
                <w:rFonts w:cs="Arial"/>
                <w:lang w:val="en-US"/>
              </w:rPr>
              <w:t xml:space="preserve">, if the group has a sign of machine data transmission, otherwise it should not be transmitted. </w:t>
            </w:r>
            <w:r w:rsidRPr="001E2642">
              <w:rPr>
                <w:rFonts w:cs="Arial"/>
                <w:b/>
                <w:lang w:val="en-US"/>
              </w:rPr>
              <w:t>Only for vending and transport.</w:t>
            </w:r>
          </w:p>
        </w:tc>
      </w:tr>
      <w:tr w:rsidR="006F71EC" w:rsidRPr="007D576E" w14:paraId="284CDF7F" w14:textId="77777777" w:rsidTr="008D0639">
        <w:tc>
          <w:tcPr>
            <w:tcW w:w="4307" w:type="dxa"/>
          </w:tcPr>
          <w:p w14:paraId="7A5A7704" w14:textId="77777777" w:rsidR="006F71EC" w:rsidRPr="009D5B7E" w:rsidRDefault="006F71EC" w:rsidP="006F71EC">
            <w:bookmarkStart w:id="134" w:name="_Hlk521064112"/>
            <w:r>
              <w:rPr>
                <w:lang w:val="en-US"/>
              </w:rPr>
              <w:lastRenderedPageBreak/>
              <w:t>c</w:t>
            </w:r>
            <w:r w:rsidRPr="00D24FD0">
              <w:rPr>
                <w:lang w:val="en-US"/>
              </w:rPr>
              <w:t>ustomer</w:t>
            </w:r>
          </w:p>
        </w:tc>
        <w:tc>
          <w:tcPr>
            <w:tcW w:w="3486" w:type="dxa"/>
          </w:tcPr>
          <w:p w14:paraId="7B94CEBC" w14:textId="77777777" w:rsidR="006F71EC" w:rsidRPr="00966FB4" w:rsidRDefault="006F71EC" w:rsidP="006F71EC">
            <w:r>
              <w:rPr>
                <w:lang w:val="en-US"/>
              </w:rPr>
              <w:t>C</w:t>
            </w:r>
            <w:r w:rsidRPr="00D24FD0">
              <w:rPr>
                <w:lang w:val="en-US"/>
              </w:rPr>
              <w:t>ustomer</w:t>
            </w:r>
            <w:r>
              <w:t xml:space="preserve"> (</w:t>
            </w:r>
            <w:r>
              <w:rPr>
                <w:lang w:val="en-US"/>
              </w:rPr>
              <w:t>client</w:t>
            </w:r>
            <w:r>
              <w:t>)</w:t>
            </w:r>
            <w:r w:rsidRPr="009D5B7E">
              <w:t xml:space="preserve">, </w:t>
            </w:r>
            <w:r>
              <w:rPr>
                <w:lang w:val="en-US"/>
              </w:rPr>
              <w:t xml:space="preserve">tag </w:t>
            </w:r>
            <w:r>
              <w:t>1227</w:t>
            </w:r>
          </w:p>
        </w:tc>
        <w:tc>
          <w:tcPr>
            <w:tcW w:w="2490" w:type="dxa"/>
          </w:tcPr>
          <w:p w14:paraId="16CBECEC" w14:textId="77777777" w:rsidR="006F71EC" w:rsidRPr="006F71EC" w:rsidRDefault="006F71EC" w:rsidP="006F71EC">
            <w:pPr>
              <w:rPr>
                <w:rFonts w:cs="Arial"/>
                <w:lang w:val="en-US"/>
              </w:rPr>
            </w:pPr>
            <w:r w:rsidRPr="006F71EC">
              <w:rPr>
                <w:rFonts w:cs="Arial"/>
                <w:lang w:val="en-US"/>
              </w:rPr>
              <w:t>String from 1 to 243 characters,</w:t>
            </w:r>
            <w:r>
              <w:rPr>
                <w:rFonts w:cs="Arial"/>
                <w:lang w:val="en-US"/>
              </w:rPr>
              <w:t xml:space="preserve"> </w:t>
            </w:r>
            <w:r w:rsidRPr="006F71EC">
              <w:rPr>
                <w:rFonts w:cs="Arial"/>
                <w:lang w:val="en-US"/>
              </w:rPr>
              <w:t>optional field</w:t>
            </w:r>
          </w:p>
        </w:tc>
      </w:tr>
      <w:tr w:rsidR="006F71EC" w:rsidRPr="007D576E" w14:paraId="10A5D7D2" w14:textId="77777777" w:rsidTr="008D0639">
        <w:tc>
          <w:tcPr>
            <w:tcW w:w="4307" w:type="dxa"/>
          </w:tcPr>
          <w:p w14:paraId="2826C2BC" w14:textId="77777777" w:rsidR="006F71EC" w:rsidRPr="009D5B7E" w:rsidRDefault="006F71EC" w:rsidP="006F71EC">
            <w:bookmarkStart w:id="135" w:name="_Hlk521062820"/>
            <w:bookmarkEnd w:id="134"/>
            <w:proofErr w:type="spellStart"/>
            <w:r>
              <w:rPr>
                <w:lang w:val="en-US"/>
              </w:rPr>
              <w:t>c</w:t>
            </w:r>
            <w:r w:rsidRPr="00D24FD0">
              <w:rPr>
                <w:lang w:val="en-US"/>
              </w:rPr>
              <w:t>ustomerINN</w:t>
            </w:r>
            <w:proofErr w:type="spellEnd"/>
          </w:p>
        </w:tc>
        <w:tc>
          <w:tcPr>
            <w:tcW w:w="3486" w:type="dxa"/>
          </w:tcPr>
          <w:p w14:paraId="72097797" w14:textId="77777777" w:rsidR="006F71EC" w:rsidRPr="00D24FD0" w:rsidRDefault="006F71EC" w:rsidP="006F71EC">
            <w:pPr>
              <w:rPr>
                <w:lang w:val="en-US"/>
              </w:rPr>
            </w:pPr>
            <w:r>
              <w:rPr>
                <w:lang w:val="en-US"/>
              </w:rPr>
              <w:t>C</w:t>
            </w:r>
            <w:r w:rsidRPr="00D24FD0">
              <w:rPr>
                <w:lang w:val="en-US"/>
              </w:rPr>
              <w:t>ustomer</w:t>
            </w:r>
            <w:r>
              <w:rPr>
                <w:lang w:val="en-US"/>
              </w:rPr>
              <w:t xml:space="preserve"> (</w:t>
            </w:r>
            <w:proofErr w:type="gramStart"/>
            <w:r>
              <w:rPr>
                <w:lang w:val="en-US"/>
              </w:rPr>
              <w:t>client</w:t>
            </w:r>
            <w:r w:rsidRPr="00D24FD0">
              <w:rPr>
                <w:lang w:val="en-US"/>
              </w:rPr>
              <w:t xml:space="preserve"> </w:t>
            </w:r>
            <w:r>
              <w:rPr>
                <w:lang w:val="en-US"/>
              </w:rPr>
              <w:t>)</w:t>
            </w:r>
            <w:proofErr w:type="gramEnd"/>
            <w:r>
              <w:rPr>
                <w:lang w:val="en-US"/>
              </w:rPr>
              <w:t xml:space="preserve"> </w:t>
            </w:r>
            <w:r w:rsidRPr="00D24FD0">
              <w:rPr>
                <w:lang w:val="en-US"/>
              </w:rPr>
              <w:t>INN</w:t>
            </w:r>
            <w:r w:rsidRPr="009D5B7E">
              <w:t xml:space="preserve">, </w:t>
            </w:r>
            <w:r>
              <w:rPr>
                <w:lang w:val="en-US"/>
              </w:rPr>
              <w:t xml:space="preserve">tag </w:t>
            </w:r>
            <w:r w:rsidRPr="009D5B7E">
              <w:t>12</w:t>
            </w:r>
            <w:r>
              <w:rPr>
                <w:lang w:val="en-US"/>
              </w:rPr>
              <w:t>28</w:t>
            </w:r>
          </w:p>
        </w:tc>
        <w:tc>
          <w:tcPr>
            <w:tcW w:w="2490" w:type="dxa"/>
          </w:tcPr>
          <w:p w14:paraId="703DDF21" w14:textId="77777777" w:rsidR="006F71EC" w:rsidRPr="006F71EC" w:rsidRDefault="006F71EC" w:rsidP="006F71EC">
            <w:pPr>
              <w:rPr>
                <w:rFonts w:cs="Arial"/>
                <w:lang w:val="en-US"/>
              </w:rPr>
            </w:pPr>
            <w:r w:rsidRPr="006F71EC">
              <w:rPr>
                <w:rFonts w:cs="Arial"/>
                <w:lang w:val="en-US"/>
              </w:rPr>
              <w:t>A string with a length of 10 to 12 characters, the format is</w:t>
            </w:r>
            <w:r>
              <w:rPr>
                <w:rFonts w:cs="Arial"/>
                <w:lang w:val="en-US"/>
              </w:rPr>
              <w:t xml:space="preserve"> NNNNNNNNN</w:t>
            </w:r>
            <w:r w:rsidRPr="006F71EC">
              <w:rPr>
                <w:rFonts w:cs="Arial"/>
                <w:lang w:val="en-US"/>
              </w:rPr>
              <w:t>, optional field</w:t>
            </w:r>
          </w:p>
        </w:tc>
      </w:tr>
      <w:tr w:rsidR="006F71EC" w:rsidRPr="007D576E" w14:paraId="311ABA56" w14:textId="77777777" w:rsidTr="008D0639">
        <w:tc>
          <w:tcPr>
            <w:tcW w:w="4307" w:type="dxa"/>
          </w:tcPr>
          <w:p w14:paraId="45555D3E" w14:textId="77777777" w:rsidR="006F71EC" w:rsidRPr="009D5B7E" w:rsidRDefault="006F71EC" w:rsidP="006F71EC">
            <w:r>
              <w:rPr>
                <w:lang w:val="en-US"/>
              </w:rPr>
              <w:t>cashier</w:t>
            </w:r>
          </w:p>
        </w:tc>
        <w:tc>
          <w:tcPr>
            <w:tcW w:w="3486" w:type="dxa"/>
          </w:tcPr>
          <w:p w14:paraId="76E6F813" w14:textId="77777777" w:rsidR="006F71EC" w:rsidRPr="00966FB4" w:rsidRDefault="006F71EC" w:rsidP="006F71EC">
            <w:bookmarkStart w:id="136" w:name="OLE_LINK419"/>
            <w:r>
              <w:rPr>
                <w:lang w:val="en-US"/>
              </w:rPr>
              <w:t>Cashier</w:t>
            </w:r>
            <w:r w:rsidRPr="009D5B7E">
              <w:t xml:space="preserve">, </w:t>
            </w:r>
            <w:r>
              <w:rPr>
                <w:lang w:val="en-US"/>
              </w:rPr>
              <w:t xml:space="preserve">tag </w:t>
            </w:r>
            <w:r w:rsidRPr="00C427A1">
              <w:t>1021</w:t>
            </w:r>
            <w:bookmarkEnd w:id="136"/>
          </w:p>
        </w:tc>
        <w:tc>
          <w:tcPr>
            <w:tcW w:w="2490" w:type="dxa"/>
          </w:tcPr>
          <w:p w14:paraId="15C7E7F7" w14:textId="77777777" w:rsidR="006F71EC" w:rsidRPr="006F71EC" w:rsidRDefault="006F71EC" w:rsidP="006F71EC">
            <w:pPr>
              <w:rPr>
                <w:rFonts w:cs="Arial"/>
                <w:lang w:val="en-US"/>
              </w:rPr>
            </w:pPr>
            <w:r w:rsidRPr="006F71EC">
              <w:rPr>
                <w:rFonts w:cs="Arial"/>
                <w:lang w:val="en-US"/>
              </w:rPr>
              <w:t>String from 1 to 64 characters, optional field</w:t>
            </w:r>
          </w:p>
        </w:tc>
      </w:tr>
      <w:tr w:rsidR="006F71EC" w:rsidRPr="007D576E" w14:paraId="1DC4F3C9" w14:textId="77777777" w:rsidTr="008D0639">
        <w:tc>
          <w:tcPr>
            <w:tcW w:w="4307" w:type="dxa"/>
          </w:tcPr>
          <w:p w14:paraId="696B3348" w14:textId="77777777" w:rsidR="006F71EC" w:rsidRPr="009D5B7E" w:rsidRDefault="006F71EC" w:rsidP="006F71EC">
            <w:proofErr w:type="spellStart"/>
            <w:r>
              <w:rPr>
                <w:lang w:val="en-US"/>
              </w:rPr>
              <w:t>cashier</w:t>
            </w:r>
            <w:r w:rsidRPr="00D24FD0">
              <w:rPr>
                <w:lang w:val="en-US"/>
              </w:rPr>
              <w:t>INN</w:t>
            </w:r>
            <w:proofErr w:type="spellEnd"/>
          </w:p>
        </w:tc>
        <w:tc>
          <w:tcPr>
            <w:tcW w:w="3486" w:type="dxa"/>
          </w:tcPr>
          <w:p w14:paraId="509B3A48" w14:textId="77777777" w:rsidR="006F71EC" w:rsidRPr="00D24FD0" w:rsidRDefault="006F71EC" w:rsidP="006F71EC">
            <w:pPr>
              <w:rPr>
                <w:lang w:val="en-US"/>
              </w:rPr>
            </w:pPr>
            <w:bookmarkStart w:id="137" w:name="OLE_LINK439"/>
            <w:r>
              <w:rPr>
                <w:lang w:val="en-US"/>
              </w:rPr>
              <w:t xml:space="preserve">Cashier </w:t>
            </w:r>
            <w:r w:rsidRPr="00D24FD0">
              <w:rPr>
                <w:lang w:val="en-US"/>
              </w:rPr>
              <w:t>INN</w:t>
            </w:r>
            <w:r w:rsidRPr="009D5B7E">
              <w:t xml:space="preserve">, </w:t>
            </w:r>
            <w:r>
              <w:rPr>
                <w:lang w:val="en-US"/>
              </w:rPr>
              <w:t xml:space="preserve">tag </w:t>
            </w:r>
            <w:r w:rsidRPr="009D5B7E">
              <w:t>1</w:t>
            </w:r>
            <w:r>
              <w:t>203</w:t>
            </w:r>
            <w:bookmarkEnd w:id="137"/>
          </w:p>
        </w:tc>
        <w:tc>
          <w:tcPr>
            <w:tcW w:w="2490" w:type="dxa"/>
          </w:tcPr>
          <w:p w14:paraId="6E17AFEC" w14:textId="77777777" w:rsidR="006F71EC" w:rsidRPr="006F71EC" w:rsidRDefault="006F71EC" w:rsidP="006F71EC">
            <w:pPr>
              <w:rPr>
                <w:rFonts w:cs="Arial"/>
                <w:lang w:val="en-US"/>
              </w:rPr>
            </w:pPr>
            <w:proofErr w:type="gramStart"/>
            <w:r w:rsidRPr="006F71EC">
              <w:rPr>
                <w:rFonts w:cs="Arial"/>
                <w:lang w:val="en-US"/>
              </w:rPr>
              <w:t>12 character</w:t>
            </w:r>
            <w:proofErr w:type="gramEnd"/>
            <w:r w:rsidRPr="006F71EC">
              <w:rPr>
                <w:rFonts w:cs="Arial"/>
                <w:lang w:val="en-US"/>
              </w:rPr>
              <w:t xml:space="preserve"> string format </w:t>
            </w:r>
            <w:r>
              <w:rPr>
                <w:rFonts w:cs="Arial"/>
                <w:lang w:val="en-US"/>
              </w:rPr>
              <w:t>NNNNNNNNNNNN</w:t>
            </w:r>
            <w:r w:rsidRPr="006F71EC">
              <w:rPr>
                <w:rFonts w:cs="Arial"/>
                <w:lang w:val="en-US"/>
              </w:rPr>
              <w:t>, optional field</w:t>
            </w:r>
          </w:p>
        </w:tc>
      </w:tr>
      <w:tr w:rsidR="006F71EC" w:rsidRPr="007D576E" w14:paraId="4039DAEF" w14:textId="77777777" w:rsidTr="008D0639">
        <w:tc>
          <w:tcPr>
            <w:tcW w:w="4307" w:type="dxa"/>
          </w:tcPr>
          <w:p w14:paraId="27C93406" w14:textId="77777777" w:rsidR="006F71EC" w:rsidRDefault="006F71EC" w:rsidP="006F71EC">
            <w:pPr>
              <w:rPr>
                <w:lang w:val="en-US"/>
              </w:rPr>
            </w:pPr>
            <w:proofErr w:type="spellStart"/>
            <w:r>
              <w:rPr>
                <w:lang w:val="en-US"/>
              </w:rPr>
              <w:t>senderEmail</w:t>
            </w:r>
            <w:proofErr w:type="spellEnd"/>
          </w:p>
        </w:tc>
        <w:tc>
          <w:tcPr>
            <w:tcW w:w="3486" w:type="dxa"/>
          </w:tcPr>
          <w:p w14:paraId="6CDD8106" w14:textId="77777777" w:rsidR="006F71EC" w:rsidRDefault="006F71EC" w:rsidP="006F71EC">
            <w:bookmarkStart w:id="138" w:name="OLE_LINK440"/>
            <w:r>
              <w:rPr>
                <w:lang w:val="en-US"/>
              </w:rPr>
              <w:t>Sender Email</w:t>
            </w:r>
            <w:r>
              <w:t xml:space="preserve">, </w:t>
            </w:r>
            <w:r>
              <w:rPr>
                <w:lang w:val="en-US"/>
              </w:rPr>
              <w:t>tag</w:t>
            </w:r>
            <w:r w:rsidRPr="001C07A4">
              <w:t xml:space="preserve"> </w:t>
            </w:r>
            <w:r w:rsidRPr="00C427A1">
              <w:t>1117</w:t>
            </w:r>
            <w:bookmarkEnd w:id="138"/>
          </w:p>
        </w:tc>
        <w:tc>
          <w:tcPr>
            <w:tcW w:w="2490" w:type="dxa"/>
          </w:tcPr>
          <w:p w14:paraId="08ABC1E3" w14:textId="77777777" w:rsidR="006F71EC" w:rsidRPr="006F71EC" w:rsidRDefault="006F71EC" w:rsidP="006F71EC">
            <w:pPr>
              <w:rPr>
                <w:rFonts w:cs="Arial"/>
                <w:lang w:val="en-US"/>
              </w:rPr>
            </w:pPr>
            <w:r w:rsidRPr="006F71EC">
              <w:rPr>
                <w:rFonts w:cs="Arial"/>
                <w:lang w:val="en-US"/>
              </w:rPr>
              <w:t>String from 1 to 64 characters, optional field</w:t>
            </w:r>
          </w:p>
        </w:tc>
      </w:tr>
      <w:tr w:rsidR="006F71EC" w:rsidRPr="007D576E" w14:paraId="1455974F" w14:textId="77777777" w:rsidTr="008D0639">
        <w:tc>
          <w:tcPr>
            <w:tcW w:w="4307" w:type="dxa"/>
          </w:tcPr>
          <w:p w14:paraId="0690E8E1" w14:textId="77777777" w:rsidR="006F71EC" w:rsidRDefault="006F71EC" w:rsidP="006F71EC">
            <w:pPr>
              <w:rPr>
                <w:lang w:val="en-US"/>
              </w:rPr>
            </w:pPr>
            <w:proofErr w:type="spellStart"/>
            <w:r>
              <w:rPr>
                <w:lang w:val="en-US"/>
              </w:rPr>
              <w:t>totalSum</w:t>
            </w:r>
            <w:proofErr w:type="spellEnd"/>
          </w:p>
        </w:tc>
        <w:tc>
          <w:tcPr>
            <w:tcW w:w="3486" w:type="dxa"/>
          </w:tcPr>
          <w:p w14:paraId="0042C25B" w14:textId="77777777" w:rsidR="006F71EC" w:rsidRPr="00BE757A" w:rsidRDefault="006F71EC" w:rsidP="006F71EC">
            <w:pPr>
              <w:rPr>
                <w:lang w:val="en-US"/>
              </w:rPr>
            </w:pPr>
            <w:r>
              <w:rPr>
                <w:lang w:val="en-US"/>
              </w:rPr>
              <w:t>Total Sum</w:t>
            </w:r>
            <w:r w:rsidRPr="00BE757A">
              <w:rPr>
                <w:lang w:val="en-US"/>
              </w:rPr>
              <w:t xml:space="preserve"> (</w:t>
            </w:r>
            <w:r w:rsidRPr="00DB3850">
              <w:rPr>
                <w:i/>
                <w:lang w:val="en-US"/>
              </w:rPr>
              <w:t>accountable form</w:t>
            </w:r>
            <w:r w:rsidRPr="00BE757A">
              <w:rPr>
                <w:lang w:val="en-US"/>
              </w:rPr>
              <w:t xml:space="preserve">), </w:t>
            </w:r>
            <w:r>
              <w:rPr>
                <w:lang w:val="en-US"/>
              </w:rPr>
              <w:t>tag</w:t>
            </w:r>
            <w:r w:rsidRPr="00BE757A">
              <w:rPr>
                <w:lang w:val="en-US"/>
              </w:rPr>
              <w:t xml:space="preserve"> 1020.</w:t>
            </w:r>
          </w:p>
          <w:p w14:paraId="1C26BC88" w14:textId="32DE28AD" w:rsidR="006F71EC" w:rsidRDefault="006F71EC" w:rsidP="006F71EC">
            <w:pPr>
              <w:rPr>
                <w:lang w:val="en-US"/>
              </w:rPr>
            </w:pPr>
          </w:p>
          <w:p w14:paraId="4FF8C471" w14:textId="73AE2449" w:rsidR="006F71EC" w:rsidRPr="007D576E" w:rsidRDefault="00155245" w:rsidP="00155245">
            <w:pPr>
              <w:rPr>
                <w:lang w:val="en-US"/>
              </w:rPr>
            </w:pPr>
            <w:r>
              <w:rPr>
                <w:lang w:val="en-US"/>
              </w:rPr>
              <w:t xml:space="preserve">Tax Authority allows rounding in this field.  The Tax Authority requirements are: </w:t>
            </w:r>
            <w:r w:rsidRPr="00155245">
              <w:rPr>
                <w:lang w:val="en-US"/>
              </w:rPr>
              <w:t>«</w:t>
            </w:r>
            <w:r w:rsidR="007D576E" w:rsidRPr="007D576E">
              <w:rPr>
                <w:i/>
                <w:iCs/>
                <w:lang w:val="en-US"/>
              </w:rPr>
              <w:t xml:space="preserve">Tag 1020 is calculated as sum of all sums for each </w:t>
            </w:r>
            <w:proofErr w:type="gramStart"/>
            <w:r w:rsidR="007D576E" w:rsidRPr="007D576E">
              <w:rPr>
                <w:i/>
                <w:iCs/>
                <w:lang w:val="en-US"/>
              </w:rPr>
              <w:t>positions</w:t>
            </w:r>
            <w:proofErr w:type="gramEnd"/>
            <w:r w:rsidR="007D576E" w:rsidRPr="007D576E">
              <w:rPr>
                <w:i/>
                <w:iCs/>
                <w:lang w:val="en-US"/>
              </w:rPr>
              <w:t xml:space="preserve"> in a receipt (tags 1043). If tag 1020 is calculated by external calculation device, the value of tag 1020 without kopeks mast be the equal to sum of all positions in the receipt without kopeks</w:t>
            </w:r>
            <w:r w:rsidRPr="007D576E">
              <w:rPr>
                <w:i/>
                <w:iCs/>
                <w:lang w:val="en-US"/>
              </w:rPr>
              <w:t>»</w:t>
            </w:r>
            <w:r w:rsidR="006F71EC" w:rsidRPr="007D576E">
              <w:rPr>
                <w:lang w:val="en-US"/>
              </w:rPr>
              <w:t>.</w:t>
            </w:r>
          </w:p>
          <w:p w14:paraId="123A6B89" w14:textId="77777777" w:rsidR="00155245" w:rsidRDefault="00155245" w:rsidP="00155245">
            <w:pPr>
              <w:rPr>
                <w:i/>
                <w:lang w:val="en-US"/>
              </w:rPr>
            </w:pPr>
          </w:p>
          <w:p w14:paraId="2A407704" w14:textId="79EF1DF1" w:rsidR="00155245" w:rsidRPr="00155245" w:rsidRDefault="00155245" w:rsidP="00155245">
            <w:pPr>
              <w:rPr>
                <w:iCs/>
                <w:lang w:val="en-US"/>
              </w:rPr>
            </w:pPr>
            <w:proofErr w:type="spellStart"/>
            <w:r w:rsidRPr="00155245">
              <w:rPr>
                <w:iCs/>
                <w:lang w:val="en-US"/>
              </w:rPr>
              <w:t>OrangeData</w:t>
            </w:r>
            <w:proofErr w:type="spellEnd"/>
            <w:r w:rsidRPr="00155245">
              <w:rPr>
                <w:iCs/>
                <w:lang w:val="en-US"/>
              </w:rPr>
              <w:t xml:space="preserve"> company recommends clients to use exact value in this field and do not apply rounding to avoid confusions.</w:t>
            </w:r>
          </w:p>
          <w:p w14:paraId="151B6BFA" w14:textId="11EF73F7" w:rsidR="00155245" w:rsidRPr="00155245" w:rsidRDefault="00155245" w:rsidP="00155245">
            <w:pPr>
              <w:rPr>
                <w:i/>
                <w:lang w:val="en-US"/>
              </w:rPr>
            </w:pPr>
          </w:p>
        </w:tc>
        <w:tc>
          <w:tcPr>
            <w:tcW w:w="2490" w:type="dxa"/>
          </w:tcPr>
          <w:p w14:paraId="580A0B05" w14:textId="77777777" w:rsidR="006F71EC" w:rsidRPr="008F3EC4" w:rsidRDefault="006F71EC" w:rsidP="006F71EC">
            <w:pPr>
              <w:rPr>
                <w:rFonts w:cs="Arial"/>
                <w:lang w:val="en-US"/>
              </w:rPr>
            </w:pPr>
            <w:r w:rsidRPr="008F3EC4">
              <w:rPr>
                <w:rFonts w:cs="Arial"/>
                <w:lang w:val="en-US"/>
              </w:rPr>
              <w:t>Decimal number up to 2 characters after the dot, optional field</w:t>
            </w:r>
          </w:p>
        </w:tc>
      </w:tr>
      <w:tr w:rsidR="006F71EC" w:rsidRPr="007D576E" w14:paraId="5C52635C" w14:textId="77777777" w:rsidTr="008D0639">
        <w:tc>
          <w:tcPr>
            <w:tcW w:w="4307" w:type="dxa"/>
          </w:tcPr>
          <w:p w14:paraId="329A7908" w14:textId="77777777" w:rsidR="006F71EC" w:rsidRPr="002E4B51" w:rsidRDefault="006F71EC" w:rsidP="006F71EC">
            <w:pPr>
              <w:rPr>
                <w:lang w:val="en-US"/>
              </w:rPr>
            </w:pPr>
            <w:r>
              <w:rPr>
                <w:lang w:val="en-US"/>
              </w:rPr>
              <w:t>vat1Sum</w:t>
            </w:r>
          </w:p>
        </w:tc>
        <w:tc>
          <w:tcPr>
            <w:tcW w:w="3486" w:type="dxa"/>
          </w:tcPr>
          <w:p w14:paraId="6B21FEBF" w14:textId="77777777" w:rsidR="006F71EC" w:rsidRPr="007004FA" w:rsidRDefault="006F71EC" w:rsidP="006F71EC">
            <w:pPr>
              <w:rPr>
                <w:lang w:val="en-US"/>
              </w:rPr>
            </w:pPr>
            <w:r w:rsidRPr="007004FA">
              <w:rPr>
                <w:lang w:val="en-US"/>
              </w:rPr>
              <w:t xml:space="preserve">The amount of the VAT </w:t>
            </w:r>
            <w:r>
              <w:rPr>
                <w:lang w:val="en-US"/>
              </w:rPr>
              <w:t>receipt</w:t>
            </w:r>
            <w:r w:rsidRPr="007004FA">
              <w:rPr>
                <w:lang w:val="en-US"/>
              </w:rPr>
              <w:t xml:space="preserve"> at a rate of</w:t>
            </w:r>
            <w:r>
              <w:rPr>
                <w:lang w:val="en-US"/>
              </w:rPr>
              <w:t xml:space="preserve"> 20%, tag</w:t>
            </w:r>
            <w:r w:rsidRPr="007004FA">
              <w:rPr>
                <w:lang w:val="en-US"/>
              </w:rPr>
              <w:t xml:space="preserve"> 1102</w:t>
            </w:r>
          </w:p>
        </w:tc>
        <w:tc>
          <w:tcPr>
            <w:tcW w:w="2490" w:type="dxa"/>
          </w:tcPr>
          <w:p w14:paraId="1236D33C" w14:textId="77777777" w:rsidR="006F71EC" w:rsidRPr="008F3EC4" w:rsidRDefault="008F3EC4" w:rsidP="006F71EC">
            <w:pPr>
              <w:rPr>
                <w:rFonts w:cs="Arial"/>
                <w:lang w:val="en-US"/>
              </w:rPr>
            </w:pPr>
            <w:r w:rsidRPr="008F3EC4">
              <w:rPr>
                <w:rFonts w:cs="Arial"/>
                <w:lang w:val="en-US"/>
              </w:rPr>
              <w:t>Decimal number up to 2 characters after the dot</w:t>
            </w:r>
            <w:r w:rsidR="006F71EC" w:rsidRPr="008F3EC4">
              <w:rPr>
                <w:rFonts w:cs="Arial"/>
                <w:lang w:val="en-US"/>
              </w:rPr>
              <w:t>, optional field</w:t>
            </w:r>
          </w:p>
        </w:tc>
      </w:tr>
      <w:tr w:rsidR="006F71EC" w:rsidRPr="007D576E" w14:paraId="31CF0C75" w14:textId="77777777" w:rsidTr="008D0639">
        <w:tc>
          <w:tcPr>
            <w:tcW w:w="4307" w:type="dxa"/>
          </w:tcPr>
          <w:p w14:paraId="5FBAB3F6" w14:textId="77777777" w:rsidR="006F71EC" w:rsidRDefault="006F71EC" w:rsidP="006F71EC">
            <w:pPr>
              <w:rPr>
                <w:lang w:val="en-US"/>
              </w:rPr>
            </w:pPr>
            <w:r>
              <w:rPr>
                <w:lang w:val="en-US"/>
              </w:rPr>
              <w:t>vat2Sum</w:t>
            </w:r>
          </w:p>
        </w:tc>
        <w:tc>
          <w:tcPr>
            <w:tcW w:w="3486" w:type="dxa"/>
          </w:tcPr>
          <w:p w14:paraId="1896C1A8" w14:textId="77777777" w:rsidR="006F71EC" w:rsidRPr="007004FA" w:rsidRDefault="006F71EC" w:rsidP="006F71EC">
            <w:pPr>
              <w:rPr>
                <w:lang w:val="en-US"/>
              </w:rPr>
            </w:pPr>
            <w:r w:rsidRPr="007004FA">
              <w:rPr>
                <w:lang w:val="en-US"/>
              </w:rPr>
              <w:t xml:space="preserve">The amount of the VAT </w:t>
            </w:r>
            <w:r>
              <w:rPr>
                <w:lang w:val="en-US"/>
              </w:rPr>
              <w:t>receipt</w:t>
            </w:r>
            <w:r w:rsidRPr="007004FA">
              <w:rPr>
                <w:lang w:val="en-US"/>
              </w:rPr>
              <w:t xml:space="preserve"> at a rate of</w:t>
            </w:r>
            <w:r>
              <w:rPr>
                <w:lang w:val="en-US"/>
              </w:rPr>
              <w:t xml:space="preserve"> </w:t>
            </w:r>
            <w:r w:rsidRPr="007004FA">
              <w:rPr>
                <w:lang w:val="en-US"/>
              </w:rPr>
              <w:t xml:space="preserve">10%, </w:t>
            </w:r>
            <w:r>
              <w:rPr>
                <w:lang w:val="en-US"/>
              </w:rPr>
              <w:t>tag</w:t>
            </w:r>
            <w:r w:rsidRPr="007004FA">
              <w:rPr>
                <w:lang w:val="en-US"/>
              </w:rPr>
              <w:t xml:space="preserve"> 1103</w:t>
            </w:r>
          </w:p>
        </w:tc>
        <w:tc>
          <w:tcPr>
            <w:tcW w:w="2490" w:type="dxa"/>
          </w:tcPr>
          <w:p w14:paraId="6A9002F9" w14:textId="77777777" w:rsidR="006F71EC" w:rsidRPr="008F3EC4" w:rsidRDefault="008F3EC4" w:rsidP="006F71EC">
            <w:pPr>
              <w:rPr>
                <w:rFonts w:cs="Arial"/>
                <w:lang w:val="en-US"/>
              </w:rPr>
            </w:pPr>
            <w:r w:rsidRPr="008F3EC4">
              <w:rPr>
                <w:rFonts w:cs="Arial"/>
                <w:lang w:val="en-US"/>
              </w:rPr>
              <w:t>Decimal number up to 2 characters after the dot</w:t>
            </w:r>
            <w:r w:rsidR="006F71EC" w:rsidRPr="008F3EC4">
              <w:rPr>
                <w:rFonts w:cs="Arial"/>
                <w:lang w:val="en-US"/>
              </w:rPr>
              <w:t>, optional field</w:t>
            </w:r>
          </w:p>
        </w:tc>
      </w:tr>
      <w:tr w:rsidR="006F71EC" w:rsidRPr="007D576E" w14:paraId="385D1266" w14:textId="77777777" w:rsidTr="008D0639">
        <w:tc>
          <w:tcPr>
            <w:tcW w:w="4307" w:type="dxa"/>
          </w:tcPr>
          <w:p w14:paraId="6F1DC3F6" w14:textId="77777777" w:rsidR="006F71EC" w:rsidRDefault="006F71EC" w:rsidP="006F71EC">
            <w:pPr>
              <w:rPr>
                <w:lang w:val="en-US"/>
              </w:rPr>
            </w:pPr>
            <w:r>
              <w:rPr>
                <w:lang w:val="en-US"/>
              </w:rPr>
              <w:t>vat3Sum</w:t>
            </w:r>
          </w:p>
        </w:tc>
        <w:tc>
          <w:tcPr>
            <w:tcW w:w="3486" w:type="dxa"/>
          </w:tcPr>
          <w:p w14:paraId="63F39DF0" w14:textId="77777777" w:rsidR="006F71EC" w:rsidRPr="007004FA" w:rsidRDefault="006F71EC" w:rsidP="006F71EC">
            <w:pPr>
              <w:rPr>
                <w:lang w:val="en-US"/>
              </w:rPr>
            </w:pPr>
            <w:r w:rsidRPr="007004FA">
              <w:rPr>
                <w:lang w:val="en-US"/>
              </w:rPr>
              <w:t xml:space="preserve">Settlement amount with VAT at a rate of </w:t>
            </w:r>
            <w:r>
              <w:rPr>
                <w:lang w:val="en-US"/>
              </w:rPr>
              <w:t>0%, tag</w:t>
            </w:r>
            <w:r w:rsidRPr="007004FA">
              <w:rPr>
                <w:lang w:val="en-US"/>
              </w:rPr>
              <w:t xml:space="preserve"> 1104</w:t>
            </w:r>
          </w:p>
        </w:tc>
        <w:tc>
          <w:tcPr>
            <w:tcW w:w="2490" w:type="dxa"/>
          </w:tcPr>
          <w:p w14:paraId="13FEFDD8" w14:textId="77777777" w:rsidR="006F71EC" w:rsidRPr="008F3EC4" w:rsidRDefault="008F3EC4" w:rsidP="006F71EC">
            <w:pPr>
              <w:rPr>
                <w:rFonts w:cs="Arial"/>
                <w:lang w:val="en-US"/>
              </w:rPr>
            </w:pPr>
            <w:r w:rsidRPr="008F3EC4">
              <w:rPr>
                <w:rFonts w:cs="Arial"/>
                <w:lang w:val="en-US"/>
              </w:rPr>
              <w:t>Decimal number up to 2 characters after the dot</w:t>
            </w:r>
            <w:r w:rsidR="006F71EC" w:rsidRPr="008F3EC4">
              <w:rPr>
                <w:rFonts w:cs="Arial"/>
                <w:lang w:val="en-US"/>
              </w:rPr>
              <w:t>, optional field</w:t>
            </w:r>
          </w:p>
        </w:tc>
      </w:tr>
      <w:tr w:rsidR="006F71EC" w:rsidRPr="007D576E" w14:paraId="2F1BDEC4" w14:textId="77777777" w:rsidTr="008D0639">
        <w:tc>
          <w:tcPr>
            <w:tcW w:w="4307" w:type="dxa"/>
          </w:tcPr>
          <w:p w14:paraId="65979F1B" w14:textId="77777777" w:rsidR="006F71EC" w:rsidRPr="002E4B51" w:rsidRDefault="006F71EC" w:rsidP="006F71EC">
            <w:pPr>
              <w:rPr>
                <w:lang w:val="en-US"/>
              </w:rPr>
            </w:pPr>
            <w:r>
              <w:rPr>
                <w:lang w:val="en-US"/>
              </w:rPr>
              <w:lastRenderedPageBreak/>
              <w:t>vat4Sum</w:t>
            </w:r>
          </w:p>
        </w:tc>
        <w:tc>
          <w:tcPr>
            <w:tcW w:w="3486" w:type="dxa"/>
          </w:tcPr>
          <w:p w14:paraId="04BFB6AA" w14:textId="77777777" w:rsidR="006F71EC" w:rsidRPr="007004FA" w:rsidRDefault="006F71EC" w:rsidP="006F71EC">
            <w:pPr>
              <w:rPr>
                <w:lang w:val="en-US"/>
              </w:rPr>
            </w:pPr>
            <w:r w:rsidRPr="007004FA">
              <w:rPr>
                <w:lang w:val="en-US"/>
              </w:rPr>
              <w:t xml:space="preserve">Settlement amount per </w:t>
            </w:r>
            <w:r>
              <w:rPr>
                <w:lang w:val="en-US"/>
              </w:rPr>
              <w:t>receipt</w:t>
            </w:r>
            <w:r w:rsidRPr="007004FA">
              <w:rPr>
                <w:lang w:val="en-US"/>
              </w:rPr>
              <w:t xml:space="preserve"> without VAT, </w:t>
            </w:r>
            <w:r>
              <w:rPr>
                <w:lang w:val="en-US"/>
              </w:rPr>
              <w:t>tag</w:t>
            </w:r>
            <w:r w:rsidRPr="007004FA">
              <w:rPr>
                <w:lang w:val="en-US"/>
              </w:rPr>
              <w:t xml:space="preserve"> 1105</w:t>
            </w:r>
          </w:p>
        </w:tc>
        <w:tc>
          <w:tcPr>
            <w:tcW w:w="2490" w:type="dxa"/>
          </w:tcPr>
          <w:p w14:paraId="49CF41CB" w14:textId="77777777" w:rsidR="006F71EC" w:rsidRPr="008F3EC4" w:rsidRDefault="008F3EC4" w:rsidP="006F71EC">
            <w:pPr>
              <w:rPr>
                <w:rFonts w:cs="Arial"/>
                <w:lang w:val="en-US"/>
              </w:rPr>
            </w:pPr>
            <w:r w:rsidRPr="008F3EC4">
              <w:rPr>
                <w:rFonts w:cs="Arial"/>
                <w:lang w:val="en-US"/>
              </w:rPr>
              <w:t>Decimal number up to 2 characters after the dot</w:t>
            </w:r>
            <w:r w:rsidR="006F71EC" w:rsidRPr="008F3EC4">
              <w:rPr>
                <w:rFonts w:cs="Arial"/>
                <w:lang w:val="en-US"/>
              </w:rPr>
              <w:t>, optional field</w:t>
            </w:r>
          </w:p>
        </w:tc>
      </w:tr>
      <w:tr w:rsidR="006F71EC" w:rsidRPr="007D576E" w14:paraId="29F7BD6B" w14:textId="77777777" w:rsidTr="008D0639">
        <w:tc>
          <w:tcPr>
            <w:tcW w:w="4307" w:type="dxa"/>
          </w:tcPr>
          <w:p w14:paraId="5B3DCCC2" w14:textId="77777777" w:rsidR="006F71EC" w:rsidRPr="002E4B51" w:rsidRDefault="006F71EC" w:rsidP="006F71EC">
            <w:pPr>
              <w:rPr>
                <w:lang w:val="en-US"/>
              </w:rPr>
            </w:pPr>
            <w:r>
              <w:rPr>
                <w:lang w:val="en-US"/>
              </w:rPr>
              <w:t>vat5Sum</w:t>
            </w:r>
          </w:p>
        </w:tc>
        <w:tc>
          <w:tcPr>
            <w:tcW w:w="3486" w:type="dxa"/>
          </w:tcPr>
          <w:p w14:paraId="6CE51A39" w14:textId="77777777" w:rsidR="006F71EC" w:rsidRPr="007004FA" w:rsidRDefault="006F71EC" w:rsidP="006F71EC">
            <w:pPr>
              <w:rPr>
                <w:lang w:val="en-US"/>
              </w:rPr>
            </w:pPr>
            <w:r w:rsidRPr="007004FA">
              <w:rPr>
                <w:lang w:val="en-US"/>
              </w:rPr>
              <w:t xml:space="preserve">VAT amount of the receipt at the settlement rate of 20/120, </w:t>
            </w:r>
            <w:r>
              <w:rPr>
                <w:lang w:val="en-US"/>
              </w:rPr>
              <w:t>tag</w:t>
            </w:r>
            <w:r w:rsidRPr="007004FA">
              <w:rPr>
                <w:lang w:val="en-US"/>
              </w:rPr>
              <w:t xml:space="preserve"> 1106</w:t>
            </w:r>
          </w:p>
        </w:tc>
        <w:tc>
          <w:tcPr>
            <w:tcW w:w="2490" w:type="dxa"/>
          </w:tcPr>
          <w:p w14:paraId="2C2BDE31" w14:textId="77777777" w:rsidR="006F71EC" w:rsidRPr="008F3EC4" w:rsidRDefault="008F3EC4" w:rsidP="006F71EC">
            <w:pPr>
              <w:rPr>
                <w:rFonts w:cs="Arial"/>
                <w:lang w:val="en-US"/>
              </w:rPr>
            </w:pPr>
            <w:r w:rsidRPr="008F3EC4">
              <w:rPr>
                <w:rFonts w:cs="Arial"/>
                <w:lang w:val="en-US"/>
              </w:rPr>
              <w:t>Decimal number up to 2 characters after the dot</w:t>
            </w:r>
            <w:r w:rsidR="006F71EC" w:rsidRPr="008F3EC4">
              <w:rPr>
                <w:rFonts w:cs="Arial"/>
                <w:lang w:val="en-US"/>
              </w:rPr>
              <w:t>, optional field</w:t>
            </w:r>
          </w:p>
        </w:tc>
      </w:tr>
      <w:tr w:rsidR="006F71EC" w:rsidRPr="007D576E" w14:paraId="3207E471" w14:textId="77777777" w:rsidTr="008D0639">
        <w:tc>
          <w:tcPr>
            <w:tcW w:w="4307" w:type="dxa"/>
          </w:tcPr>
          <w:p w14:paraId="202A6D84" w14:textId="77777777" w:rsidR="006F71EC" w:rsidRPr="002E4B51" w:rsidRDefault="006F71EC" w:rsidP="006F71EC">
            <w:r>
              <w:rPr>
                <w:lang w:val="en-US"/>
              </w:rPr>
              <w:t>vat6Sum</w:t>
            </w:r>
          </w:p>
        </w:tc>
        <w:tc>
          <w:tcPr>
            <w:tcW w:w="3486" w:type="dxa"/>
          </w:tcPr>
          <w:p w14:paraId="16B82AE9" w14:textId="77777777" w:rsidR="006F71EC" w:rsidRPr="008D01EA" w:rsidRDefault="006F71EC" w:rsidP="006F71EC">
            <w:pPr>
              <w:rPr>
                <w:lang w:val="en-US"/>
              </w:rPr>
            </w:pPr>
            <w:r w:rsidRPr="007004FA">
              <w:rPr>
                <w:lang w:val="en-US"/>
              </w:rPr>
              <w:t xml:space="preserve">VAT amount of the receipt at the settlement rate of </w:t>
            </w:r>
            <w:r w:rsidRPr="008D01EA">
              <w:rPr>
                <w:lang w:val="en-US"/>
              </w:rPr>
              <w:t xml:space="preserve">10/110, </w:t>
            </w:r>
            <w:r>
              <w:rPr>
                <w:lang w:val="en-US"/>
              </w:rPr>
              <w:t>tag</w:t>
            </w:r>
            <w:r w:rsidRPr="008D01EA">
              <w:rPr>
                <w:lang w:val="en-US"/>
              </w:rPr>
              <w:t xml:space="preserve"> 1107</w:t>
            </w:r>
          </w:p>
        </w:tc>
        <w:tc>
          <w:tcPr>
            <w:tcW w:w="2490" w:type="dxa"/>
          </w:tcPr>
          <w:p w14:paraId="3252EAD6" w14:textId="77777777" w:rsidR="006F71EC" w:rsidRPr="008F3EC4" w:rsidRDefault="008F3EC4" w:rsidP="006F71EC">
            <w:pPr>
              <w:rPr>
                <w:rFonts w:cs="Arial"/>
                <w:lang w:val="en-US"/>
              </w:rPr>
            </w:pPr>
            <w:r w:rsidRPr="008F3EC4">
              <w:rPr>
                <w:rFonts w:cs="Arial"/>
                <w:lang w:val="en-US"/>
              </w:rPr>
              <w:t>Decimal number up to 2 characters after the dot</w:t>
            </w:r>
            <w:r w:rsidR="006F71EC" w:rsidRPr="008F3EC4">
              <w:rPr>
                <w:rFonts w:cs="Arial"/>
                <w:lang w:val="en-US"/>
              </w:rPr>
              <w:t>, optional field</w:t>
            </w:r>
          </w:p>
        </w:tc>
      </w:tr>
      <w:bookmarkEnd w:id="60"/>
      <w:bookmarkEnd w:id="135"/>
    </w:tbl>
    <w:p w14:paraId="73D38E93" w14:textId="468BE8BF" w:rsidR="004F178F" w:rsidRDefault="004F178F" w:rsidP="004F178F">
      <w:pPr>
        <w:rPr>
          <w:lang w:val="en-US"/>
        </w:rPr>
      </w:pPr>
    </w:p>
    <w:p w14:paraId="006CC713" w14:textId="11888B75" w:rsidR="004A763C" w:rsidRPr="004A763C" w:rsidRDefault="002B65B5" w:rsidP="004F178F">
      <w:pPr>
        <w:rPr>
          <w:lang w:val="en-US"/>
        </w:rPr>
      </w:pPr>
      <w:r>
        <w:rPr>
          <w:lang w:val="en-US"/>
        </w:rPr>
        <w:t xml:space="preserve">Note: </w:t>
      </w:r>
      <w:r w:rsidR="004A763C">
        <w:rPr>
          <w:lang w:val="en-US"/>
        </w:rPr>
        <w:t>D</w:t>
      </w:r>
      <w:r w:rsidR="004A763C" w:rsidRPr="004A763C">
        <w:rPr>
          <w:lang w:val="en-US"/>
        </w:rPr>
        <w:t>ue to historical reasons, the num</w:t>
      </w:r>
      <w:r w:rsidR="004A763C">
        <w:rPr>
          <w:lang w:val="en-US"/>
        </w:rPr>
        <w:t xml:space="preserve">eration </w:t>
      </w:r>
      <w:r>
        <w:rPr>
          <w:lang w:val="en-US"/>
        </w:rPr>
        <w:t xml:space="preserve">of fields </w:t>
      </w:r>
      <w:r w:rsidR="004A763C" w:rsidRPr="002B65B5">
        <w:rPr>
          <w:b/>
          <w:bCs/>
          <w:lang w:val="en-US"/>
        </w:rPr>
        <w:t>vat1Sum, vat2Sum, vat3Sum, vat4Sum, vat5Sum, vat6Sum</w:t>
      </w:r>
      <w:r w:rsidR="004A763C" w:rsidRPr="004A763C">
        <w:rPr>
          <w:lang w:val="en-US"/>
        </w:rPr>
        <w:t xml:space="preserve"> in </w:t>
      </w:r>
      <w:proofErr w:type="spellStart"/>
      <w:r w:rsidR="004A763C" w:rsidRPr="004A763C">
        <w:rPr>
          <w:lang w:val="en-US"/>
        </w:rPr>
        <w:t>OrangeDa</w:t>
      </w:r>
      <w:r>
        <w:rPr>
          <w:lang w:val="en-US"/>
        </w:rPr>
        <w:t>ta</w:t>
      </w:r>
      <w:proofErr w:type="spellEnd"/>
      <w:r w:rsidR="004A763C" w:rsidRPr="004A763C">
        <w:rPr>
          <w:lang w:val="en-US"/>
        </w:rPr>
        <w:t xml:space="preserve"> formats is different from </w:t>
      </w:r>
      <w:r>
        <w:rPr>
          <w:lang w:val="en-US"/>
        </w:rPr>
        <w:t xml:space="preserve">tax rates numeration in Fiscal Formats tag </w:t>
      </w:r>
      <w:r w:rsidR="004A763C" w:rsidRPr="004A763C">
        <w:rPr>
          <w:lang w:val="en-US"/>
        </w:rPr>
        <w:t xml:space="preserve">1199. </w:t>
      </w:r>
      <w:r>
        <w:rPr>
          <w:lang w:val="en-US"/>
        </w:rPr>
        <w:t xml:space="preserve">Use this </w:t>
      </w:r>
      <w:r w:rsidRPr="004A763C">
        <w:rPr>
          <w:lang w:val="en-US"/>
        </w:rPr>
        <w:t xml:space="preserve">guide </w:t>
      </w:r>
      <w:r>
        <w:rPr>
          <w:lang w:val="en-US"/>
        </w:rPr>
        <w:t>strictly when you develop an integration solution</w:t>
      </w:r>
      <w:r w:rsidR="004A763C" w:rsidRPr="004A763C">
        <w:rPr>
          <w:lang w:val="en-US"/>
        </w:rPr>
        <w:t>.</w:t>
      </w:r>
    </w:p>
    <w:p w14:paraId="52028A99" w14:textId="77777777" w:rsidR="004A763C" w:rsidRPr="004A763C" w:rsidRDefault="004A763C" w:rsidP="004F178F">
      <w:pPr>
        <w:rPr>
          <w:lang w:val="en-US"/>
        </w:rPr>
      </w:pPr>
    </w:p>
    <w:p w14:paraId="1611A134" w14:textId="77777777" w:rsidR="004F178F" w:rsidRPr="004D60BE" w:rsidRDefault="004F178F" w:rsidP="004F178F">
      <w:pPr>
        <w:pStyle w:val="3"/>
        <w:rPr>
          <w:lang w:val="en-US"/>
        </w:rPr>
      </w:pPr>
      <w:bookmarkStart w:id="139" w:name="_Toc507539853"/>
      <w:bookmarkStart w:id="140" w:name="_Toc33785056"/>
      <w:bookmarkStart w:id="141" w:name="OLE_LINK153"/>
      <w:r>
        <w:rPr>
          <w:rFonts w:cs="Arial"/>
        </w:rPr>
        <w:t>2.1.1.2</w:t>
      </w:r>
      <w:r>
        <w:t xml:space="preserve"> </w:t>
      </w:r>
      <w:bookmarkEnd w:id="139"/>
      <w:r w:rsidR="004D60BE">
        <w:rPr>
          <w:lang w:val="en-US"/>
        </w:rPr>
        <w:t>Subject of Settlement</w:t>
      </w:r>
      <w:bookmarkEnd w:id="140"/>
    </w:p>
    <w:tbl>
      <w:tblPr>
        <w:tblStyle w:val="a4"/>
        <w:tblW w:w="10283" w:type="dxa"/>
        <w:tblLook w:val="04A0" w:firstRow="1" w:lastRow="0" w:firstColumn="1" w:lastColumn="0" w:noHBand="0" w:noVBand="1"/>
      </w:tblPr>
      <w:tblGrid>
        <w:gridCol w:w="2958"/>
        <w:gridCol w:w="4393"/>
        <w:gridCol w:w="2932"/>
      </w:tblGrid>
      <w:tr w:rsidR="004F178F" w:rsidRPr="004D60BE" w14:paraId="0574093C" w14:textId="77777777" w:rsidTr="005F6A3E">
        <w:tc>
          <w:tcPr>
            <w:tcW w:w="2958" w:type="dxa"/>
          </w:tcPr>
          <w:p w14:paraId="3D620ED9" w14:textId="77777777" w:rsidR="004F178F" w:rsidRPr="00AE6B24" w:rsidRDefault="004F178F" w:rsidP="005A1481">
            <w:pPr>
              <w:rPr>
                <w:rFonts w:cs="Arial"/>
              </w:rPr>
            </w:pPr>
            <w:bookmarkStart w:id="142" w:name="OLE_LINK43"/>
            <w:bookmarkStart w:id="143" w:name="OLE_LINK44"/>
            <w:bookmarkStart w:id="144" w:name="OLE_LINK45"/>
            <w:bookmarkStart w:id="145" w:name="OLE_LINK149"/>
            <w:bookmarkStart w:id="146" w:name="OLE_LINK152"/>
            <w:r>
              <w:rPr>
                <w:rFonts w:cs="Arial"/>
                <w:lang w:val="en-US"/>
              </w:rPr>
              <w:t>q</w:t>
            </w:r>
            <w:r w:rsidRPr="002D76D1">
              <w:rPr>
                <w:rFonts w:cs="Arial"/>
                <w:lang w:val="en-US"/>
              </w:rPr>
              <w:t>uantity</w:t>
            </w:r>
            <w:bookmarkEnd w:id="142"/>
            <w:bookmarkEnd w:id="143"/>
            <w:bookmarkEnd w:id="144"/>
          </w:p>
        </w:tc>
        <w:tc>
          <w:tcPr>
            <w:tcW w:w="4393" w:type="dxa"/>
          </w:tcPr>
          <w:p w14:paraId="75E07531" w14:textId="77777777" w:rsidR="004F178F" w:rsidRPr="008D01EA" w:rsidRDefault="008D01EA" w:rsidP="005A1481">
            <w:pPr>
              <w:rPr>
                <w:rFonts w:cs="Arial"/>
                <w:lang w:val="en-US"/>
              </w:rPr>
            </w:pPr>
            <w:bookmarkStart w:id="147" w:name="OLE_LINK346"/>
            <w:bookmarkStart w:id="148" w:name="OLE_LINK347"/>
            <w:bookmarkStart w:id="149" w:name="OLE_LINK348"/>
            <w:bookmarkStart w:id="150" w:name="OLE_LINK349"/>
            <w:r w:rsidRPr="008D01EA">
              <w:rPr>
                <w:lang w:val="en-US"/>
              </w:rPr>
              <w:t>Quantity of the subject of</w:t>
            </w:r>
            <w:r>
              <w:rPr>
                <w:lang w:val="en-US"/>
              </w:rPr>
              <w:t xml:space="preserve"> settlement</w:t>
            </w:r>
            <w:r w:rsidR="004F178F" w:rsidRPr="008D01EA">
              <w:rPr>
                <w:lang w:val="en-US"/>
              </w:rPr>
              <w:t xml:space="preserve">, </w:t>
            </w:r>
            <w:r w:rsidR="001C07A4">
              <w:rPr>
                <w:lang w:val="en-US"/>
              </w:rPr>
              <w:t xml:space="preserve">tag </w:t>
            </w:r>
            <w:r w:rsidR="004F178F" w:rsidRPr="008D01EA">
              <w:rPr>
                <w:lang w:val="en-US"/>
              </w:rPr>
              <w:t>1023</w:t>
            </w:r>
            <w:bookmarkEnd w:id="147"/>
            <w:bookmarkEnd w:id="148"/>
            <w:bookmarkEnd w:id="149"/>
            <w:bookmarkEnd w:id="150"/>
          </w:p>
        </w:tc>
        <w:tc>
          <w:tcPr>
            <w:tcW w:w="2932" w:type="dxa"/>
          </w:tcPr>
          <w:p w14:paraId="3EFCDB40" w14:textId="77777777" w:rsidR="004F178F" w:rsidRPr="004D60BE" w:rsidRDefault="008F3EC4" w:rsidP="008F3EC4">
            <w:pPr>
              <w:rPr>
                <w:rFonts w:cs="Arial"/>
                <w:lang w:val="en-US"/>
              </w:rPr>
            </w:pPr>
            <w:r w:rsidRPr="004D60BE">
              <w:rPr>
                <w:rFonts w:cs="Arial"/>
                <w:lang w:val="en-US"/>
              </w:rPr>
              <w:t xml:space="preserve">Decimal number up to </w:t>
            </w:r>
            <w:r>
              <w:rPr>
                <w:rFonts w:cs="Arial"/>
                <w:lang w:val="en-US"/>
              </w:rPr>
              <w:t>6</w:t>
            </w:r>
            <w:r w:rsidRPr="004D60BE">
              <w:rPr>
                <w:rFonts w:cs="Arial"/>
                <w:lang w:val="en-US"/>
              </w:rPr>
              <w:t xml:space="preserve"> characters after the dot</w:t>
            </w:r>
            <w:r w:rsidR="004F178F" w:rsidRPr="004D60BE">
              <w:rPr>
                <w:rFonts w:cs="Arial"/>
                <w:lang w:val="en-US"/>
              </w:rPr>
              <w:t>*</w:t>
            </w:r>
            <w:r w:rsidR="0000532B" w:rsidRPr="004D60BE">
              <w:rPr>
                <w:rFonts w:cs="Arial"/>
                <w:lang w:val="en-US"/>
              </w:rPr>
              <w:t xml:space="preserve">. </w:t>
            </w:r>
            <w:r w:rsidR="00917C2F" w:rsidRPr="004D60BE">
              <w:rPr>
                <w:rFonts w:cs="Arial"/>
                <w:lang w:val="en-US"/>
              </w:rPr>
              <w:t>Mandatory</w:t>
            </w:r>
            <w:r w:rsidR="0000532B" w:rsidRPr="004D60BE">
              <w:rPr>
                <w:rFonts w:cs="Arial"/>
                <w:lang w:val="en-US"/>
              </w:rPr>
              <w:t>.</w:t>
            </w:r>
          </w:p>
        </w:tc>
      </w:tr>
      <w:tr w:rsidR="004F178F" w:rsidRPr="004D60BE" w14:paraId="1F18457F" w14:textId="77777777" w:rsidTr="005F6A3E">
        <w:tc>
          <w:tcPr>
            <w:tcW w:w="2958" w:type="dxa"/>
          </w:tcPr>
          <w:p w14:paraId="4F92F440" w14:textId="77777777" w:rsidR="004F178F" w:rsidRPr="0000532B" w:rsidRDefault="004F178F" w:rsidP="005A1481">
            <w:pPr>
              <w:rPr>
                <w:rFonts w:cs="Arial"/>
              </w:rPr>
            </w:pPr>
            <w:bookmarkStart w:id="151" w:name="OLE_LINK46"/>
            <w:bookmarkStart w:id="152" w:name="OLE_LINK47"/>
            <w:bookmarkStart w:id="153" w:name="OLE_LINK48"/>
            <w:r>
              <w:rPr>
                <w:rFonts w:cs="Arial"/>
                <w:lang w:val="en-US"/>
              </w:rPr>
              <w:t>price</w:t>
            </w:r>
            <w:bookmarkEnd w:id="151"/>
            <w:bookmarkEnd w:id="152"/>
            <w:bookmarkEnd w:id="153"/>
          </w:p>
        </w:tc>
        <w:tc>
          <w:tcPr>
            <w:tcW w:w="4393" w:type="dxa"/>
          </w:tcPr>
          <w:p w14:paraId="53B11098" w14:textId="77777777" w:rsidR="004F178F" w:rsidRPr="00162B23" w:rsidRDefault="00162B23" w:rsidP="00162B23">
            <w:pPr>
              <w:rPr>
                <w:rFonts w:cs="Arial"/>
                <w:lang w:val="en-US"/>
              </w:rPr>
            </w:pPr>
            <w:bookmarkStart w:id="154" w:name="OLE_LINK350"/>
            <w:bookmarkStart w:id="155" w:name="OLE_LINK351"/>
            <w:bookmarkStart w:id="156" w:name="OLE_LINK352"/>
            <w:r w:rsidRPr="00162B23">
              <w:rPr>
                <w:rFonts w:eastAsia="Times New Roman"/>
                <w:szCs w:val="28"/>
                <w:lang w:val="en-US"/>
              </w:rPr>
              <w:t xml:space="preserve">Price per unit of the </w:t>
            </w:r>
            <w:r>
              <w:rPr>
                <w:rFonts w:eastAsia="Times New Roman"/>
                <w:szCs w:val="28"/>
                <w:lang w:val="en-US"/>
              </w:rPr>
              <w:t>settlement</w:t>
            </w:r>
            <w:r w:rsidRPr="00162B23">
              <w:rPr>
                <w:rFonts w:eastAsia="Times New Roman"/>
                <w:szCs w:val="28"/>
                <w:lang w:val="en-US"/>
              </w:rPr>
              <w:t xml:space="preserve"> subject, including discounts and extra charges</w:t>
            </w:r>
            <w:r w:rsidR="004F178F" w:rsidRPr="00162B23">
              <w:rPr>
                <w:rFonts w:eastAsia="Times New Roman"/>
                <w:szCs w:val="28"/>
                <w:lang w:val="en-US"/>
              </w:rPr>
              <w:t>,</w:t>
            </w:r>
            <w:r w:rsidR="001C07A4" w:rsidRPr="00162B23">
              <w:rPr>
                <w:lang w:val="en-US"/>
              </w:rPr>
              <w:t xml:space="preserve"> </w:t>
            </w:r>
            <w:r w:rsidR="001C07A4">
              <w:rPr>
                <w:lang w:val="en-US"/>
              </w:rPr>
              <w:t>tag</w:t>
            </w:r>
            <w:r w:rsidR="004F178F" w:rsidRPr="00162B23">
              <w:rPr>
                <w:rFonts w:eastAsia="Times New Roman"/>
                <w:szCs w:val="28"/>
                <w:lang w:val="en-US"/>
              </w:rPr>
              <w:t xml:space="preserve"> 1079</w:t>
            </w:r>
            <w:bookmarkEnd w:id="154"/>
            <w:bookmarkEnd w:id="155"/>
            <w:bookmarkEnd w:id="156"/>
          </w:p>
        </w:tc>
        <w:tc>
          <w:tcPr>
            <w:tcW w:w="2932" w:type="dxa"/>
          </w:tcPr>
          <w:p w14:paraId="4AD66CC9" w14:textId="77777777" w:rsidR="004F178F" w:rsidRPr="00917C2F" w:rsidRDefault="004D60BE" w:rsidP="005A1481">
            <w:pPr>
              <w:rPr>
                <w:rFonts w:cs="Arial"/>
                <w:lang w:val="en-US"/>
              </w:rPr>
            </w:pPr>
            <w:bookmarkStart w:id="157" w:name="OLE_LINK424"/>
            <w:bookmarkStart w:id="158" w:name="OLE_LINK425"/>
            <w:bookmarkStart w:id="159" w:name="OLE_LINK426"/>
            <w:r w:rsidRPr="008F3EC4">
              <w:rPr>
                <w:rFonts w:cs="Arial"/>
                <w:lang w:val="en-US"/>
              </w:rPr>
              <w:t>Decimal number up to 2 characters after the dot</w:t>
            </w:r>
            <w:r w:rsidRPr="004D60BE">
              <w:rPr>
                <w:rFonts w:cs="Arial"/>
                <w:lang w:val="en-US"/>
              </w:rPr>
              <w:t xml:space="preserve"> </w:t>
            </w:r>
            <w:r w:rsidR="004F178F" w:rsidRPr="004D60BE">
              <w:rPr>
                <w:rFonts w:cs="Arial"/>
                <w:lang w:val="en-US"/>
              </w:rPr>
              <w:t>*</w:t>
            </w:r>
            <w:bookmarkEnd w:id="157"/>
            <w:bookmarkEnd w:id="158"/>
            <w:bookmarkEnd w:id="159"/>
            <w:r w:rsidR="0000532B" w:rsidRPr="004D60BE">
              <w:rPr>
                <w:rFonts w:cs="Arial"/>
                <w:lang w:val="en-US"/>
              </w:rPr>
              <w:t xml:space="preserve">. </w:t>
            </w:r>
            <w:r w:rsidR="00917C2F" w:rsidRPr="004D60BE">
              <w:rPr>
                <w:rFonts w:cs="Arial"/>
                <w:lang w:val="en-US"/>
              </w:rPr>
              <w:t>Mandatory</w:t>
            </w:r>
            <w:r w:rsidR="00917C2F">
              <w:rPr>
                <w:rFonts w:cs="Arial"/>
                <w:lang w:val="en-US"/>
              </w:rPr>
              <w:t>.</w:t>
            </w:r>
          </w:p>
        </w:tc>
      </w:tr>
      <w:tr w:rsidR="004F178F" w:rsidRPr="008F4F86" w14:paraId="2F75DD7E" w14:textId="77777777" w:rsidTr="005F6A3E">
        <w:tc>
          <w:tcPr>
            <w:tcW w:w="2958" w:type="dxa"/>
          </w:tcPr>
          <w:p w14:paraId="012ED0E3" w14:textId="77777777" w:rsidR="004F178F" w:rsidRPr="00E2297E" w:rsidRDefault="004F178F" w:rsidP="005A1481">
            <w:pPr>
              <w:rPr>
                <w:rFonts w:cs="Arial"/>
                <w:lang w:val="en-US"/>
              </w:rPr>
            </w:pPr>
            <w:bookmarkStart w:id="160" w:name="_Hlk474848305"/>
            <w:bookmarkStart w:id="161" w:name="_Hlk474848188"/>
            <w:r>
              <w:rPr>
                <w:rFonts w:cs="Arial"/>
                <w:lang w:val="en-US"/>
              </w:rPr>
              <w:t>t</w:t>
            </w:r>
            <w:proofErr w:type="spellStart"/>
            <w:r w:rsidRPr="00A25067">
              <w:rPr>
                <w:rFonts w:cs="Arial"/>
              </w:rPr>
              <w:t>ax</w:t>
            </w:r>
            <w:proofErr w:type="spellEnd"/>
          </w:p>
        </w:tc>
        <w:tc>
          <w:tcPr>
            <w:tcW w:w="4393" w:type="dxa"/>
          </w:tcPr>
          <w:p w14:paraId="7C104D55" w14:textId="77777777" w:rsidR="004F178F" w:rsidRPr="00162B23" w:rsidRDefault="00162B23" w:rsidP="005A1481">
            <w:pPr>
              <w:rPr>
                <w:rFonts w:cs="Arial"/>
                <w:lang w:val="en-US"/>
              </w:rPr>
            </w:pPr>
            <w:bookmarkStart w:id="162" w:name="OLE_LINK15"/>
            <w:bookmarkStart w:id="163" w:name="OLE_LINK16"/>
            <w:bookmarkStart w:id="164" w:name="OLE_LINK353"/>
            <w:bookmarkStart w:id="165" w:name="OLE_LINK354"/>
            <w:r>
              <w:rPr>
                <w:rFonts w:cs="Arial"/>
                <w:lang w:val="en-US"/>
              </w:rPr>
              <w:t>VAT rate</w:t>
            </w:r>
            <w:r w:rsidR="004F178F" w:rsidRPr="00162B23">
              <w:rPr>
                <w:rFonts w:cs="Arial"/>
                <w:lang w:val="en-US"/>
              </w:rPr>
              <w:t>, 1199:</w:t>
            </w:r>
          </w:p>
          <w:p w14:paraId="1873B0EA" w14:textId="77777777" w:rsidR="004F178F" w:rsidRPr="00162B23" w:rsidRDefault="004F178F" w:rsidP="005A1481">
            <w:pPr>
              <w:rPr>
                <w:lang w:val="en-US"/>
              </w:rPr>
            </w:pPr>
            <w:r w:rsidRPr="00162B23">
              <w:rPr>
                <w:lang w:val="en-US"/>
              </w:rPr>
              <w:t xml:space="preserve">1 </w:t>
            </w:r>
            <w:bookmarkStart w:id="166" w:name="OLE_LINK3"/>
            <w:bookmarkStart w:id="167" w:name="OLE_LINK14"/>
            <w:r w:rsidRPr="00162B23">
              <w:rPr>
                <w:lang w:val="en-US"/>
              </w:rPr>
              <w:t>–</w:t>
            </w:r>
            <w:bookmarkEnd w:id="166"/>
            <w:bookmarkEnd w:id="167"/>
            <w:r w:rsidRPr="00162B23">
              <w:rPr>
                <w:lang w:val="en-US"/>
              </w:rPr>
              <w:t xml:space="preserve"> </w:t>
            </w:r>
            <w:r w:rsidR="00162B23">
              <w:rPr>
                <w:rFonts w:cs="Arial"/>
                <w:lang w:val="en-US"/>
              </w:rPr>
              <w:t>VAT rate</w:t>
            </w:r>
            <w:r w:rsidR="00162B23" w:rsidRPr="00162B23">
              <w:rPr>
                <w:lang w:val="en-US"/>
              </w:rPr>
              <w:t xml:space="preserve"> </w:t>
            </w:r>
            <w:r w:rsidR="007D73FD" w:rsidRPr="00162B23">
              <w:rPr>
                <w:lang w:val="en-US"/>
              </w:rPr>
              <w:t>20</w:t>
            </w:r>
            <w:r w:rsidRPr="00162B23">
              <w:rPr>
                <w:lang w:val="en-US"/>
              </w:rPr>
              <w:t>%</w:t>
            </w:r>
          </w:p>
          <w:p w14:paraId="2956C9C4" w14:textId="77777777" w:rsidR="004F178F" w:rsidRPr="00162B23" w:rsidRDefault="004F178F" w:rsidP="005A1481">
            <w:pPr>
              <w:rPr>
                <w:lang w:val="en-US"/>
              </w:rPr>
            </w:pPr>
            <w:r w:rsidRPr="00162B23">
              <w:rPr>
                <w:lang w:val="en-US"/>
              </w:rPr>
              <w:t xml:space="preserve">2 – </w:t>
            </w:r>
            <w:r w:rsidR="00162B23">
              <w:rPr>
                <w:rFonts w:cs="Arial"/>
                <w:lang w:val="en-US"/>
              </w:rPr>
              <w:t>VAT rate</w:t>
            </w:r>
            <w:r w:rsidR="00162B23" w:rsidRPr="00162B23">
              <w:rPr>
                <w:lang w:val="en-US"/>
              </w:rPr>
              <w:t xml:space="preserve"> </w:t>
            </w:r>
            <w:r w:rsidRPr="00162B23">
              <w:rPr>
                <w:lang w:val="en-US"/>
              </w:rPr>
              <w:t>10%</w:t>
            </w:r>
          </w:p>
          <w:p w14:paraId="018725FF" w14:textId="77777777" w:rsidR="004F178F" w:rsidRPr="00890A7D" w:rsidRDefault="004F178F" w:rsidP="005A1481">
            <w:pPr>
              <w:rPr>
                <w:lang w:val="en-US"/>
              </w:rPr>
            </w:pPr>
            <w:r w:rsidRPr="00890A7D">
              <w:rPr>
                <w:lang w:val="en-US"/>
              </w:rPr>
              <w:t xml:space="preserve">3 – </w:t>
            </w:r>
            <w:r w:rsidR="00890A7D" w:rsidRPr="00890A7D">
              <w:rPr>
                <w:lang w:val="en-US"/>
              </w:rPr>
              <w:t>VAT rate calculation</w:t>
            </w:r>
            <w:r w:rsidR="00890A7D">
              <w:rPr>
                <w:lang w:val="en-US"/>
              </w:rPr>
              <w:t xml:space="preserve"> </w:t>
            </w:r>
            <w:r w:rsidR="007D73FD" w:rsidRPr="00890A7D">
              <w:rPr>
                <w:lang w:val="en-US"/>
              </w:rPr>
              <w:t>20</w:t>
            </w:r>
            <w:r w:rsidRPr="00890A7D">
              <w:rPr>
                <w:lang w:val="en-US"/>
              </w:rPr>
              <w:t>/1</w:t>
            </w:r>
            <w:r w:rsidR="007D73FD" w:rsidRPr="00890A7D">
              <w:rPr>
                <w:lang w:val="en-US"/>
              </w:rPr>
              <w:t>20</w:t>
            </w:r>
          </w:p>
          <w:p w14:paraId="38C9472F" w14:textId="77777777" w:rsidR="004F178F" w:rsidRPr="00890A7D" w:rsidRDefault="004F178F" w:rsidP="005A1481">
            <w:pPr>
              <w:rPr>
                <w:lang w:val="en-US"/>
              </w:rPr>
            </w:pPr>
            <w:r w:rsidRPr="00890A7D">
              <w:rPr>
                <w:lang w:val="en-US"/>
              </w:rPr>
              <w:t xml:space="preserve">4 – </w:t>
            </w:r>
            <w:r w:rsidR="00890A7D" w:rsidRPr="00890A7D">
              <w:rPr>
                <w:lang w:val="en-US"/>
              </w:rPr>
              <w:t>VAT rate calculation</w:t>
            </w:r>
            <w:r w:rsidR="00890A7D">
              <w:rPr>
                <w:lang w:val="en-US"/>
              </w:rPr>
              <w:t xml:space="preserve"> </w:t>
            </w:r>
            <w:r w:rsidRPr="00890A7D">
              <w:rPr>
                <w:lang w:val="en-US"/>
              </w:rPr>
              <w:t>10/110</w:t>
            </w:r>
          </w:p>
          <w:p w14:paraId="1CBC9B9C" w14:textId="77777777" w:rsidR="004F178F" w:rsidRPr="00162B23" w:rsidRDefault="004F178F" w:rsidP="005A1481">
            <w:pPr>
              <w:rPr>
                <w:lang w:val="en-US"/>
              </w:rPr>
            </w:pPr>
            <w:r w:rsidRPr="00162B23">
              <w:rPr>
                <w:lang w:val="en-US"/>
              </w:rPr>
              <w:t xml:space="preserve">5 – </w:t>
            </w:r>
            <w:r w:rsidR="00162B23">
              <w:rPr>
                <w:rFonts w:cs="Arial"/>
                <w:lang w:val="en-US"/>
              </w:rPr>
              <w:t>VAT rate</w:t>
            </w:r>
            <w:r w:rsidR="00162B23" w:rsidRPr="00162B23">
              <w:rPr>
                <w:lang w:val="en-US"/>
              </w:rPr>
              <w:t xml:space="preserve"> </w:t>
            </w:r>
            <w:r w:rsidRPr="00162B23">
              <w:rPr>
                <w:lang w:val="en-US"/>
              </w:rPr>
              <w:t>0%</w:t>
            </w:r>
          </w:p>
          <w:p w14:paraId="0AAA8432" w14:textId="77777777" w:rsidR="004F178F" w:rsidRPr="00162B23" w:rsidRDefault="004F178F" w:rsidP="005A1481">
            <w:pPr>
              <w:rPr>
                <w:rFonts w:cs="Arial"/>
                <w:lang w:val="en-US"/>
              </w:rPr>
            </w:pPr>
            <w:r w:rsidRPr="00162B23">
              <w:rPr>
                <w:lang w:val="en-US"/>
              </w:rPr>
              <w:t xml:space="preserve">6 </w:t>
            </w:r>
            <w:bookmarkStart w:id="168" w:name="OLE_LINK61"/>
            <w:bookmarkStart w:id="169" w:name="OLE_LINK62"/>
            <w:bookmarkStart w:id="170" w:name="OLE_LINK63"/>
            <w:r w:rsidRPr="00162B23">
              <w:rPr>
                <w:lang w:val="en-US"/>
              </w:rPr>
              <w:t>–</w:t>
            </w:r>
            <w:bookmarkEnd w:id="168"/>
            <w:bookmarkEnd w:id="169"/>
            <w:bookmarkEnd w:id="170"/>
            <w:r w:rsidRPr="00162B23">
              <w:rPr>
                <w:lang w:val="en-US"/>
              </w:rPr>
              <w:t xml:space="preserve"> </w:t>
            </w:r>
            <w:r w:rsidR="00162B23" w:rsidRPr="00162B23">
              <w:rPr>
                <w:lang w:val="en-US"/>
              </w:rPr>
              <w:t>VAT is not charged</w:t>
            </w:r>
            <w:bookmarkEnd w:id="162"/>
            <w:bookmarkEnd w:id="163"/>
            <w:bookmarkEnd w:id="164"/>
            <w:bookmarkEnd w:id="165"/>
          </w:p>
        </w:tc>
        <w:tc>
          <w:tcPr>
            <w:tcW w:w="2932" w:type="dxa"/>
          </w:tcPr>
          <w:p w14:paraId="4A9E2172" w14:textId="77777777" w:rsidR="004F178F" w:rsidRPr="00917C2F" w:rsidRDefault="004D60BE" w:rsidP="005A1481">
            <w:pPr>
              <w:rPr>
                <w:rFonts w:cs="Arial"/>
                <w:lang w:val="en-US"/>
              </w:rPr>
            </w:pPr>
            <w:r>
              <w:rPr>
                <w:rFonts w:cs="Arial"/>
                <w:lang w:val="en-US"/>
              </w:rPr>
              <w:t>Number from 1 to 6</w:t>
            </w:r>
            <w:r w:rsidR="0000532B">
              <w:rPr>
                <w:rFonts w:cs="Arial"/>
              </w:rPr>
              <w:t xml:space="preserve">. </w:t>
            </w:r>
            <w:proofErr w:type="spellStart"/>
            <w:r w:rsidR="00917C2F" w:rsidRPr="00917C2F">
              <w:rPr>
                <w:rFonts w:cs="Arial"/>
              </w:rPr>
              <w:t>Mandatory</w:t>
            </w:r>
            <w:proofErr w:type="spellEnd"/>
            <w:r w:rsidR="00917C2F">
              <w:rPr>
                <w:rFonts w:cs="Arial"/>
                <w:lang w:val="en-US"/>
              </w:rPr>
              <w:t>.</w:t>
            </w:r>
          </w:p>
        </w:tc>
      </w:tr>
      <w:bookmarkEnd w:id="160"/>
      <w:bookmarkEnd w:id="161"/>
      <w:tr w:rsidR="008331FB" w:rsidRPr="007D576E" w14:paraId="68F76BC1" w14:textId="77777777" w:rsidTr="005F6A3E">
        <w:tc>
          <w:tcPr>
            <w:tcW w:w="2958" w:type="dxa"/>
          </w:tcPr>
          <w:p w14:paraId="57BF04C3" w14:textId="77777777" w:rsidR="008331FB" w:rsidRPr="008331FB" w:rsidRDefault="008331FB" w:rsidP="008331FB">
            <w:pPr>
              <w:rPr>
                <w:rFonts w:cs="Arial"/>
                <w:lang w:val="en-US"/>
              </w:rPr>
            </w:pPr>
            <w:proofErr w:type="spellStart"/>
            <w:r>
              <w:rPr>
                <w:rFonts w:cs="Arial"/>
                <w:lang w:val="en-US"/>
              </w:rPr>
              <w:t>taxSum</w:t>
            </w:r>
            <w:proofErr w:type="spellEnd"/>
          </w:p>
        </w:tc>
        <w:tc>
          <w:tcPr>
            <w:tcW w:w="4393" w:type="dxa"/>
          </w:tcPr>
          <w:p w14:paraId="56268C73" w14:textId="77777777" w:rsidR="008331FB" w:rsidRPr="00890A7D" w:rsidRDefault="00890A7D" w:rsidP="008331FB">
            <w:pPr>
              <w:overflowPunct w:val="0"/>
              <w:autoSpaceDE w:val="0"/>
              <w:autoSpaceDN w:val="0"/>
              <w:adjustRightInd w:val="0"/>
              <w:textAlignment w:val="baseline"/>
              <w:rPr>
                <w:lang w:val="en-US"/>
              </w:rPr>
            </w:pPr>
            <w:r w:rsidRPr="00890A7D">
              <w:rPr>
                <w:lang w:val="en-US"/>
              </w:rPr>
              <w:t>The amount of VAT per item</w:t>
            </w:r>
            <w:r w:rsidR="008331FB" w:rsidRPr="00890A7D">
              <w:rPr>
                <w:lang w:val="en-US"/>
              </w:rPr>
              <w:t xml:space="preserve">, </w:t>
            </w:r>
            <w:r w:rsidR="001C07A4">
              <w:rPr>
                <w:lang w:val="en-US"/>
              </w:rPr>
              <w:t>tag</w:t>
            </w:r>
            <w:r w:rsidR="001C07A4" w:rsidRPr="00890A7D">
              <w:rPr>
                <w:lang w:val="en-US"/>
              </w:rPr>
              <w:t xml:space="preserve"> </w:t>
            </w:r>
            <w:r w:rsidR="008331FB" w:rsidRPr="00890A7D">
              <w:rPr>
                <w:lang w:val="en-US"/>
              </w:rPr>
              <w:t>1200</w:t>
            </w:r>
          </w:p>
          <w:p w14:paraId="1FE6E8ED" w14:textId="77777777" w:rsidR="001D18F4" w:rsidRPr="00890A7D" w:rsidRDefault="001D18F4" w:rsidP="008331FB">
            <w:pPr>
              <w:overflowPunct w:val="0"/>
              <w:autoSpaceDE w:val="0"/>
              <w:autoSpaceDN w:val="0"/>
              <w:adjustRightInd w:val="0"/>
              <w:textAlignment w:val="baseline"/>
              <w:rPr>
                <w:lang w:val="en-US"/>
              </w:rPr>
            </w:pPr>
          </w:p>
          <w:p w14:paraId="78829B12" w14:textId="77777777" w:rsidR="004325B4" w:rsidRPr="00890A7D" w:rsidRDefault="00890A7D" w:rsidP="008331FB">
            <w:pPr>
              <w:overflowPunct w:val="0"/>
              <w:autoSpaceDE w:val="0"/>
              <w:autoSpaceDN w:val="0"/>
              <w:adjustRightInd w:val="0"/>
              <w:textAlignment w:val="baseline"/>
              <w:rPr>
                <w:i/>
                <w:lang w:val="en-US"/>
              </w:rPr>
            </w:pPr>
            <w:r w:rsidRPr="00890A7D">
              <w:rPr>
                <w:i/>
                <w:lang w:val="en-US"/>
              </w:rPr>
              <w:t>This parameter is relevant for VAT rates 1-</w:t>
            </w:r>
            <w:r w:rsidR="001D18F4" w:rsidRPr="00890A7D">
              <w:rPr>
                <w:i/>
                <w:lang w:val="en-US"/>
              </w:rPr>
              <w:t>4.</w:t>
            </w:r>
            <w:r w:rsidR="006536E1" w:rsidRPr="00890A7D">
              <w:rPr>
                <w:i/>
                <w:lang w:val="en-US"/>
              </w:rPr>
              <w:t xml:space="preserve"> </w:t>
            </w:r>
            <w:r w:rsidRPr="00890A7D">
              <w:rPr>
                <w:i/>
                <w:lang w:val="en-US"/>
              </w:rPr>
              <w:t>For b</w:t>
            </w:r>
            <w:r>
              <w:rPr>
                <w:i/>
                <w:lang w:val="en-US"/>
              </w:rPr>
              <w:t>id</w:t>
            </w:r>
            <w:r w:rsidRPr="00890A7D">
              <w:rPr>
                <w:i/>
                <w:lang w:val="en-US"/>
              </w:rPr>
              <w:t>s 5 and 6, this tag in the subject of calculation is not transmitted, the transmitted value is ignored.</w:t>
            </w:r>
          </w:p>
          <w:p w14:paraId="4583EC9D" w14:textId="77777777" w:rsidR="00D92E57" w:rsidRPr="00890A7D" w:rsidRDefault="00890A7D" w:rsidP="008331FB">
            <w:pPr>
              <w:overflowPunct w:val="0"/>
              <w:autoSpaceDE w:val="0"/>
              <w:autoSpaceDN w:val="0"/>
              <w:adjustRightInd w:val="0"/>
              <w:textAlignment w:val="baseline"/>
              <w:rPr>
                <w:i/>
                <w:lang w:val="en-US"/>
              </w:rPr>
            </w:pPr>
            <w:r w:rsidRPr="00890A7D">
              <w:rPr>
                <w:i/>
                <w:lang w:val="en-US"/>
              </w:rPr>
              <w:t>If you pass the value 0, then the tag will not be written.</w:t>
            </w:r>
          </w:p>
        </w:tc>
        <w:tc>
          <w:tcPr>
            <w:tcW w:w="2932" w:type="dxa"/>
          </w:tcPr>
          <w:p w14:paraId="71190C3D" w14:textId="77777777" w:rsidR="008331FB" w:rsidRPr="004D60BE" w:rsidRDefault="004D60BE" w:rsidP="008331FB">
            <w:pPr>
              <w:rPr>
                <w:rFonts w:cs="Arial"/>
                <w:lang w:val="en-US"/>
              </w:rPr>
            </w:pPr>
            <w:r w:rsidRPr="008F3EC4">
              <w:rPr>
                <w:rFonts w:cs="Arial"/>
                <w:lang w:val="en-US"/>
              </w:rPr>
              <w:t>Decimal number up to 2 characters after the dot</w:t>
            </w:r>
            <w:r w:rsidR="005C22B1" w:rsidRPr="004D60BE">
              <w:rPr>
                <w:rFonts w:cs="Arial"/>
                <w:lang w:val="en-US"/>
              </w:rPr>
              <w:t xml:space="preserve">, </w:t>
            </w:r>
            <w:r w:rsidR="004836F6" w:rsidRPr="004D60BE">
              <w:rPr>
                <w:rFonts w:cs="Arial"/>
                <w:lang w:val="en-US"/>
              </w:rPr>
              <w:t>optional field</w:t>
            </w:r>
          </w:p>
        </w:tc>
      </w:tr>
      <w:tr w:rsidR="008331FB" w:rsidRPr="007D576E" w14:paraId="3A67EAE4" w14:textId="77777777" w:rsidTr="005F6A3E">
        <w:tc>
          <w:tcPr>
            <w:tcW w:w="2958" w:type="dxa"/>
          </w:tcPr>
          <w:p w14:paraId="76EDC505" w14:textId="77777777" w:rsidR="008331FB" w:rsidRPr="00A25067" w:rsidRDefault="008331FB" w:rsidP="008331FB">
            <w:pPr>
              <w:rPr>
                <w:rFonts w:cs="Arial"/>
              </w:rPr>
            </w:pPr>
            <w:bookmarkStart w:id="171" w:name="_Hlk474848324"/>
            <w:r>
              <w:rPr>
                <w:rFonts w:cs="Arial"/>
                <w:lang w:val="en-US"/>
              </w:rPr>
              <w:t>t</w:t>
            </w:r>
            <w:proofErr w:type="spellStart"/>
            <w:r w:rsidRPr="00D74811">
              <w:rPr>
                <w:rFonts w:cs="Arial"/>
              </w:rPr>
              <w:t>ext</w:t>
            </w:r>
            <w:proofErr w:type="spellEnd"/>
          </w:p>
        </w:tc>
        <w:tc>
          <w:tcPr>
            <w:tcW w:w="4393" w:type="dxa"/>
          </w:tcPr>
          <w:p w14:paraId="1AAC3EF7" w14:textId="77777777" w:rsidR="008331FB" w:rsidRPr="00890A7D" w:rsidRDefault="00890A7D" w:rsidP="00890A7D">
            <w:pPr>
              <w:rPr>
                <w:rFonts w:cs="Arial"/>
                <w:lang w:val="en-US"/>
              </w:rPr>
            </w:pPr>
            <w:bookmarkStart w:id="172" w:name="OLE_LINK355"/>
            <w:bookmarkStart w:id="173" w:name="OLE_LINK356"/>
            <w:bookmarkStart w:id="174" w:name="OLE_LINK357"/>
            <w:r w:rsidRPr="00890A7D">
              <w:rPr>
                <w:rFonts w:cs="Arial"/>
                <w:lang w:val="en-US"/>
              </w:rPr>
              <w:t xml:space="preserve">Name of the </w:t>
            </w:r>
            <w:r>
              <w:rPr>
                <w:rFonts w:cs="Arial"/>
                <w:lang w:val="en-US"/>
              </w:rPr>
              <w:t>settlement</w:t>
            </w:r>
            <w:r w:rsidRPr="00890A7D">
              <w:rPr>
                <w:rFonts w:cs="Arial"/>
                <w:lang w:val="en-US"/>
              </w:rPr>
              <w:t xml:space="preserve"> item</w:t>
            </w:r>
            <w:r w:rsidR="008331FB" w:rsidRPr="00890A7D">
              <w:rPr>
                <w:rFonts w:cs="Arial"/>
                <w:lang w:val="en-US"/>
              </w:rPr>
              <w:t>,</w:t>
            </w:r>
            <w:r w:rsidR="001C07A4">
              <w:rPr>
                <w:lang w:val="en-US"/>
              </w:rPr>
              <w:t xml:space="preserve"> tag</w:t>
            </w:r>
            <w:r w:rsidR="008331FB" w:rsidRPr="00890A7D">
              <w:rPr>
                <w:rFonts w:cs="Arial"/>
                <w:lang w:val="en-US"/>
              </w:rPr>
              <w:t xml:space="preserve"> </w:t>
            </w:r>
            <w:r w:rsidR="008331FB" w:rsidRPr="00890A7D">
              <w:rPr>
                <w:lang w:val="en-US"/>
              </w:rPr>
              <w:t>1030</w:t>
            </w:r>
            <w:bookmarkEnd w:id="172"/>
            <w:bookmarkEnd w:id="173"/>
            <w:bookmarkEnd w:id="174"/>
          </w:p>
        </w:tc>
        <w:tc>
          <w:tcPr>
            <w:tcW w:w="2932" w:type="dxa"/>
          </w:tcPr>
          <w:p w14:paraId="5CF83DCE" w14:textId="77777777" w:rsidR="008331FB" w:rsidRPr="002E3B80" w:rsidRDefault="002E3B80" w:rsidP="002E3B80">
            <w:pPr>
              <w:rPr>
                <w:rFonts w:cs="Arial"/>
                <w:lang w:val="en-US"/>
              </w:rPr>
            </w:pPr>
            <w:bookmarkStart w:id="175" w:name="OLE_LINK206"/>
            <w:bookmarkStart w:id="176" w:name="OLE_LINK207"/>
            <w:bookmarkStart w:id="177" w:name="OLE_LINK208"/>
            <w:bookmarkStart w:id="178" w:name="OLE_LINK427"/>
            <w:bookmarkStart w:id="179" w:name="OLE_LINK428"/>
            <w:r>
              <w:rPr>
                <w:rFonts w:cs="Arial"/>
                <w:lang w:val="en-US"/>
              </w:rPr>
              <w:t>String up to</w:t>
            </w:r>
            <w:r w:rsidR="008331FB" w:rsidRPr="002E3B80">
              <w:rPr>
                <w:rFonts w:cs="Arial"/>
                <w:lang w:val="en-US"/>
              </w:rPr>
              <w:t xml:space="preserve"> 128 </w:t>
            </w:r>
            <w:bookmarkEnd w:id="175"/>
            <w:bookmarkEnd w:id="176"/>
            <w:bookmarkEnd w:id="177"/>
            <w:bookmarkEnd w:id="178"/>
            <w:bookmarkEnd w:id="179"/>
            <w:r>
              <w:rPr>
                <w:rFonts w:cs="Arial"/>
                <w:lang w:val="en-US"/>
              </w:rPr>
              <w:t>symbols</w:t>
            </w:r>
            <w:r w:rsidR="008331FB" w:rsidRPr="002E3B80">
              <w:rPr>
                <w:rFonts w:cs="Arial"/>
                <w:lang w:val="en-US"/>
              </w:rPr>
              <w:t xml:space="preserve">. </w:t>
            </w:r>
            <w:r w:rsidR="00917C2F" w:rsidRPr="002E3B80">
              <w:rPr>
                <w:rFonts w:cs="Arial"/>
                <w:lang w:val="en-US"/>
              </w:rPr>
              <w:t>Mandatory</w:t>
            </w:r>
            <w:r w:rsidR="008331FB" w:rsidRPr="002E3B80">
              <w:rPr>
                <w:rFonts w:cs="Arial"/>
                <w:lang w:val="en-US"/>
              </w:rPr>
              <w:t>.</w:t>
            </w:r>
          </w:p>
        </w:tc>
      </w:tr>
      <w:tr w:rsidR="008331FB" w:rsidRPr="002E3B80" w14:paraId="1EE52A40" w14:textId="77777777" w:rsidTr="005F6A3E">
        <w:tc>
          <w:tcPr>
            <w:tcW w:w="2958" w:type="dxa"/>
          </w:tcPr>
          <w:p w14:paraId="3FAB0B9D" w14:textId="77777777" w:rsidR="008331FB" w:rsidRPr="0000532B" w:rsidRDefault="008331FB" w:rsidP="008331FB">
            <w:pPr>
              <w:rPr>
                <w:rFonts w:cs="Arial"/>
              </w:rPr>
            </w:pPr>
            <w:proofErr w:type="spellStart"/>
            <w:r w:rsidRPr="00E42F97">
              <w:rPr>
                <w:rFonts w:cs="Arial"/>
              </w:rPr>
              <w:t>paymentMethodType</w:t>
            </w:r>
            <w:proofErr w:type="spellEnd"/>
          </w:p>
        </w:tc>
        <w:tc>
          <w:tcPr>
            <w:tcW w:w="4393" w:type="dxa"/>
          </w:tcPr>
          <w:p w14:paraId="1FE95742" w14:textId="77777777" w:rsidR="008331FB" w:rsidRPr="00890A7D" w:rsidRDefault="00890A7D" w:rsidP="008331FB">
            <w:pPr>
              <w:rPr>
                <w:rFonts w:cs="Arial"/>
                <w:lang w:val="en-US"/>
              </w:rPr>
            </w:pPr>
            <w:bookmarkStart w:id="180" w:name="OLE_LINK358"/>
            <w:bookmarkStart w:id="181" w:name="OLE_LINK359"/>
            <w:bookmarkStart w:id="182" w:name="OLE_LINK360"/>
            <w:r w:rsidRPr="00890A7D">
              <w:rPr>
                <w:rFonts w:cs="Arial"/>
                <w:lang w:val="en-US"/>
              </w:rPr>
              <w:t>Payment</w:t>
            </w:r>
            <w:r>
              <w:rPr>
                <w:rFonts w:cs="Arial"/>
                <w:lang w:val="en-US"/>
              </w:rPr>
              <w:t xml:space="preserve"> </w:t>
            </w:r>
            <w:r w:rsidRPr="00890A7D">
              <w:rPr>
                <w:rFonts w:cs="Arial"/>
                <w:lang w:val="en-US"/>
              </w:rPr>
              <w:t>Method</w:t>
            </w:r>
            <w:r>
              <w:rPr>
                <w:rFonts w:cs="Arial"/>
                <w:lang w:val="en-US"/>
              </w:rPr>
              <w:t xml:space="preserve"> </w:t>
            </w:r>
            <w:r w:rsidRPr="00890A7D">
              <w:rPr>
                <w:rFonts w:cs="Arial"/>
                <w:lang w:val="en-US"/>
              </w:rPr>
              <w:t>Type</w:t>
            </w:r>
            <w:r w:rsidR="008331FB" w:rsidRPr="00890A7D">
              <w:rPr>
                <w:rFonts w:cs="Arial"/>
                <w:lang w:val="en-US"/>
              </w:rPr>
              <w:t>,</w:t>
            </w:r>
            <w:r w:rsidR="001C07A4">
              <w:rPr>
                <w:lang w:val="en-US"/>
              </w:rPr>
              <w:t xml:space="preserve"> tag</w:t>
            </w:r>
            <w:r w:rsidR="008331FB" w:rsidRPr="00890A7D">
              <w:rPr>
                <w:rFonts w:cs="Arial"/>
                <w:lang w:val="en-US"/>
              </w:rPr>
              <w:t xml:space="preserve"> 1214:</w:t>
            </w:r>
          </w:p>
          <w:p w14:paraId="55C554EB" w14:textId="77777777" w:rsidR="008331FB" w:rsidRPr="00890A7D" w:rsidRDefault="008331FB" w:rsidP="008331FB">
            <w:pPr>
              <w:rPr>
                <w:rFonts w:cs="Arial"/>
                <w:lang w:val="en-US"/>
              </w:rPr>
            </w:pPr>
            <w:r w:rsidRPr="00890A7D">
              <w:rPr>
                <w:rFonts w:cs="Arial"/>
                <w:lang w:val="en-US"/>
              </w:rPr>
              <w:t xml:space="preserve">1 – </w:t>
            </w:r>
            <w:r w:rsidR="00890A7D" w:rsidRPr="00890A7D">
              <w:rPr>
                <w:rFonts w:cs="Arial"/>
                <w:lang w:val="en-US"/>
              </w:rPr>
              <w:t xml:space="preserve">Prepayment </w:t>
            </w:r>
            <w:r w:rsidRPr="00890A7D">
              <w:rPr>
                <w:rFonts w:cs="Arial"/>
                <w:lang w:val="en-US"/>
              </w:rPr>
              <w:t>100%</w:t>
            </w:r>
          </w:p>
          <w:p w14:paraId="0E57A253" w14:textId="77777777" w:rsidR="008331FB" w:rsidRPr="00890A7D" w:rsidRDefault="008331FB" w:rsidP="008331FB">
            <w:pPr>
              <w:rPr>
                <w:rFonts w:cs="Arial"/>
                <w:lang w:val="en-US"/>
              </w:rPr>
            </w:pPr>
            <w:r w:rsidRPr="00890A7D">
              <w:rPr>
                <w:rFonts w:cs="Arial"/>
                <w:lang w:val="en-US"/>
              </w:rPr>
              <w:t xml:space="preserve">2 – </w:t>
            </w:r>
            <w:r w:rsidR="00890A7D" w:rsidRPr="00890A7D">
              <w:rPr>
                <w:rFonts w:cs="Arial"/>
                <w:lang w:val="en-US"/>
              </w:rPr>
              <w:t>Partial prepayment</w:t>
            </w:r>
          </w:p>
          <w:p w14:paraId="52FB13A8" w14:textId="77777777" w:rsidR="00890A7D" w:rsidRPr="00890A7D" w:rsidRDefault="008331FB" w:rsidP="008331FB">
            <w:pPr>
              <w:rPr>
                <w:rFonts w:cs="Arial"/>
                <w:lang w:val="en-US"/>
              </w:rPr>
            </w:pPr>
            <w:r w:rsidRPr="00890A7D">
              <w:rPr>
                <w:rFonts w:cs="Arial"/>
                <w:lang w:val="en-US"/>
              </w:rPr>
              <w:t xml:space="preserve">3 – </w:t>
            </w:r>
            <w:r w:rsidR="00890A7D" w:rsidRPr="00890A7D">
              <w:rPr>
                <w:rFonts w:cs="Arial"/>
                <w:lang w:val="en-US"/>
              </w:rPr>
              <w:t>Prepaid expense</w:t>
            </w:r>
          </w:p>
          <w:p w14:paraId="052DF524" w14:textId="77777777" w:rsidR="008331FB" w:rsidRPr="00890A7D" w:rsidRDefault="008331FB" w:rsidP="008331FB">
            <w:pPr>
              <w:rPr>
                <w:rFonts w:cs="Arial"/>
                <w:lang w:val="en-US"/>
              </w:rPr>
            </w:pPr>
            <w:r w:rsidRPr="00890A7D">
              <w:rPr>
                <w:rFonts w:cs="Arial"/>
                <w:lang w:val="en-US"/>
              </w:rPr>
              <w:t xml:space="preserve">4 – </w:t>
            </w:r>
            <w:r w:rsidR="00890A7D" w:rsidRPr="00890A7D">
              <w:rPr>
                <w:rFonts w:cs="Arial"/>
                <w:lang w:val="en-US"/>
              </w:rPr>
              <w:t>Full settlement</w:t>
            </w:r>
          </w:p>
          <w:p w14:paraId="4F222923" w14:textId="77777777" w:rsidR="008331FB" w:rsidRPr="00890A7D" w:rsidRDefault="008331FB" w:rsidP="008331FB">
            <w:pPr>
              <w:rPr>
                <w:rFonts w:cs="Arial"/>
                <w:lang w:val="en-US"/>
              </w:rPr>
            </w:pPr>
            <w:r w:rsidRPr="00890A7D">
              <w:rPr>
                <w:rFonts w:cs="Arial"/>
                <w:lang w:val="en-US"/>
              </w:rPr>
              <w:t xml:space="preserve">5 – </w:t>
            </w:r>
            <w:r w:rsidR="00890A7D" w:rsidRPr="00890A7D">
              <w:rPr>
                <w:rFonts w:cs="Arial"/>
                <w:lang w:val="en-US"/>
              </w:rPr>
              <w:t>Partial settlement and credit</w:t>
            </w:r>
          </w:p>
          <w:p w14:paraId="6C91135B" w14:textId="77777777" w:rsidR="008331FB" w:rsidRPr="00890A7D" w:rsidRDefault="008331FB" w:rsidP="008331FB">
            <w:pPr>
              <w:rPr>
                <w:rFonts w:cs="Arial"/>
                <w:lang w:val="en-US"/>
              </w:rPr>
            </w:pPr>
            <w:r w:rsidRPr="00890A7D">
              <w:rPr>
                <w:rFonts w:cs="Arial"/>
                <w:lang w:val="en-US"/>
              </w:rPr>
              <w:t xml:space="preserve">6 – </w:t>
            </w:r>
            <w:r w:rsidR="00890A7D" w:rsidRPr="00890A7D">
              <w:rPr>
                <w:rFonts w:cs="Arial"/>
                <w:lang w:val="en-US"/>
              </w:rPr>
              <w:t>Transfer on credit</w:t>
            </w:r>
          </w:p>
          <w:p w14:paraId="14A07CA0" w14:textId="77777777" w:rsidR="008331FB" w:rsidRPr="00890A7D" w:rsidRDefault="008331FB" w:rsidP="008331FB">
            <w:pPr>
              <w:rPr>
                <w:rFonts w:cs="Arial"/>
                <w:lang w:val="en-US"/>
              </w:rPr>
            </w:pPr>
            <w:r w:rsidRPr="00890A7D">
              <w:rPr>
                <w:rFonts w:cs="Arial"/>
                <w:lang w:val="en-US"/>
              </w:rPr>
              <w:t xml:space="preserve">7 – </w:t>
            </w:r>
            <w:r w:rsidR="00890A7D" w:rsidRPr="00890A7D">
              <w:rPr>
                <w:rFonts w:cs="Arial"/>
                <w:lang w:val="en-US"/>
              </w:rPr>
              <w:t>loan payment</w:t>
            </w:r>
            <w:bookmarkEnd w:id="180"/>
            <w:bookmarkEnd w:id="181"/>
            <w:bookmarkEnd w:id="182"/>
          </w:p>
        </w:tc>
        <w:tc>
          <w:tcPr>
            <w:tcW w:w="2932" w:type="dxa"/>
          </w:tcPr>
          <w:p w14:paraId="6BD9D59F" w14:textId="77777777" w:rsidR="008331FB" w:rsidRPr="002E3B80" w:rsidRDefault="002E3B80" w:rsidP="002E3B80">
            <w:pPr>
              <w:rPr>
                <w:rFonts w:cs="Arial"/>
                <w:lang w:val="en-US"/>
              </w:rPr>
            </w:pPr>
            <w:bookmarkStart w:id="183" w:name="OLE_LINK79"/>
            <w:bookmarkStart w:id="184" w:name="OLE_LINK84"/>
            <w:bookmarkStart w:id="185" w:name="OLE_LINK85"/>
            <w:r>
              <w:rPr>
                <w:rFonts w:cs="Arial"/>
                <w:lang w:val="en-US"/>
              </w:rPr>
              <w:t>Number from</w:t>
            </w:r>
            <w:r w:rsidR="008331FB" w:rsidRPr="002E3B80">
              <w:rPr>
                <w:rFonts w:cs="Arial"/>
                <w:lang w:val="en-US"/>
              </w:rPr>
              <w:t xml:space="preserve"> 1 </w:t>
            </w:r>
            <w:r>
              <w:rPr>
                <w:rFonts w:cs="Arial"/>
                <w:lang w:val="en-US"/>
              </w:rPr>
              <w:t>to</w:t>
            </w:r>
            <w:r w:rsidR="008331FB" w:rsidRPr="002E3B80">
              <w:rPr>
                <w:rFonts w:cs="Arial"/>
                <w:lang w:val="en-US"/>
              </w:rPr>
              <w:t xml:space="preserve"> 7</w:t>
            </w:r>
            <w:bookmarkEnd w:id="183"/>
            <w:bookmarkEnd w:id="184"/>
            <w:bookmarkEnd w:id="185"/>
            <w:r w:rsidR="008331FB" w:rsidRPr="002E3B80">
              <w:rPr>
                <w:rFonts w:cs="Arial"/>
                <w:lang w:val="en-US"/>
              </w:rPr>
              <w:t xml:space="preserve"> </w:t>
            </w:r>
            <w:r>
              <w:rPr>
                <w:rFonts w:cs="Arial"/>
                <w:lang w:val="en-US"/>
              </w:rPr>
              <w:t>or</w:t>
            </w:r>
            <w:r w:rsidR="008331FB" w:rsidRPr="002E3B80">
              <w:rPr>
                <w:rFonts w:cs="Arial"/>
                <w:lang w:val="en-US"/>
              </w:rPr>
              <w:t xml:space="preserve"> </w:t>
            </w:r>
            <w:r w:rsidR="008331FB">
              <w:rPr>
                <w:rFonts w:cs="Arial"/>
                <w:lang w:val="en-US"/>
              </w:rPr>
              <w:t>null</w:t>
            </w:r>
            <w:r w:rsidR="008331FB" w:rsidRPr="002E3B80">
              <w:rPr>
                <w:rFonts w:cs="Arial"/>
                <w:lang w:val="en-US"/>
              </w:rPr>
              <w:t xml:space="preserve">. </w:t>
            </w:r>
            <w:r w:rsidRPr="002E3B80">
              <w:rPr>
                <w:rFonts w:cs="Arial"/>
                <w:lang w:val="en-US"/>
              </w:rPr>
              <w:t xml:space="preserve">If null is passed, then the value </w:t>
            </w:r>
            <w:r>
              <w:rPr>
                <w:rFonts w:cs="Arial"/>
                <w:lang w:val="en-US"/>
              </w:rPr>
              <w:t xml:space="preserve">of </w:t>
            </w:r>
            <w:r w:rsidRPr="002E3B80">
              <w:rPr>
                <w:rFonts w:cs="Arial"/>
                <w:lang w:val="en-US"/>
              </w:rPr>
              <w:t>4</w:t>
            </w:r>
            <w:r>
              <w:rPr>
                <w:rFonts w:cs="Arial"/>
                <w:lang w:val="en-US"/>
              </w:rPr>
              <w:t xml:space="preserve"> </w:t>
            </w:r>
            <w:r w:rsidRPr="002E3B80">
              <w:rPr>
                <w:rFonts w:cs="Arial"/>
                <w:lang w:val="en-US"/>
              </w:rPr>
              <w:t xml:space="preserve">will be transferred to the subject of </w:t>
            </w:r>
            <w:r>
              <w:rPr>
                <w:rFonts w:cs="Arial"/>
                <w:lang w:val="en-US"/>
              </w:rPr>
              <w:t>settlement</w:t>
            </w:r>
            <w:r w:rsidRPr="002E3B80">
              <w:rPr>
                <w:rFonts w:cs="Arial"/>
                <w:lang w:val="en-US"/>
              </w:rPr>
              <w:t>.</w:t>
            </w:r>
            <w:r>
              <w:rPr>
                <w:rFonts w:cs="Arial"/>
                <w:lang w:val="en-US"/>
              </w:rPr>
              <w:t xml:space="preserve"> Full</w:t>
            </w:r>
            <w:r w:rsidRPr="00890A7D">
              <w:rPr>
                <w:rFonts w:cs="Arial"/>
                <w:lang w:val="en-US"/>
              </w:rPr>
              <w:t xml:space="preserve"> settlement</w:t>
            </w:r>
            <w:r>
              <w:rPr>
                <w:rFonts w:cs="Arial"/>
                <w:lang w:val="en-US"/>
              </w:rPr>
              <w:t>.</w:t>
            </w:r>
          </w:p>
        </w:tc>
      </w:tr>
      <w:tr w:rsidR="008331FB" w:rsidRPr="00950BEC" w14:paraId="30D1DCFD" w14:textId="77777777" w:rsidTr="005F6A3E">
        <w:tc>
          <w:tcPr>
            <w:tcW w:w="2958" w:type="dxa"/>
          </w:tcPr>
          <w:p w14:paraId="5892ABE5" w14:textId="77777777" w:rsidR="008331FB" w:rsidRDefault="008331FB" w:rsidP="008331FB">
            <w:pPr>
              <w:rPr>
                <w:rFonts w:cs="Arial"/>
                <w:lang w:val="en-US"/>
              </w:rPr>
            </w:pPr>
            <w:proofErr w:type="spellStart"/>
            <w:r w:rsidRPr="001A16A0">
              <w:rPr>
                <w:rFonts w:cs="Arial"/>
              </w:rPr>
              <w:t>paymentSubjectType</w:t>
            </w:r>
            <w:proofErr w:type="spellEnd"/>
          </w:p>
        </w:tc>
        <w:tc>
          <w:tcPr>
            <w:tcW w:w="4393" w:type="dxa"/>
          </w:tcPr>
          <w:p w14:paraId="0DD95772" w14:textId="77777777" w:rsidR="008331FB" w:rsidRPr="00890A7D" w:rsidRDefault="00890A7D" w:rsidP="008331FB">
            <w:pPr>
              <w:rPr>
                <w:rFonts w:cs="Arial"/>
                <w:lang w:val="en-US"/>
              </w:rPr>
            </w:pPr>
            <w:bookmarkStart w:id="186" w:name="OLE_LINK361"/>
            <w:bookmarkStart w:id="187" w:name="OLE_LINK362"/>
            <w:r w:rsidRPr="00890A7D">
              <w:rPr>
                <w:rFonts w:cs="Arial"/>
                <w:lang w:val="en-US"/>
              </w:rPr>
              <w:t>Payment</w:t>
            </w:r>
            <w:r>
              <w:rPr>
                <w:rFonts w:cs="Arial"/>
                <w:lang w:val="en-US"/>
              </w:rPr>
              <w:t xml:space="preserve"> </w:t>
            </w:r>
            <w:r w:rsidRPr="00890A7D">
              <w:rPr>
                <w:rFonts w:cs="Arial"/>
                <w:lang w:val="en-US"/>
              </w:rPr>
              <w:t>Subject</w:t>
            </w:r>
            <w:r>
              <w:rPr>
                <w:rFonts w:cs="Arial"/>
                <w:lang w:val="en-US"/>
              </w:rPr>
              <w:t xml:space="preserve"> </w:t>
            </w:r>
            <w:r w:rsidRPr="00890A7D">
              <w:rPr>
                <w:rFonts w:cs="Arial"/>
                <w:lang w:val="en-US"/>
              </w:rPr>
              <w:t>Type</w:t>
            </w:r>
            <w:r w:rsidR="008331FB" w:rsidRPr="00890A7D">
              <w:rPr>
                <w:rFonts w:cs="Arial"/>
                <w:lang w:val="en-US"/>
              </w:rPr>
              <w:t xml:space="preserve">, </w:t>
            </w:r>
            <w:r w:rsidR="001C07A4">
              <w:rPr>
                <w:lang w:val="en-US"/>
              </w:rPr>
              <w:t xml:space="preserve">tag </w:t>
            </w:r>
            <w:r w:rsidR="008331FB" w:rsidRPr="00890A7D">
              <w:rPr>
                <w:rFonts w:cs="Arial"/>
                <w:lang w:val="en-US"/>
              </w:rPr>
              <w:t>1212:</w:t>
            </w:r>
          </w:p>
          <w:p w14:paraId="65FC6F6D" w14:textId="77777777" w:rsidR="008331FB" w:rsidRPr="00214CF5" w:rsidRDefault="008331FB" w:rsidP="008331FB">
            <w:pPr>
              <w:rPr>
                <w:rFonts w:cs="Arial"/>
                <w:lang w:val="en-US"/>
              </w:rPr>
            </w:pPr>
            <w:r w:rsidRPr="00890A7D">
              <w:rPr>
                <w:rFonts w:cs="Arial"/>
                <w:lang w:val="en-US"/>
              </w:rPr>
              <w:t xml:space="preserve">1 – </w:t>
            </w:r>
            <w:r w:rsidR="00214CF5">
              <w:rPr>
                <w:rFonts w:cs="Arial"/>
                <w:lang w:val="en-US"/>
              </w:rPr>
              <w:t>Product</w:t>
            </w:r>
          </w:p>
          <w:p w14:paraId="204B9F96" w14:textId="77777777" w:rsidR="008331FB" w:rsidRPr="00890A7D" w:rsidRDefault="008331FB" w:rsidP="008331FB">
            <w:pPr>
              <w:rPr>
                <w:rFonts w:cs="Arial"/>
                <w:lang w:val="en-US"/>
              </w:rPr>
            </w:pPr>
            <w:r w:rsidRPr="00890A7D">
              <w:rPr>
                <w:rFonts w:cs="Arial"/>
                <w:lang w:val="en-US"/>
              </w:rPr>
              <w:lastRenderedPageBreak/>
              <w:t xml:space="preserve">2 – </w:t>
            </w:r>
            <w:r w:rsidR="00214CF5" w:rsidRPr="00214CF5">
              <w:rPr>
                <w:rFonts w:cs="Arial"/>
                <w:lang w:val="en-US"/>
              </w:rPr>
              <w:t>Excisable goods</w:t>
            </w:r>
          </w:p>
          <w:p w14:paraId="1036020E" w14:textId="77777777" w:rsidR="008331FB" w:rsidRPr="00214CF5" w:rsidRDefault="008331FB" w:rsidP="008331FB">
            <w:pPr>
              <w:rPr>
                <w:rFonts w:cs="Arial"/>
                <w:lang w:val="en-US"/>
              </w:rPr>
            </w:pPr>
            <w:r w:rsidRPr="00214CF5">
              <w:rPr>
                <w:rFonts w:cs="Arial"/>
                <w:lang w:val="en-US"/>
              </w:rPr>
              <w:t xml:space="preserve">3 – </w:t>
            </w:r>
            <w:r w:rsidR="00214CF5">
              <w:rPr>
                <w:rFonts w:cs="Arial"/>
                <w:lang w:val="en-US"/>
              </w:rPr>
              <w:t>Work</w:t>
            </w:r>
          </w:p>
          <w:p w14:paraId="02F98E49" w14:textId="77777777" w:rsidR="008331FB" w:rsidRPr="00214CF5" w:rsidRDefault="00214CF5" w:rsidP="008331FB">
            <w:pPr>
              <w:rPr>
                <w:rFonts w:cs="Arial"/>
                <w:lang w:val="en-US"/>
              </w:rPr>
            </w:pPr>
            <w:r w:rsidRPr="00214CF5">
              <w:rPr>
                <w:rFonts w:cs="Arial"/>
                <w:lang w:val="en-US"/>
              </w:rPr>
              <w:t xml:space="preserve">4 – </w:t>
            </w:r>
            <w:r>
              <w:rPr>
                <w:rFonts w:cs="Arial"/>
                <w:lang w:val="en-US"/>
              </w:rPr>
              <w:t>Service</w:t>
            </w:r>
          </w:p>
          <w:p w14:paraId="3AD426AA" w14:textId="77777777" w:rsidR="008331FB" w:rsidRPr="00214CF5" w:rsidRDefault="008331FB" w:rsidP="008331FB">
            <w:pPr>
              <w:rPr>
                <w:rFonts w:cs="Arial"/>
                <w:lang w:val="en-US"/>
              </w:rPr>
            </w:pPr>
            <w:r w:rsidRPr="00214CF5">
              <w:rPr>
                <w:rFonts w:cs="Arial"/>
                <w:lang w:val="en-US"/>
              </w:rPr>
              <w:t xml:space="preserve">5 – </w:t>
            </w:r>
            <w:r w:rsidR="00214CF5" w:rsidRPr="00214CF5">
              <w:rPr>
                <w:rFonts w:cs="Arial"/>
                <w:lang w:val="en-US"/>
              </w:rPr>
              <w:t>Gamble bet</w:t>
            </w:r>
          </w:p>
          <w:p w14:paraId="77DC1EAD" w14:textId="77777777" w:rsidR="008331FB" w:rsidRPr="00214CF5" w:rsidRDefault="008331FB" w:rsidP="008331FB">
            <w:pPr>
              <w:rPr>
                <w:rFonts w:cs="Arial"/>
                <w:lang w:val="en-US"/>
              </w:rPr>
            </w:pPr>
            <w:r w:rsidRPr="00214CF5">
              <w:rPr>
                <w:rFonts w:cs="Arial"/>
                <w:lang w:val="en-US"/>
              </w:rPr>
              <w:t xml:space="preserve">6 – </w:t>
            </w:r>
            <w:r w:rsidR="00214CF5" w:rsidRPr="00214CF5">
              <w:rPr>
                <w:rFonts w:cs="Arial"/>
                <w:lang w:val="en-US"/>
              </w:rPr>
              <w:t>Gambling win</w:t>
            </w:r>
          </w:p>
          <w:p w14:paraId="5291B84D" w14:textId="77777777" w:rsidR="008331FB" w:rsidRPr="00214CF5" w:rsidRDefault="008331FB" w:rsidP="008331FB">
            <w:pPr>
              <w:rPr>
                <w:rFonts w:cs="Arial"/>
                <w:lang w:val="en-US"/>
              </w:rPr>
            </w:pPr>
            <w:r w:rsidRPr="00214CF5">
              <w:rPr>
                <w:rFonts w:cs="Arial"/>
                <w:lang w:val="en-US"/>
              </w:rPr>
              <w:t xml:space="preserve">7 – </w:t>
            </w:r>
            <w:r w:rsidR="00214CF5" w:rsidRPr="00214CF5">
              <w:rPr>
                <w:rFonts w:cs="Arial"/>
                <w:lang w:val="en-US"/>
              </w:rPr>
              <w:t>Lottery ticket</w:t>
            </w:r>
          </w:p>
          <w:p w14:paraId="3B5839B7" w14:textId="77777777" w:rsidR="00214CF5" w:rsidRPr="00214CF5" w:rsidRDefault="008331FB" w:rsidP="008331FB">
            <w:pPr>
              <w:rPr>
                <w:rFonts w:cs="Arial"/>
                <w:lang w:val="en-US"/>
              </w:rPr>
            </w:pPr>
            <w:r w:rsidRPr="00214CF5">
              <w:rPr>
                <w:rFonts w:cs="Arial"/>
                <w:lang w:val="en-US"/>
              </w:rPr>
              <w:t xml:space="preserve">8 – </w:t>
            </w:r>
            <w:r w:rsidR="00214CF5" w:rsidRPr="00214CF5">
              <w:rPr>
                <w:rFonts w:cs="Arial"/>
                <w:lang w:val="en-US"/>
              </w:rPr>
              <w:t>Lottery win</w:t>
            </w:r>
          </w:p>
          <w:p w14:paraId="42AAEFDB" w14:textId="77777777" w:rsidR="008331FB" w:rsidRPr="003B616C" w:rsidRDefault="008331FB" w:rsidP="008331FB">
            <w:pPr>
              <w:rPr>
                <w:rFonts w:cs="Arial"/>
                <w:lang w:val="en-US"/>
              </w:rPr>
            </w:pPr>
            <w:r w:rsidRPr="003B616C">
              <w:rPr>
                <w:rFonts w:cs="Arial"/>
                <w:lang w:val="en-US"/>
              </w:rPr>
              <w:t xml:space="preserve">9 – </w:t>
            </w:r>
            <w:r w:rsidR="003B616C">
              <w:rPr>
                <w:rFonts w:cs="Arial"/>
                <w:lang w:val="en-US"/>
              </w:rPr>
              <w:t>Providing Intellectual Property</w:t>
            </w:r>
          </w:p>
          <w:p w14:paraId="32C07E40" w14:textId="77777777" w:rsidR="008331FB" w:rsidRPr="003B616C" w:rsidRDefault="008331FB" w:rsidP="008331FB">
            <w:pPr>
              <w:rPr>
                <w:rFonts w:cs="Arial"/>
                <w:lang w:val="en-US"/>
              </w:rPr>
            </w:pPr>
            <w:r w:rsidRPr="003B616C">
              <w:rPr>
                <w:rFonts w:cs="Arial"/>
                <w:lang w:val="en-US"/>
              </w:rPr>
              <w:t xml:space="preserve">10 – </w:t>
            </w:r>
            <w:r w:rsidR="003B616C" w:rsidRPr="003B616C">
              <w:rPr>
                <w:rFonts w:cs="Arial"/>
                <w:lang w:val="en-US"/>
              </w:rPr>
              <w:t>Payment</w:t>
            </w:r>
          </w:p>
          <w:p w14:paraId="1DB820FD" w14:textId="77777777" w:rsidR="003B616C" w:rsidRPr="003B616C" w:rsidRDefault="008331FB" w:rsidP="008331FB">
            <w:pPr>
              <w:rPr>
                <w:rFonts w:cs="Arial"/>
                <w:lang w:val="en-US"/>
              </w:rPr>
            </w:pPr>
            <w:r w:rsidRPr="003B616C">
              <w:rPr>
                <w:rFonts w:cs="Arial"/>
                <w:lang w:val="en-US"/>
              </w:rPr>
              <w:t xml:space="preserve">11 – </w:t>
            </w:r>
            <w:r w:rsidR="003B616C">
              <w:rPr>
                <w:rFonts w:cs="Arial"/>
                <w:lang w:val="en-US"/>
              </w:rPr>
              <w:t>Agent Fee</w:t>
            </w:r>
          </w:p>
          <w:p w14:paraId="3BD6452E" w14:textId="40594178" w:rsidR="008331FB" w:rsidRPr="000B2EFA" w:rsidRDefault="008331FB" w:rsidP="008331FB">
            <w:pPr>
              <w:rPr>
                <w:rFonts w:cs="Arial"/>
                <w:lang w:val="en-US"/>
              </w:rPr>
            </w:pPr>
            <w:r w:rsidRPr="003B616C">
              <w:rPr>
                <w:rFonts w:cs="Arial"/>
                <w:lang w:val="en-US"/>
              </w:rPr>
              <w:t xml:space="preserve">12 – </w:t>
            </w:r>
            <w:r w:rsidR="000B2EFA">
              <w:rPr>
                <w:rFonts w:cs="Arial"/>
                <w:lang w:val="en-US"/>
              </w:rPr>
              <w:t>Payoff</w:t>
            </w:r>
          </w:p>
          <w:p w14:paraId="2628C330" w14:textId="77777777" w:rsidR="008331FB" w:rsidRPr="003B616C" w:rsidRDefault="008331FB" w:rsidP="008331FB">
            <w:pPr>
              <w:rPr>
                <w:rFonts w:cs="Arial"/>
                <w:lang w:val="en-US"/>
              </w:rPr>
            </w:pPr>
            <w:r w:rsidRPr="003B616C">
              <w:rPr>
                <w:rFonts w:cs="Arial"/>
                <w:lang w:val="en-US"/>
              </w:rPr>
              <w:t xml:space="preserve">13 – </w:t>
            </w:r>
            <w:r w:rsidR="003B616C">
              <w:rPr>
                <w:rFonts w:cs="Arial"/>
                <w:lang w:val="en-US"/>
              </w:rPr>
              <w:t>Other</w:t>
            </w:r>
            <w:r w:rsidRPr="003B616C">
              <w:rPr>
                <w:rFonts w:cs="Arial"/>
                <w:lang w:val="en-US"/>
              </w:rPr>
              <w:t xml:space="preserve"> </w:t>
            </w:r>
            <w:r w:rsidR="003B616C" w:rsidRPr="003B616C">
              <w:rPr>
                <w:rFonts w:cs="Arial"/>
                <w:lang w:val="en-US"/>
              </w:rPr>
              <w:t>subject of</w:t>
            </w:r>
            <w:r w:rsidR="003B616C">
              <w:rPr>
                <w:rFonts w:cs="Arial"/>
                <w:lang w:val="en-US"/>
              </w:rPr>
              <w:t xml:space="preserve"> settlement</w:t>
            </w:r>
            <w:bookmarkEnd w:id="186"/>
            <w:bookmarkEnd w:id="187"/>
          </w:p>
          <w:p w14:paraId="04D4DB3D" w14:textId="77777777" w:rsidR="008331FB" w:rsidRPr="003B616C" w:rsidRDefault="008331FB" w:rsidP="008331FB">
            <w:pPr>
              <w:rPr>
                <w:rFonts w:cs="Arial"/>
                <w:lang w:val="en-US"/>
              </w:rPr>
            </w:pPr>
            <w:r w:rsidRPr="003B616C">
              <w:rPr>
                <w:rFonts w:cs="Arial"/>
                <w:lang w:val="en-US"/>
              </w:rPr>
              <w:t xml:space="preserve">14 – </w:t>
            </w:r>
            <w:r w:rsidR="003B616C" w:rsidRPr="003B616C">
              <w:rPr>
                <w:lang w:val="en-US"/>
              </w:rPr>
              <w:t>Property right</w:t>
            </w:r>
          </w:p>
          <w:p w14:paraId="74EB5B9E" w14:textId="77777777" w:rsidR="008331FB" w:rsidRPr="003B616C" w:rsidRDefault="008331FB" w:rsidP="008331FB">
            <w:pPr>
              <w:rPr>
                <w:rFonts w:cs="Arial"/>
                <w:lang w:val="en-US"/>
              </w:rPr>
            </w:pPr>
            <w:r w:rsidRPr="003B616C">
              <w:rPr>
                <w:rFonts w:cs="Arial"/>
                <w:lang w:val="en-US"/>
              </w:rPr>
              <w:t xml:space="preserve">15 – </w:t>
            </w:r>
            <w:r w:rsidR="003B616C" w:rsidRPr="003B616C">
              <w:rPr>
                <w:rFonts w:cs="Arial"/>
                <w:lang w:val="en-US"/>
              </w:rPr>
              <w:t xml:space="preserve">Non-operating income </w:t>
            </w:r>
            <w:r w:rsidRPr="003B616C">
              <w:rPr>
                <w:lang w:val="en-US"/>
              </w:rPr>
              <w:t>*</w:t>
            </w:r>
          </w:p>
          <w:p w14:paraId="0426BFE7" w14:textId="2218EF4F" w:rsidR="008331FB" w:rsidRPr="006E3438" w:rsidRDefault="008331FB" w:rsidP="008331FB">
            <w:pPr>
              <w:rPr>
                <w:rFonts w:cs="Arial"/>
                <w:lang w:val="en-US"/>
              </w:rPr>
            </w:pPr>
            <w:r w:rsidRPr="003B616C">
              <w:rPr>
                <w:rFonts w:cs="Arial"/>
                <w:lang w:val="en-US"/>
              </w:rPr>
              <w:t xml:space="preserve">16 – </w:t>
            </w:r>
            <w:r w:rsidR="000B2EFA">
              <w:rPr>
                <w:rFonts w:cs="Arial"/>
                <w:lang w:val="en-US"/>
              </w:rPr>
              <w:t xml:space="preserve">Other </w:t>
            </w:r>
            <w:r w:rsidR="005F6A3E">
              <w:rPr>
                <w:rFonts w:cs="Arial"/>
                <w:lang w:val="en-US"/>
              </w:rPr>
              <w:t>payments and contributions</w:t>
            </w:r>
            <w:r w:rsidR="00B1630F" w:rsidRPr="006E3438">
              <w:rPr>
                <w:rFonts w:cs="Arial"/>
                <w:lang w:val="en-US"/>
              </w:rPr>
              <w:t xml:space="preserve"> *</w:t>
            </w:r>
          </w:p>
          <w:p w14:paraId="5D9CAC00" w14:textId="77777777" w:rsidR="008331FB" w:rsidRPr="003B616C" w:rsidRDefault="008331FB" w:rsidP="008331FB">
            <w:pPr>
              <w:rPr>
                <w:rFonts w:cs="Arial"/>
                <w:lang w:val="en-US"/>
              </w:rPr>
            </w:pPr>
            <w:r w:rsidRPr="003B616C">
              <w:rPr>
                <w:rFonts w:cs="Arial"/>
                <w:lang w:val="en-US"/>
              </w:rPr>
              <w:t xml:space="preserve">17 - </w:t>
            </w:r>
            <w:r w:rsidR="003B616C" w:rsidRPr="003B616C">
              <w:rPr>
                <w:rFonts w:cs="Arial"/>
                <w:lang w:val="en-US"/>
              </w:rPr>
              <w:t>Sales tax</w:t>
            </w:r>
          </w:p>
          <w:p w14:paraId="5E7F66D9" w14:textId="77777777" w:rsidR="003B616C" w:rsidRPr="003B616C" w:rsidRDefault="008331FB" w:rsidP="008331FB">
            <w:pPr>
              <w:rPr>
                <w:rFonts w:cs="Arial"/>
                <w:lang w:val="en-US"/>
              </w:rPr>
            </w:pPr>
            <w:r w:rsidRPr="003B616C">
              <w:rPr>
                <w:rFonts w:cs="Arial"/>
                <w:lang w:val="en-US"/>
              </w:rPr>
              <w:t xml:space="preserve">18 - </w:t>
            </w:r>
            <w:r w:rsidR="003B616C" w:rsidRPr="003B616C">
              <w:rPr>
                <w:rFonts w:cs="Arial"/>
                <w:lang w:val="en-US"/>
              </w:rPr>
              <w:t>Resort fee</w:t>
            </w:r>
          </w:p>
          <w:p w14:paraId="0BCB3288" w14:textId="77777777" w:rsidR="008331FB" w:rsidRPr="005F6A3E" w:rsidRDefault="008331FB" w:rsidP="003B616C">
            <w:pPr>
              <w:rPr>
                <w:rFonts w:cs="Arial"/>
                <w:lang w:val="en-US"/>
              </w:rPr>
            </w:pPr>
            <w:r w:rsidRPr="003B616C">
              <w:rPr>
                <w:rFonts w:cs="Arial"/>
                <w:lang w:val="en-US"/>
              </w:rPr>
              <w:t xml:space="preserve">19 – </w:t>
            </w:r>
            <w:r w:rsidR="003B616C" w:rsidRPr="005F6A3E">
              <w:rPr>
                <w:rFonts w:cs="Arial"/>
                <w:lang w:val="en-US"/>
              </w:rPr>
              <w:t>Pledge</w:t>
            </w:r>
          </w:p>
          <w:p w14:paraId="49F89FA2" w14:textId="133267FD" w:rsidR="005F6A3E" w:rsidRPr="005F6A3E" w:rsidRDefault="005F6A3E" w:rsidP="005F6A3E">
            <w:pPr>
              <w:rPr>
                <w:rFonts w:cs="Arial"/>
                <w:lang w:val="en-US"/>
              </w:rPr>
            </w:pPr>
            <w:r w:rsidRPr="005F6A3E">
              <w:rPr>
                <w:rFonts w:cs="Arial"/>
                <w:lang w:val="en-US"/>
              </w:rPr>
              <w:t>20</w:t>
            </w:r>
            <w:r w:rsidRPr="003B616C">
              <w:rPr>
                <w:rFonts w:cs="Arial"/>
                <w:lang w:val="en-US"/>
              </w:rPr>
              <w:t xml:space="preserve"> – </w:t>
            </w:r>
            <w:r w:rsidRPr="005F6A3E">
              <w:rPr>
                <w:rFonts w:cs="Arial"/>
                <w:lang w:val="en-US"/>
              </w:rPr>
              <w:t>Consumption</w:t>
            </w:r>
          </w:p>
          <w:p w14:paraId="6210E3FD" w14:textId="56AAB14D" w:rsidR="005F6A3E" w:rsidRPr="005F6A3E" w:rsidRDefault="005F6A3E" w:rsidP="005F6A3E">
            <w:pPr>
              <w:rPr>
                <w:rFonts w:cs="Arial"/>
                <w:lang w:val="en-US"/>
              </w:rPr>
            </w:pPr>
            <w:r w:rsidRPr="005F6A3E">
              <w:rPr>
                <w:rFonts w:cs="Arial"/>
                <w:lang w:val="en-US"/>
              </w:rPr>
              <w:t>21</w:t>
            </w:r>
            <w:r w:rsidRPr="003B616C">
              <w:rPr>
                <w:rFonts w:cs="Arial"/>
                <w:lang w:val="en-US"/>
              </w:rPr>
              <w:t xml:space="preserve"> – </w:t>
            </w:r>
            <w:r w:rsidRPr="005F6A3E">
              <w:rPr>
                <w:rFonts w:cs="Arial"/>
                <w:lang w:val="en-US"/>
              </w:rPr>
              <w:t>Contributions to compulsory pension insurance for individual entrepreneurs</w:t>
            </w:r>
          </w:p>
          <w:p w14:paraId="3D074E75" w14:textId="3456C0DE" w:rsidR="005F6A3E" w:rsidRPr="005F6A3E" w:rsidRDefault="005F6A3E" w:rsidP="005F6A3E">
            <w:pPr>
              <w:rPr>
                <w:rFonts w:cs="Arial"/>
                <w:lang w:val="en-US"/>
              </w:rPr>
            </w:pPr>
            <w:r w:rsidRPr="005F6A3E">
              <w:rPr>
                <w:rFonts w:cs="Arial"/>
                <w:lang w:val="en-US"/>
              </w:rPr>
              <w:t>22</w:t>
            </w:r>
            <w:r w:rsidRPr="003B616C">
              <w:rPr>
                <w:rFonts w:cs="Arial"/>
                <w:lang w:val="en-US"/>
              </w:rPr>
              <w:t xml:space="preserve"> – </w:t>
            </w:r>
            <w:r w:rsidRPr="005F6A3E">
              <w:rPr>
                <w:rFonts w:cs="Arial"/>
                <w:lang w:val="en-US"/>
              </w:rPr>
              <w:t>Contributions to compulsory pension insurance</w:t>
            </w:r>
          </w:p>
          <w:p w14:paraId="5C59A768" w14:textId="0269EC74" w:rsidR="005F6A3E" w:rsidRPr="005F6A3E" w:rsidRDefault="005F6A3E" w:rsidP="005F6A3E">
            <w:pPr>
              <w:rPr>
                <w:rFonts w:cs="Arial"/>
                <w:lang w:val="en-US"/>
              </w:rPr>
            </w:pPr>
            <w:r w:rsidRPr="005F6A3E">
              <w:rPr>
                <w:rFonts w:cs="Arial"/>
                <w:lang w:val="en-US"/>
              </w:rPr>
              <w:t>23</w:t>
            </w:r>
            <w:r w:rsidRPr="003B616C">
              <w:rPr>
                <w:rFonts w:cs="Arial"/>
                <w:lang w:val="en-US"/>
              </w:rPr>
              <w:t xml:space="preserve"> – </w:t>
            </w:r>
            <w:r w:rsidRPr="005F6A3E">
              <w:rPr>
                <w:rFonts w:cs="Arial"/>
                <w:lang w:val="en-US"/>
              </w:rPr>
              <w:t>Contributions to compulsory health insurance for individual entrepreneurs</w:t>
            </w:r>
          </w:p>
          <w:p w14:paraId="767836DE" w14:textId="70F4411D" w:rsidR="005F6A3E" w:rsidRPr="005F6A3E" w:rsidRDefault="005F6A3E" w:rsidP="005F6A3E">
            <w:pPr>
              <w:rPr>
                <w:rFonts w:cs="Arial"/>
                <w:lang w:val="en-US"/>
              </w:rPr>
            </w:pPr>
            <w:r w:rsidRPr="005F6A3E">
              <w:rPr>
                <w:rFonts w:cs="Arial"/>
                <w:lang w:val="en-US"/>
              </w:rPr>
              <w:t>24</w:t>
            </w:r>
            <w:r w:rsidRPr="003B616C">
              <w:rPr>
                <w:rFonts w:cs="Arial"/>
                <w:lang w:val="en-US"/>
              </w:rPr>
              <w:t xml:space="preserve"> – </w:t>
            </w:r>
            <w:r w:rsidRPr="005F6A3E">
              <w:rPr>
                <w:rFonts w:cs="Arial"/>
                <w:lang w:val="en-US"/>
              </w:rPr>
              <w:t>Contributions for compulsory health insurance</w:t>
            </w:r>
          </w:p>
          <w:p w14:paraId="7CDDC6AD" w14:textId="79C0A952" w:rsidR="005F6A3E" w:rsidRPr="005F6A3E" w:rsidRDefault="005F6A3E" w:rsidP="005F6A3E">
            <w:pPr>
              <w:rPr>
                <w:rFonts w:cs="Arial"/>
                <w:lang w:val="en-US"/>
              </w:rPr>
            </w:pPr>
            <w:r w:rsidRPr="005F6A3E">
              <w:rPr>
                <w:rFonts w:cs="Arial"/>
                <w:lang w:val="en-US"/>
              </w:rPr>
              <w:t>25</w:t>
            </w:r>
            <w:r w:rsidRPr="003B616C">
              <w:rPr>
                <w:rFonts w:cs="Arial"/>
                <w:lang w:val="en-US"/>
              </w:rPr>
              <w:t xml:space="preserve"> – </w:t>
            </w:r>
            <w:r w:rsidRPr="005F6A3E">
              <w:rPr>
                <w:rFonts w:cs="Arial"/>
                <w:lang w:val="en-US"/>
              </w:rPr>
              <w:t>Contributions to compulsory social security</w:t>
            </w:r>
          </w:p>
          <w:p w14:paraId="58996D6B" w14:textId="77500409" w:rsidR="005F6A3E" w:rsidRPr="003B616C" w:rsidRDefault="005F6A3E" w:rsidP="005F6A3E">
            <w:pPr>
              <w:rPr>
                <w:rFonts w:cs="Arial"/>
                <w:lang w:val="en-US"/>
              </w:rPr>
            </w:pPr>
            <w:r w:rsidRPr="005F6A3E">
              <w:rPr>
                <w:rFonts w:cs="Arial"/>
                <w:lang w:val="en-US"/>
              </w:rPr>
              <w:t>26</w:t>
            </w:r>
            <w:r w:rsidRPr="003B616C">
              <w:rPr>
                <w:rFonts w:cs="Arial"/>
                <w:lang w:val="en-US"/>
              </w:rPr>
              <w:t xml:space="preserve"> – </w:t>
            </w:r>
            <w:r w:rsidRPr="005F6A3E">
              <w:rPr>
                <w:rFonts w:cs="Arial"/>
                <w:lang w:val="en-US"/>
              </w:rPr>
              <w:t>Casino payment</w:t>
            </w:r>
          </w:p>
        </w:tc>
        <w:tc>
          <w:tcPr>
            <w:tcW w:w="2932" w:type="dxa"/>
          </w:tcPr>
          <w:p w14:paraId="110792DE" w14:textId="58C41768" w:rsidR="002E3B80" w:rsidRDefault="002E3B80" w:rsidP="002E3B80">
            <w:pPr>
              <w:rPr>
                <w:rFonts w:cs="Arial"/>
                <w:lang w:val="en-US"/>
              </w:rPr>
            </w:pPr>
            <w:r w:rsidRPr="002E3B80">
              <w:rPr>
                <w:rFonts w:cs="Arial"/>
                <w:lang w:val="en-US"/>
              </w:rPr>
              <w:lastRenderedPageBreak/>
              <w:t xml:space="preserve">A number from 1 to </w:t>
            </w:r>
            <w:r w:rsidR="005F6A3E" w:rsidRPr="005F6A3E">
              <w:rPr>
                <w:rFonts w:cs="Arial"/>
                <w:lang w:val="en-US"/>
              </w:rPr>
              <w:t>26</w:t>
            </w:r>
            <w:r w:rsidRPr="002E3B80">
              <w:rPr>
                <w:rFonts w:cs="Arial"/>
                <w:lang w:val="en-US"/>
              </w:rPr>
              <w:t xml:space="preserve"> or null. If null is passed, then </w:t>
            </w:r>
            <w:r w:rsidRPr="002E3B80">
              <w:rPr>
                <w:rFonts w:cs="Arial"/>
                <w:lang w:val="en-US"/>
              </w:rPr>
              <w:lastRenderedPageBreak/>
              <w:t>the value</w:t>
            </w:r>
            <w:r w:rsidR="00CA5B27">
              <w:rPr>
                <w:rFonts w:cs="Arial"/>
                <w:lang w:val="en-US"/>
              </w:rPr>
              <w:t xml:space="preserve"> of 1</w:t>
            </w:r>
            <w:r w:rsidRPr="002E3B80">
              <w:rPr>
                <w:rFonts w:cs="Arial"/>
                <w:lang w:val="en-US"/>
              </w:rPr>
              <w:t xml:space="preserve"> will be transferred to the subject of </w:t>
            </w:r>
            <w:r>
              <w:rPr>
                <w:rFonts w:cs="Arial"/>
                <w:lang w:val="en-US"/>
              </w:rPr>
              <w:t>settlement</w:t>
            </w:r>
            <w:r w:rsidR="00CA5B27">
              <w:rPr>
                <w:rFonts w:cs="Arial"/>
                <w:lang w:val="en-US"/>
              </w:rPr>
              <w:t>. Product.</w:t>
            </w:r>
          </w:p>
          <w:p w14:paraId="6A99FED3" w14:textId="583D9D2B" w:rsidR="002E3B80" w:rsidRPr="002E3B80" w:rsidRDefault="002E3B80" w:rsidP="002E3B80">
            <w:pPr>
              <w:rPr>
                <w:rFonts w:cs="Arial"/>
                <w:lang w:val="en-US"/>
              </w:rPr>
            </w:pPr>
            <w:r w:rsidRPr="002E3B80">
              <w:rPr>
                <w:rFonts w:cs="Arial"/>
                <w:lang w:val="en-US"/>
              </w:rPr>
              <w:t>For values 15</w:t>
            </w:r>
            <w:r w:rsidR="005637C1">
              <w:rPr>
                <w:rFonts w:cs="Arial"/>
              </w:rPr>
              <w:t xml:space="preserve"> </w:t>
            </w:r>
            <w:r w:rsidR="005637C1">
              <w:rPr>
                <w:rFonts w:cs="Arial"/>
                <w:lang w:val="en-US"/>
              </w:rPr>
              <w:t>and 1</w:t>
            </w:r>
            <w:r w:rsidRPr="002E3B80">
              <w:rPr>
                <w:rFonts w:cs="Arial"/>
                <w:lang w:val="en-US"/>
              </w:rPr>
              <w:t>6, see the note.</w:t>
            </w:r>
          </w:p>
        </w:tc>
      </w:tr>
      <w:tr w:rsidR="008331FB" w:rsidRPr="007D576E" w14:paraId="47ABECD2" w14:textId="77777777" w:rsidTr="005F6A3E">
        <w:tc>
          <w:tcPr>
            <w:tcW w:w="2958" w:type="dxa"/>
          </w:tcPr>
          <w:p w14:paraId="7E17A4CE" w14:textId="77777777" w:rsidR="008331FB" w:rsidRPr="005A63D2" w:rsidRDefault="008331FB" w:rsidP="008331FB">
            <w:pPr>
              <w:rPr>
                <w:rFonts w:cs="Arial"/>
                <w:lang w:val="en-US"/>
              </w:rPr>
            </w:pPr>
            <w:bookmarkStart w:id="188" w:name="OLE_LINK169"/>
            <w:bookmarkStart w:id="189" w:name="OLE_LINK170"/>
            <w:bookmarkStart w:id="190" w:name="OLE_LINK171"/>
            <w:proofErr w:type="spellStart"/>
            <w:r w:rsidRPr="00ED41EC">
              <w:rPr>
                <w:rFonts w:cs="Arial"/>
                <w:lang w:val="en-US"/>
              </w:rPr>
              <w:lastRenderedPageBreak/>
              <w:t>nomenclature</w:t>
            </w:r>
            <w:r>
              <w:rPr>
                <w:rFonts w:cs="Arial"/>
                <w:lang w:val="en-US"/>
              </w:rPr>
              <w:t>Code</w:t>
            </w:r>
            <w:bookmarkEnd w:id="188"/>
            <w:bookmarkEnd w:id="189"/>
            <w:bookmarkEnd w:id="190"/>
            <w:proofErr w:type="spellEnd"/>
          </w:p>
        </w:tc>
        <w:tc>
          <w:tcPr>
            <w:tcW w:w="4393" w:type="dxa"/>
          </w:tcPr>
          <w:p w14:paraId="6C1A7D4D" w14:textId="77777777" w:rsidR="008331FB" w:rsidRDefault="000403A5" w:rsidP="008331FB">
            <w:pPr>
              <w:rPr>
                <w:rFonts w:cs="Arial"/>
              </w:rPr>
            </w:pPr>
            <w:bookmarkStart w:id="191" w:name="OLE_LINK363"/>
            <w:bookmarkStart w:id="192" w:name="OLE_LINK364"/>
            <w:bookmarkStart w:id="193" w:name="OLE_LINK365"/>
            <w:r w:rsidRPr="00ED41EC">
              <w:rPr>
                <w:rFonts w:cs="Arial"/>
                <w:lang w:val="en-US"/>
              </w:rPr>
              <w:t>Nomenclature</w:t>
            </w:r>
            <w:r>
              <w:rPr>
                <w:rFonts w:cs="Arial"/>
                <w:lang w:val="en-US"/>
              </w:rPr>
              <w:t xml:space="preserve"> Code</w:t>
            </w:r>
            <w:r w:rsidR="008331FB">
              <w:rPr>
                <w:rFonts w:cs="Arial"/>
              </w:rPr>
              <w:t xml:space="preserve">, </w:t>
            </w:r>
            <w:r w:rsidR="001C07A4">
              <w:rPr>
                <w:lang w:val="en-US"/>
              </w:rPr>
              <w:t xml:space="preserve">tag </w:t>
            </w:r>
            <w:r w:rsidR="008331FB">
              <w:rPr>
                <w:rFonts w:cs="Arial"/>
              </w:rPr>
              <w:t>1162</w:t>
            </w:r>
            <w:bookmarkEnd w:id="191"/>
            <w:bookmarkEnd w:id="192"/>
            <w:bookmarkEnd w:id="193"/>
          </w:p>
        </w:tc>
        <w:tc>
          <w:tcPr>
            <w:tcW w:w="2932" w:type="dxa"/>
          </w:tcPr>
          <w:p w14:paraId="4F45E696" w14:textId="77777777" w:rsidR="008331FB" w:rsidRPr="00C86D9E" w:rsidRDefault="00C86D9E" w:rsidP="00C86D9E">
            <w:pPr>
              <w:rPr>
                <w:rFonts w:cs="Arial"/>
                <w:lang w:val="en-US"/>
              </w:rPr>
            </w:pPr>
            <w:r>
              <w:rPr>
                <w:rFonts w:cs="Arial"/>
                <w:lang w:val="en-US"/>
              </w:rPr>
              <w:t>String</w:t>
            </w:r>
            <w:r w:rsidRPr="00C86D9E">
              <w:rPr>
                <w:rFonts w:cs="Arial"/>
                <w:lang w:val="en-US"/>
              </w:rPr>
              <w:t xml:space="preserve"> </w:t>
            </w:r>
            <w:r>
              <w:rPr>
                <w:rFonts w:cs="Arial"/>
                <w:lang w:val="en-US"/>
              </w:rPr>
              <w:t>containing</w:t>
            </w:r>
            <w:r w:rsidR="008331FB" w:rsidRPr="00C86D9E">
              <w:rPr>
                <w:rFonts w:cs="Arial"/>
                <w:lang w:val="en-US"/>
              </w:rPr>
              <w:t xml:space="preserve"> </w:t>
            </w:r>
            <w:r w:rsidR="008331FB" w:rsidRPr="009D5B7E">
              <w:rPr>
                <w:rFonts w:cs="Arial"/>
                <w:b/>
                <w:lang w:val="en-US"/>
              </w:rPr>
              <w:t>base</w:t>
            </w:r>
            <w:r w:rsidR="008331FB" w:rsidRPr="00C86D9E">
              <w:rPr>
                <w:rFonts w:cs="Arial"/>
                <w:b/>
                <w:lang w:val="en-US"/>
              </w:rPr>
              <w:t>64</w:t>
            </w:r>
            <w:r w:rsidR="008331FB" w:rsidRPr="00C86D9E">
              <w:rPr>
                <w:rFonts w:cs="Arial"/>
                <w:lang w:val="en-US"/>
              </w:rPr>
              <w:t xml:space="preserve"> </w:t>
            </w:r>
            <w:r>
              <w:rPr>
                <w:rFonts w:cs="Arial"/>
                <w:lang w:val="en-US"/>
              </w:rPr>
              <w:t>encoded array from</w:t>
            </w:r>
            <w:r w:rsidR="008331FB" w:rsidRPr="00C86D9E">
              <w:rPr>
                <w:rFonts w:cs="Arial"/>
                <w:lang w:val="en-US"/>
              </w:rPr>
              <w:t xml:space="preserve"> 8 </w:t>
            </w:r>
            <w:r>
              <w:rPr>
                <w:rFonts w:cs="Arial"/>
                <w:lang w:val="en-US"/>
              </w:rPr>
              <w:t>to</w:t>
            </w:r>
            <w:r w:rsidR="008331FB" w:rsidRPr="00C86D9E">
              <w:rPr>
                <w:rFonts w:cs="Arial"/>
                <w:lang w:val="en-US"/>
              </w:rPr>
              <w:t xml:space="preserve"> 32 </w:t>
            </w:r>
            <w:r>
              <w:rPr>
                <w:rFonts w:cs="Arial"/>
                <w:lang w:val="en-US"/>
              </w:rPr>
              <w:t>bytes</w:t>
            </w:r>
            <w:r w:rsidR="008331FB" w:rsidRPr="00C86D9E">
              <w:rPr>
                <w:rFonts w:cs="Arial"/>
                <w:lang w:val="en-US"/>
              </w:rPr>
              <w:t xml:space="preserve"> </w:t>
            </w:r>
            <w:r>
              <w:rPr>
                <w:rFonts w:cs="Arial"/>
                <w:lang w:val="en-US"/>
              </w:rPr>
              <w:t>or</w:t>
            </w:r>
            <w:r w:rsidR="008331FB" w:rsidRPr="00C86D9E">
              <w:rPr>
                <w:rFonts w:cs="Arial"/>
                <w:lang w:val="en-US"/>
              </w:rPr>
              <w:t xml:space="preserve"> </w:t>
            </w:r>
            <w:r w:rsidR="008331FB">
              <w:rPr>
                <w:rFonts w:cs="Arial"/>
                <w:lang w:val="en-US"/>
              </w:rPr>
              <w:t>null</w:t>
            </w:r>
          </w:p>
        </w:tc>
      </w:tr>
      <w:tr w:rsidR="008331FB" w:rsidRPr="008F4F86" w14:paraId="58CE10C0" w14:textId="77777777" w:rsidTr="005F6A3E">
        <w:tc>
          <w:tcPr>
            <w:tcW w:w="2958" w:type="dxa"/>
          </w:tcPr>
          <w:p w14:paraId="29A91672" w14:textId="77777777" w:rsidR="008331FB" w:rsidRPr="00127A47" w:rsidRDefault="008331FB" w:rsidP="008331FB">
            <w:pPr>
              <w:rPr>
                <w:lang w:val="en-US"/>
              </w:rPr>
            </w:pPr>
            <w:bookmarkStart w:id="194" w:name="OLE_LINK236"/>
            <w:bookmarkStart w:id="195" w:name="OLE_LINK237"/>
            <w:bookmarkStart w:id="196" w:name="OLE_LINK238"/>
            <w:proofErr w:type="spellStart"/>
            <w:r>
              <w:rPr>
                <w:lang w:val="en-US"/>
              </w:rPr>
              <w:t>supplierInfo</w:t>
            </w:r>
            <w:bookmarkEnd w:id="194"/>
            <w:bookmarkEnd w:id="195"/>
            <w:bookmarkEnd w:id="196"/>
            <w:proofErr w:type="spellEnd"/>
          </w:p>
        </w:tc>
        <w:tc>
          <w:tcPr>
            <w:tcW w:w="4393" w:type="dxa"/>
          </w:tcPr>
          <w:p w14:paraId="56CEEB4E" w14:textId="77777777" w:rsidR="008331FB" w:rsidRDefault="000403A5" w:rsidP="008331FB">
            <w:pPr>
              <w:overflowPunct w:val="0"/>
              <w:autoSpaceDE w:val="0"/>
              <w:autoSpaceDN w:val="0"/>
              <w:adjustRightInd w:val="0"/>
              <w:textAlignment w:val="baseline"/>
            </w:pPr>
            <w:bookmarkStart w:id="197" w:name="OLE_LINK366"/>
            <w:bookmarkStart w:id="198" w:name="OLE_LINK367"/>
            <w:bookmarkStart w:id="199" w:name="OLE_LINK368"/>
            <w:r>
              <w:rPr>
                <w:lang w:val="en-US"/>
              </w:rPr>
              <w:t>Supplier Info</w:t>
            </w:r>
            <w:r w:rsidR="008331FB">
              <w:t xml:space="preserve">, </w:t>
            </w:r>
            <w:r w:rsidR="001C07A4">
              <w:rPr>
                <w:lang w:val="en-US"/>
              </w:rPr>
              <w:t xml:space="preserve">tag </w:t>
            </w:r>
            <w:r w:rsidR="008331FB">
              <w:t>1224</w:t>
            </w:r>
            <w:bookmarkEnd w:id="197"/>
            <w:bookmarkEnd w:id="198"/>
            <w:bookmarkEnd w:id="199"/>
          </w:p>
        </w:tc>
        <w:tc>
          <w:tcPr>
            <w:tcW w:w="2932" w:type="dxa"/>
          </w:tcPr>
          <w:p w14:paraId="5B25EBA5" w14:textId="77777777" w:rsidR="008331FB" w:rsidRDefault="004F77F1" w:rsidP="004F77F1">
            <w:pPr>
              <w:overflowPunct w:val="0"/>
              <w:autoSpaceDE w:val="0"/>
              <w:autoSpaceDN w:val="0"/>
              <w:adjustRightInd w:val="0"/>
              <w:textAlignment w:val="baseline"/>
              <w:rPr>
                <w:rFonts w:cs="Arial"/>
              </w:rPr>
            </w:pPr>
            <w:bookmarkStart w:id="200" w:name="OLE_LINK422"/>
            <w:bookmarkStart w:id="201" w:name="OLE_LINK423"/>
            <w:r>
              <w:rPr>
                <w:rFonts w:cs="Arial"/>
                <w:lang w:val="en-US"/>
              </w:rPr>
              <w:t xml:space="preserve">Structure Section </w:t>
            </w:r>
            <w:r w:rsidR="008331FB">
              <w:rPr>
                <w:rFonts w:cs="Arial"/>
              </w:rPr>
              <w:t>2.1.1.6</w:t>
            </w:r>
            <w:r w:rsidR="008331FB">
              <w:rPr>
                <w:rFonts w:cs="Arial"/>
                <w:lang w:val="en-US"/>
              </w:rPr>
              <w:t xml:space="preserve">, </w:t>
            </w:r>
            <w:r>
              <w:rPr>
                <w:rFonts w:cs="Arial"/>
                <w:lang w:val="en-US"/>
              </w:rPr>
              <w:t>or</w:t>
            </w:r>
            <w:r w:rsidR="008331FB">
              <w:rPr>
                <w:rFonts w:cs="Arial"/>
              </w:rPr>
              <w:t xml:space="preserve"> </w:t>
            </w:r>
            <w:r w:rsidR="008331FB">
              <w:rPr>
                <w:rFonts w:cs="Arial"/>
                <w:lang w:val="en-US"/>
              </w:rPr>
              <w:t>null</w:t>
            </w:r>
            <w:bookmarkEnd w:id="200"/>
            <w:bookmarkEnd w:id="201"/>
          </w:p>
        </w:tc>
      </w:tr>
      <w:tr w:rsidR="008331FB" w:rsidRPr="007D576E" w14:paraId="55795F86" w14:textId="77777777" w:rsidTr="005F6A3E">
        <w:tc>
          <w:tcPr>
            <w:tcW w:w="2958" w:type="dxa"/>
          </w:tcPr>
          <w:p w14:paraId="74658098" w14:textId="77777777" w:rsidR="008331FB" w:rsidRPr="00562159" w:rsidRDefault="008331FB" w:rsidP="008331FB">
            <w:pPr>
              <w:rPr>
                <w:lang w:val="en-US"/>
              </w:rPr>
            </w:pPr>
            <w:bookmarkStart w:id="202" w:name="OLE_LINK230"/>
            <w:bookmarkStart w:id="203" w:name="OLE_LINK231"/>
            <w:bookmarkStart w:id="204" w:name="OLE_LINK232"/>
            <w:proofErr w:type="spellStart"/>
            <w:r>
              <w:rPr>
                <w:lang w:val="en-US"/>
              </w:rPr>
              <w:t>supplierINN</w:t>
            </w:r>
            <w:bookmarkEnd w:id="202"/>
            <w:bookmarkEnd w:id="203"/>
            <w:bookmarkEnd w:id="204"/>
            <w:proofErr w:type="spellEnd"/>
          </w:p>
        </w:tc>
        <w:tc>
          <w:tcPr>
            <w:tcW w:w="4393" w:type="dxa"/>
          </w:tcPr>
          <w:p w14:paraId="7503482B" w14:textId="77777777" w:rsidR="008331FB" w:rsidRPr="00562159" w:rsidRDefault="000403A5" w:rsidP="008331FB">
            <w:pPr>
              <w:overflowPunct w:val="0"/>
              <w:autoSpaceDE w:val="0"/>
              <w:autoSpaceDN w:val="0"/>
              <w:adjustRightInd w:val="0"/>
              <w:textAlignment w:val="baseline"/>
              <w:rPr>
                <w:b/>
                <w:lang w:val="en-US"/>
              </w:rPr>
            </w:pPr>
            <w:bookmarkStart w:id="205" w:name="OLE_LINK369"/>
            <w:bookmarkStart w:id="206" w:name="OLE_LINK370"/>
            <w:bookmarkStart w:id="207" w:name="OLE_LINK371"/>
            <w:r>
              <w:rPr>
                <w:lang w:val="en-US"/>
              </w:rPr>
              <w:t>Supplier INN</w:t>
            </w:r>
            <w:r w:rsidR="008331FB">
              <w:rPr>
                <w:lang w:val="en-US"/>
              </w:rPr>
              <w:t xml:space="preserve">, </w:t>
            </w:r>
            <w:r w:rsidR="001C07A4">
              <w:rPr>
                <w:lang w:val="en-US"/>
              </w:rPr>
              <w:t xml:space="preserve">tag </w:t>
            </w:r>
            <w:r w:rsidR="008331FB">
              <w:rPr>
                <w:lang w:val="en-US"/>
              </w:rPr>
              <w:t>1226</w:t>
            </w:r>
            <w:bookmarkEnd w:id="205"/>
            <w:bookmarkEnd w:id="206"/>
            <w:bookmarkEnd w:id="207"/>
          </w:p>
        </w:tc>
        <w:tc>
          <w:tcPr>
            <w:tcW w:w="2932" w:type="dxa"/>
          </w:tcPr>
          <w:p w14:paraId="19F48AB1" w14:textId="77777777" w:rsidR="008331FB" w:rsidRPr="004F77F1" w:rsidRDefault="004F77F1" w:rsidP="004F77F1">
            <w:pPr>
              <w:overflowPunct w:val="0"/>
              <w:autoSpaceDE w:val="0"/>
              <w:autoSpaceDN w:val="0"/>
              <w:adjustRightInd w:val="0"/>
              <w:textAlignment w:val="baseline"/>
              <w:rPr>
                <w:lang w:val="en-US"/>
              </w:rPr>
            </w:pPr>
            <w:r w:rsidRPr="004F77F1">
              <w:rPr>
                <w:rFonts w:cs="Arial"/>
                <w:lang w:val="en-US"/>
              </w:rPr>
              <w:t xml:space="preserve">String </w:t>
            </w:r>
            <w:r>
              <w:rPr>
                <w:rFonts w:cs="Arial"/>
                <w:lang w:val="en-US"/>
              </w:rPr>
              <w:t>10 to 12 characters long</w:t>
            </w:r>
            <w:r w:rsidR="008331FB" w:rsidRPr="004F77F1">
              <w:rPr>
                <w:rFonts w:cs="Arial"/>
                <w:lang w:val="en-US"/>
              </w:rPr>
              <w:t xml:space="preserve">, </w:t>
            </w:r>
            <w:r w:rsidR="004836F6" w:rsidRPr="004F77F1">
              <w:rPr>
                <w:rFonts w:cs="Arial"/>
                <w:lang w:val="en-US"/>
              </w:rPr>
              <w:t>optional field</w:t>
            </w:r>
          </w:p>
        </w:tc>
      </w:tr>
      <w:tr w:rsidR="008331FB" w:rsidRPr="007D576E" w14:paraId="14F0E7FB" w14:textId="77777777" w:rsidTr="005F6A3E">
        <w:tc>
          <w:tcPr>
            <w:tcW w:w="2958" w:type="dxa"/>
          </w:tcPr>
          <w:p w14:paraId="2C526C80" w14:textId="77777777" w:rsidR="008331FB" w:rsidRDefault="008331FB" w:rsidP="008331FB">
            <w:pPr>
              <w:rPr>
                <w:lang w:val="en-US"/>
              </w:rPr>
            </w:pPr>
            <w:proofErr w:type="spellStart"/>
            <w:r>
              <w:rPr>
                <w:rFonts w:cs="Arial"/>
                <w:lang w:val="en-US"/>
              </w:rPr>
              <w:t>a</w:t>
            </w:r>
            <w:r w:rsidRPr="00AE6B24">
              <w:rPr>
                <w:rFonts w:cs="Arial"/>
                <w:lang w:val="en-US"/>
              </w:rPr>
              <w:t>gentType</w:t>
            </w:r>
            <w:proofErr w:type="spellEnd"/>
          </w:p>
        </w:tc>
        <w:tc>
          <w:tcPr>
            <w:tcW w:w="4393" w:type="dxa"/>
          </w:tcPr>
          <w:p w14:paraId="711935A7" w14:textId="77777777" w:rsidR="000403A5" w:rsidRPr="00DB3850" w:rsidRDefault="000403A5" w:rsidP="000403A5">
            <w:pPr>
              <w:rPr>
                <w:lang w:val="en-US"/>
              </w:rPr>
            </w:pPr>
            <w:bookmarkStart w:id="208" w:name="OLE_LINK446"/>
            <w:bookmarkStart w:id="209" w:name="OLE_LINK447"/>
            <w:bookmarkStart w:id="210" w:name="OLE_LINK460"/>
            <w:r>
              <w:rPr>
                <w:rFonts w:cs="Arial"/>
                <w:lang w:val="en-US"/>
              </w:rPr>
              <w:t>A</w:t>
            </w:r>
            <w:r w:rsidRPr="00AE6B24">
              <w:rPr>
                <w:rFonts w:cs="Arial"/>
                <w:lang w:val="en-US"/>
              </w:rPr>
              <w:t>gent</w:t>
            </w:r>
            <w:r>
              <w:rPr>
                <w:rFonts w:cs="Arial"/>
                <w:lang w:val="en-US"/>
              </w:rPr>
              <w:t xml:space="preserve"> </w:t>
            </w:r>
            <w:r w:rsidRPr="00AE6B24">
              <w:rPr>
                <w:rFonts w:cs="Arial"/>
                <w:lang w:val="en-US"/>
              </w:rPr>
              <w:t>Type</w:t>
            </w:r>
            <w:r w:rsidR="008331FB" w:rsidRPr="000403A5">
              <w:rPr>
                <w:lang w:val="en-US"/>
              </w:rPr>
              <w:t>, 1222</w:t>
            </w:r>
            <w:bookmarkEnd w:id="208"/>
            <w:bookmarkEnd w:id="209"/>
            <w:bookmarkEnd w:id="210"/>
            <w:r w:rsidR="008331FB" w:rsidRPr="000403A5">
              <w:rPr>
                <w:lang w:val="en-US"/>
              </w:rPr>
              <w:t xml:space="preserve">. </w:t>
            </w:r>
            <w:r>
              <w:rPr>
                <w:lang w:val="en-US"/>
              </w:rPr>
              <w:t>B</w:t>
            </w:r>
            <w:r w:rsidR="00632D19">
              <w:rPr>
                <w:lang w:val="en-US"/>
              </w:rPr>
              <w:t>y</w:t>
            </w:r>
            <w:r>
              <w:rPr>
                <w:lang w:val="en-US"/>
              </w:rPr>
              <w:t>tes</w:t>
            </w:r>
            <w:r w:rsidRPr="00DB3850">
              <w:rPr>
                <w:lang w:val="en-US"/>
              </w:rPr>
              <w:t xml:space="preserve"> </w:t>
            </w:r>
            <w:r>
              <w:rPr>
                <w:lang w:val="en-US"/>
              </w:rPr>
              <w:t>field</w:t>
            </w:r>
            <w:r w:rsidRPr="00DB3850">
              <w:rPr>
                <w:lang w:val="en-US"/>
              </w:rPr>
              <w:t xml:space="preserve">, </w:t>
            </w:r>
            <w:r>
              <w:rPr>
                <w:lang w:val="en-US"/>
              </w:rPr>
              <w:t>where</w:t>
            </w:r>
            <w:r w:rsidRPr="00DB3850">
              <w:rPr>
                <w:lang w:val="en-US"/>
              </w:rPr>
              <w:t xml:space="preserve"> </w:t>
            </w:r>
            <w:r>
              <w:rPr>
                <w:lang w:val="en-US"/>
              </w:rPr>
              <w:t>bit</w:t>
            </w:r>
            <w:r w:rsidRPr="00DB3850">
              <w:rPr>
                <w:lang w:val="en-US"/>
              </w:rPr>
              <w:t xml:space="preserve"> </w:t>
            </w:r>
            <w:r>
              <w:rPr>
                <w:lang w:val="en-US"/>
              </w:rPr>
              <w:t>number</w:t>
            </w:r>
            <w:r w:rsidRPr="00DB3850">
              <w:rPr>
                <w:lang w:val="en-US"/>
              </w:rPr>
              <w:t xml:space="preserve"> indicates that the user providing the s</w:t>
            </w:r>
            <w:r>
              <w:rPr>
                <w:lang w:val="en-US"/>
              </w:rPr>
              <w:t>ervice to the buyer (client) is</w:t>
            </w:r>
            <w:r w:rsidRPr="00DB3850">
              <w:rPr>
                <w:lang w:val="en-US"/>
              </w:rPr>
              <w:t>:</w:t>
            </w:r>
          </w:p>
          <w:p w14:paraId="6F2C289F" w14:textId="77777777" w:rsidR="000403A5" w:rsidRPr="00DB3850" w:rsidRDefault="000403A5" w:rsidP="000403A5">
            <w:pPr>
              <w:rPr>
                <w:lang w:val="en-US"/>
              </w:rPr>
            </w:pPr>
            <w:r w:rsidRPr="00DB3850">
              <w:rPr>
                <w:lang w:val="en-US"/>
              </w:rPr>
              <w:t>0 – bank payment agent</w:t>
            </w:r>
          </w:p>
          <w:p w14:paraId="0C1F5DC4" w14:textId="77777777" w:rsidR="000403A5" w:rsidRPr="00DB3850" w:rsidRDefault="000403A5" w:rsidP="000403A5">
            <w:pPr>
              <w:rPr>
                <w:lang w:val="en-US"/>
              </w:rPr>
            </w:pPr>
            <w:r w:rsidRPr="00DB3850">
              <w:rPr>
                <w:lang w:val="en-US"/>
              </w:rPr>
              <w:t>1 – bank payment subagent</w:t>
            </w:r>
          </w:p>
          <w:p w14:paraId="2A5CE160" w14:textId="77777777" w:rsidR="000403A5" w:rsidRPr="00DB3850" w:rsidRDefault="000403A5" w:rsidP="000403A5">
            <w:pPr>
              <w:rPr>
                <w:lang w:val="en-US"/>
              </w:rPr>
            </w:pPr>
            <w:r w:rsidRPr="00DB3850">
              <w:rPr>
                <w:lang w:val="en-US"/>
              </w:rPr>
              <w:t>2 – payment agent</w:t>
            </w:r>
          </w:p>
          <w:p w14:paraId="483EEA0E" w14:textId="77777777" w:rsidR="000403A5" w:rsidRPr="00DB3850" w:rsidRDefault="000403A5" w:rsidP="000403A5">
            <w:pPr>
              <w:rPr>
                <w:lang w:val="en-US"/>
              </w:rPr>
            </w:pPr>
            <w:r w:rsidRPr="00DB3850">
              <w:rPr>
                <w:lang w:val="en-US"/>
              </w:rPr>
              <w:t xml:space="preserve">3 – payment </w:t>
            </w:r>
            <w:r>
              <w:rPr>
                <w:lang w:val="en-US"/>
              </w:rPr>
              <w:t>sub</w:t>
            </w:r>
            <w:r w:rsidRPr="00DB3850">
              <w:rPr>
                <w:lang w:val="en-US"/>
              </w:rPr>
              <w:t>agent</w:t>
            </w:r>
          </w:p>
          <w:p w14:paraId="30A5EE2F" w14:textId="77777777" w:rsidR="000403A5" w:rsidRPr="00DB3850" w:rsidRDefault="000403A5" w:rsidP="000403A5">
            <w:pPr>
              <w:rPr>
                <w:lang w:val="en-US"/>
              </w:rPr>
            </w:pPr>
            <w:r w:rsidRPr="00DB3850">
              <w:rPr>
                <w:lang w:val="en-US"/>
              </w:rPr>
              <w:t xml:space="preserve">4 – </w:t>
            </w:r>
            <w:r>
              <w:rPr>
                <w:lang w:val="en-US"/>
              </w:rPr>
              <w:t>agent</w:t>
            </w:r>
          </w:p>
          <w:p w14:paraId="68AF4568" w14:textId="77777777" w:rsidR="000403A5" w:rsidRPr="00DB3850" w:rsidRDefault="000403A5" w:rsidP="000403A5">
            <w:pPr>
              <w:rPr>
                <w:lang w:val="en-US"/>
              </w:rPr>
            </w:pPr>
            <w:r w:rsidRPr="00DB3850">
              <w:rPr>
                <w:lang w:val="en-US"/>
              </w:rPr>
              <w:t>5 – commission agent</w:t>
            </w:r>
          </w:p>
          <w:p w14:paraId="270699CC" w14:textId="77777777" w:rsidR="008331FB" w:rsidRPr="00C427A1" w:rsidRDefault="000403A5" w:rsidP="008331FB">
            <w:pPr>
              <w:tabs>
                <w:tab w:val="center" w:pos="2467"/>
              </w:tabs>
            </w:pPr>
            <w:r>
              <w:t xml:space="preserve">6 – </w:t>
            </w:r>
            <w:proofErr w:type="spellStart"/>
            <w:r w:rsidRPr="00DB3850">
              <w:t>other</w:t>
            </w:r>
            <w:proofErr w:type="spellEnd"/>
            <w:r w:rsidRPr="00DB3850">
              <w:t xml:space="preserve"> </w:t>
            </w:r>
            <w:proofErr w:type="spellStart"/>
            <w:r w:rsidRPr="00DB3850">
              <w:t>agent</w:t>
            </w:r>
            <w:proofErr w:type="spellEnd"/>
          </w:p>
        </w:tc>
        <w:tc>
          <w:tcPr>
            <w:tcW w:w="2932" w:type="dxa"/>
          </w:tcPr>
          <w:p w14:paraId="4346F9FB" w14:textId="77777777" w:rsidR="008331FB" w:rsidRPr="004F77F1" w:rsidRDefault="004F77F1" w:rsidP="004F77F1">
            <w:pPr>
              <w:overflowPunct w:val="0"/>
              <w:autoSpaceDE w:val="0"/>
              <w:autoSpaceDN w:val="0"/>
              <w:adjustRightInd w:val="0"/>
              <w:textAlignment w:val="baseline"/>
              <w:rPr>
                <w:rFonts w:cs="Arial"/>
                <w:lang w:val="en-US"/>
              </w:rPr>
            </w:pPr>
            <w:r>
              <w:rPr>
                <w:rFonts w:cs="Arial"/>
                <w:lang w:val="en-US"/>
              </w:rPr>
              <w:t>Number from</w:t>
            </w:r>
            <w:r w:rsidR="008331FB" w:rsidRPr="004F77F1">
              <w:rPr>
                <w:rFonts w:cs="Arial"/>
                <w:lang w:val="en-US"/>
              </w:rPr>
              <w:t xml:space="preserve"> 1 </w:t>
            </w:r>
            <w:r>
              <w:rPr>
                <w:rFonts w:cs="Arial"/>
                <w:lang w:val="en-US"/>
              </w:rPr>
              <w:t>to</w:t>
            </w:r>
            <w:r w:rsidR="008331FB" w:rsidRPr="004F77F1">
              <w:rPr>
                <w:rFonts w:cs="Arial"/>
                <w:lang w:val="en-US"/>
              </w:rPr>
              <w:t xml:space="preserve"> 127, </w:t>
            </w:r>
            <w:r w:rsidR="004836F6" w:rsidRPr="004F77F1">
              <w:rPr>
                <w:rFonts w:cs="Arial"/>
                <w:lang w:val="en-US"/>
              </w:rPr>
              <w:t>optional field</w:t>
            </w:r>
          </w:p>
        </w:tc>
      </w:tr>
      <w:tr w:rsidR="008331FB" w:rsidRPr="007D576E" w14:paraId="55D0DB8A" w14:textId="77777777" w:rsidTr="005F6A3E">
        <w:tc>
          <w:tcPr>
            <w:tcW w:w="2958" w:type="dxa"/>
          </w:tcPr>
          <w:p w14:paraId="79003AD5" w14:textId="77777777" w:rsidR="008331FB" w:rsidRDefault="008331FB" w:rsidP="008331FB">
            <w:pPr>
              <w:rPr>
                <w:rFonts w:cs="Arial"/>
                <w:lang w:val="en-US"/>
              </w:rPr>
            </w:pPr>
            <w:bookmarkStart w:id="211" w:name="OLE_LINK448"/>
            <w:bookmarkStart w:id="212" w:name="OLE_LINK449"/>
            <w:proofErr w:type="spellStart"/>
            <w:r>
              <w:rPr>
                <w:rFonts w:cs="Arial"/>
                <w:lang w:val="en-US"/>
              </w:rPr>
              <w:t>agentInfo</w:t>
            </w:r>
            <w:bookmarkEnd w:id="211"/>
            <w:bookmarkEnd w:id="212"/>
            <w:proofErr w:type="spellEnd"/>
          </w:p>
        </w:tc>
        <w:tc>
          <w:tcPr>
            <w:tcW w:w="4393" w:type="dxa"/>
          </w:tcPr>
          <w:p w14:paraId="18DDF57E" w14:textId="77777777" w:rsidR="008331FB" w:rsidRPr="00C427A1" w:rsidRDefault="00666EA6" w:rsidP="008331FB">
            <w:pPr>
              <w:overflowPunct w:val="0"/>
              <w:autoSpaceDE w:val="0"/>
              <w:autoSpaceDN w:val="0"/>
              <w:adjustRightInd w:val="0"/>
              <w:textAlignment w:val="baseline"/>
            </w:pPr>
            <w:bookmarkStart w:id="213" w:name="OLE_LINK454"/>
            <w:bookmarkStart w:id="214" w:name="OLE_LINK455"/>
            <w:bookmarkStart w:id="215" w:name="OLE_LINK461"/>
            <w:r>
              <w:rPr>
                <w:rFonts w:cs="Arial"/>
                <w:lang w:val="en-US"/>
              </w:rPr>
              <w:t>Agent Info</w:t>
            </w:r>
            <w:r w:rsidR="008331FB">
              <w:t xml:space="preserve">, </w:t>
            </w:r>
            <w:r w:rsidR="001C07A4">
              <w:rPr>
                <w:lang w:val="en-US"/>
              </w:rPr>
              <w:t xml:space="preserve">tag </w:t>
            </w:r>
            <w:r w:rsidR="008331FB" w:rsidRPr="00C427A1">
              <w:t>1223</w:t>
            </w:r>
            <w:bookmarkEnd w:id="213"/>
            <w:bookmarkEnd w:id="214"/>
            <w:bookmarkEnd w:id="215"/>
          </w:p>
        </w:tc>
        <w:tc>
          <w:tcPr>
            <w:tcW w:w="2932" w:type="dxa"/>
          </w:tcPr>
          <w:p w14:paraId="161F9CD9" w14:textId="77777777" w:rsidR="008331FB" w:rsidRPr="00BC068E" w:rsidRDefault="00BC068E" w:rsidP="00BC068E">
            <w:pPr>
              <w:overflowPunct w:val="0"/>
              <w:autoSpaceDE w:val="0"/>
              <w:autoSpaceDN w:val="0"/>
              <w:adjustRightInd w:val="0"/>
              <w:textAlignment w:val="baseline"/>
              <w:rPr>
                <w:lang w:val="en-US"/>
              </w:rPr>
            </w:pPr>
            <w:r>
              <w:rPr>
                <w:rFonts w:cs="Arial"/>
                <w:lang w:val="en-US"/>
              </w:rPr>
              <w:t xml:space="preserve">Structure Section </w:t>
            </w:r>
            <w:r w:rsidR="008331FB" w:rsidRPr="00BC068E">
              <w:rPr>
                <w:rFonts w:cs="Arial"/>
                <w:lang w:val="en-US"/>
              </w:rPr>
              <w:t xml:space="preserve">2.1.1.7, </w:t>
            </w:r>
            <w:r>
              <w:rPr>
                <w:rFonts w:cs="Arial"/>
                <w:lang w:val="en-US"/>
              </w:rPr>
              <w:t>or</w:t>
            </w:r>
            <w:r w:rsidR="008331FB" w:rsidRPr="00BC068E">
              <w:rPr>
                <w:rFonts w:cs="Arial"/>
                <w:lang w:val="en-US"/>
              </w:rPr>
              <w:t xml:space="preserve"> </w:t>
            </w:r>
            <w:r w:rsidR="008331FB">
              <w:rPr>
                <w:rFonts w:cs="Arial"/>
                <w:lang w:val="en-US"/>
              </w:rPr>
              <w:t>null</w:t>
            </w:r>
            <w:r w:rsidR="008331FB" w:rsidRPr="00BC068E">
              <w:rPr>
                <w:rFonts w:cs="Arial"/>
                <w:lang w:val="en-US"/>
              </w:rPr>
              <w:t>. 243</w:t>
            </w:r>
            <w:r>
              <w:rPr>
                <w:rFonts w:cs="Arial"/>
                <w:lang w:val="en-US"/>
              </w:rPr>
              <w:t xml:space="preserve"> bytes max</w:t>
            </w:r>
            <w:r w:rsidR="008331FB" w:rsidRPr="00BC068E">
              <w:rPr>
                <w:rFonts w:cs="Arial"/>
                <w:lang w:val="en-US"/>
              </w:rPr>
              <w:t>.</w:t>
            </w:r>
          </w:p>
        </w:tc>
      </w:tr>
      <w:tr w:rsidR="008331FB" w:rsidRPr="007D576E" w14:paraId="4D980E19" w14:textId="77777777" w:rsidTr="005F6A3E">
        <w:tc>
          <w:tcPr>
            <w:tcW w:w="2958" w:type="dxa"/>
          </w:tcPr>
          <w:p w14:paraId="48832B81" w14:textId="77777777" w:rsidR="008331FB" w:rsidRPr="000B0080" w:rsidRDefault="008331FB" w:rsidP="008331FB">
            <w:pPr>
              <w:rPr>
                <w:rFonts w:cs="Arial"/>
              </w:rPr>
            </w:pPr>
            <w:bookmarkStart w:id="216" w:name="OLE_LINK450"/>
            <w:bookmarkStart w:id="217" w:name="OLE_LINK451"/>
            <w:bookmarkStart w:id="218" w:name="OLE_LINK462"/>
            <w:proofErr w:type="spellStart"/>
            <w:r>
              <w:rPr>
                <w:rFonts w:cs="Arial"/>
                <w:lang w:val="en-US"/>
              </w:rPr>
              <w:t>unitOfMeasurement</w:t>
            </w:r>
            <w:bookmarkEnd w:id="216"/>
            <w:bookmarkEnd w:id="217"/>
            <w:bookmarkEnd w:id="218"/>
            <w:proofErr w:type="spellEnd"/>
          </w:p>
        </w:tc>
        <w:tc>
          <w:tcPr>
            <w:tcW w:w="4393" w:type="dxa"/>
          </w:tcPr>
          <w:p w14:paraId="6B28BCB1" w14:textId="77777777" w:rsidR="008331FB" w:rsidRPr="005D1A78" w:rsidRDefault="00666EA6" w:rsidP="008331FB">
            <w:pPr>
              <w:overflowPunct w:val="0"/>
              <w:autoSpaceDE w:val="0"/>
              <w:autoSpaceDN w:val="0"/>
              <w:adjustRightInd w:val="0"/>
              <w:textAlignment w:val="baseline"/>
            </w:pPr>
            <w:bookmarkStart w:id="219" w:name="OLE_LINK456"/>
            <w:bookmarkStart w:id="220" w:name="OLE_LINK457"/>
            <w:bookmarkStart w:id="221" w:name="OLE_LINK463"/>
            <w:r>
              <w:rPr>
                <w:rFonts w:cs="Arial"/>
                <w:lang w:val="en-US"/>
              </w:rPr>
              <w:t xml:space="preserve">Unit </w:t>
            </w:r>
            <w:proofErr w:type="gramStart"/>
            <w:r>
              <w:rPr>
                <w:rFonts w:cs="Arial"/>
                <w:lang w:val="en-US"/>
              </w:rPr>
              <w:t>Of</w:t>
            </w:r>
            <w:proofErr w:type="gramEnd"/>
            <w:r>
              <w:rPr>
                <w:rFonts w:cs="Arial"/>
                <w:lang w:val="en-US"/>
              </w:rPr>
              <w:t xml:space="preserve"> Measurement</w:t>
            </w:r>
            <w:r w:rsidR="008331FB" w:rsidRPr="000B0080">
              <w:t xml:space="preserve">, </w:t>
            </w:r>
            <w:r w:rsidR="001C07A4">
              <w:rPr>
                <w:lang w:val="en-US"/>
              </w:rPr>
              <w:t>tag</w:t>
            </w:r>
            <w:r w:rsidR="001C07A4" w:rsidRPr="001C07A4">
              <w:t xml:space="preserve"> </w:t>
            </w:r>
            <w:r w:rsidR="008331FB" w:rsidRPr="00C427A1">
              <w:t>1197</w:t>
            </w:r>
            <w:bookmarkEnd w:id="219"/>
            <w:bookmarkEnd w:id="220"/>
            <w:bookmarkEnd w:id="221"/>
          </w:p>
        </w:tc>
        <w:tc>
          <w:tcPr>
            <w:tcW w:w="2932" w:type="dxa"/>
          </w:tcPr>
          <w:p w14:paraId="14DBC16C" w14:textId="77777777" w:rsidR="008331FB" w:rsidRPr="004836F6" w:rsidRDefault="00BC068E" w:rsidP="00BC068E">
            <w:pPr>
              <w:overflowPunct w:val="0"/>
              <w:autoSpaceDE w:val="0"/>
              <w:autoSpaceDN w:val="0"/>
              <w:adjustRightInd w:val="0"/>
              <w:textAlignment w:val="baseline"/>
              <w:rPr>
                <w:lang w:val="en-US"/>
              </w:rPr>
            </w:pPr>
            <w:bookmarkStart w:id="222" w:name="OLE_LINK434"/>
            <w:bookmarkStart w:id="223" w:name="OLE_LINK435"/>
            <w:bookmarkStart w:id="224" w:name="OLE_LINK436"/>
            <w:r>
              <w:rPr>
                <w:rFonts w:cs="Arial"/>
                <w:lang w:val="en-US"/>
              </w:rPr>
              <w:t>String from</w:t>
            </w:r>
            <w:r w:rsidR="008331FB" w:rsidRPr="004836F6">
              <w:rPr>
                <w:rFonts w:cs="Arial"/>
                <w:lang w:val="en-US"/>
              </w:rPr>
              <w:t xml:space="preserve"> 1 </w:t>
            </w:r>
            <w:r>
              <w:rPr>
                <w:rFonts w:cs="Arial"/>
                <w:lang w:val="en-US"/>
              </w:rPr>
              <w:t>to</w:t>
            </w:r>
            <w:r w:rsidR="008331FB" w:rsidRPr="004836F6">
              <w:rPr>
                <w:rFonts w:cs="Arial"/>
                <w:lang w:val="en-US"/>
              </w:rPr>
              <w:t xml:space="preserve"> 16 </w:t>
            </w:r>
            <w:r w:rsidRPr="00BC068E">
              <w:rPr>
                <w:rFonts w:cs="Arial"/>
                <w:lang w:val="en-US"/>
              </w:rPr>
              <w:t>symbols</w:t>
            </w:r>
            <w:r w:rsidR="008331FB" w:rsidRPr="004836F6">
              <w:rPr>
                <w:rFonts w:cs="Arial"/>
                <w:lang w:val="en-US"/>
              </w:rPr>
              <w:t xml:space="preserve">, </w:t>
            </w:r>
            <w:r w:rsidR="004836F6" w:rsidRPr="004836F6">
              <w:rPr>
                <w:rFonts w:cs="Arial"/>
                <w:lang w:val="en-US"/>
              </w:rPr>
              <w:t>optional field</w:t>
            </w:r>
            <w:bookmarkEnd w:id="222"/>
            <w:bookmarkEnd w:id="223"/>
            <w:bookmarkEnd w:id="224"/>
          </w:p>
        </w:tc>
      </w:tr>
      <w:tr w:rsidR="008331FB" w:rsidRPr="007D576E" w14:paraId="7BAFD321" w14:textId="77777777" w:rsidTr="005F6A3E">
        <w:tc>
          <w:tcPr>
            <w:tcW w:w="2958" w:type="dxa"/>
          </w:tcPr>
          <w:p w14:paraId="5D61A1F5" w14:textId="77777777" w:rsidR="008331FB" w:rsidRPr="005D1A78" w:rsidRDefault="008331FB" w:rsidP="008331FB">
            <w:pPr>
              <w:rPr>
                <w:rFonts w:cs="Arial"/>
                <w:lang w:val="en-US"/>
              </w:rPr>
            </w:pPr>
            <w:bookmarkStart w:id="225" w:name="OLE_LINK452"/>
            <w:bookmarkStart w:id="226" w:name="OLE_LINK453"/>
            <w:bookmarkStart w:id="227" w:name="OLE_LINK464"/>
            <w:proofErr w:type="spellStart"/>
            <w:r>
              <w:rPr>
                <w:rFonts w:cs="Arial"/>
                <w:lang w:val="en-US"/>
              </w:rPr>
              <w:lastRenderedPageBreak/>
              <w:t>additionalAttribute</w:t>
            </w:r>
            <w:bookmarkEnd w:id="225"/>
            <w:bookmarkEnd w:id="226"/>
            <w:bookmarkEnd w:id="227"/>
            <w:proofErr w:type="spellEnd"/>
          </w:p>
        </w:tc>
        <w:tc>
          <w:tcPr>
            <w:tcW w:w="4393" w:type="dxa"/>
          </w:tcPr>
          <w:p w14:paraId="058F1BC9" w14:textId="77777777" w:rsidR="008331FB" w:rsidRPr="00666EA6" w:rsidRDefault="00666EA6" w:rsidP="00666EA6">
            <w:pPr>
              <w:overflowPunct w:val="0"/>
              <w:autoSpaceDE w:val="0"/>
              <w:autoSpaceDN w:val="0"/>
              <w:adjustRightInd w:val="0"/>
              <w:textAlignment w:val="baseline"/>
              <w:rPr>
                <w:lang w:val="en-US"/>
              </w:rPr>
            </w:pPr>
            <w:bookmarkStart w:id="228" w:name="OLE_LINK458"/>
            <w:bookmarkStart w:id="229" w:name="OLE_LINK459"/>
            <w:bookmarkStart w:id="230" w:name="OLE_LINK465"/>
            <w:r>
              <w:rPr>
                <w:rFonts w:cs="Arial"/>
                <w:lang w:val="en-US"/>
              </w:rPr>
              <w:t>Additional Attribute</w:t>
            </w:r>
            <w:r w:rsidRPr="00666EA6">
              <w:rPr>
                <w:lang w:val="en-US"/>
              </w:rPr>
              <w:t xml:space="preserve"> </w:t>
            </w:r>
            <w:r>
              <w:rPr>
                <w:lang w:val="en-US"/>
              </w:rPr>
              <w:t>of Subject Settlement</w:t>
            </w:r>
            <w:r w:rsidR="008331FB" w:rsidRPr="00666EA6">
              <w:rPr>
                <w:lang w:val="en-US"/>
              </w:rPr>
              <w:t xml:space="preserve">, </w:t>
            </w:r>
            <w:r w:rsidR="001C07A4">
              <w:rPr>
                <w:lang w:val="en-US"/>
              </w:rPr>
              <w:t>tag</w:t>
            </w:r>
            <w:r w:rsidR="001C07A4" w:rsidRPr="00666EA6">
              <w:rPr>
                <w:lang w:val="en-US"/>
              </w:rPr>
              <w:t xml:space="preserve"> </w:t>
            </w:r>
            <w:r w:rsidR="008331FB" w:rsidRPr="00666EA6">
              <w:rPr>
                <w:lang w:val="en-US"/>
              </w:rPr>
              <w:t>1191</w:t>
            </w:r>
            <w:bookmarkEnd w:id="228"/>
            <w:bookmarkEnd w:id="229"/>
            <w:bookmarkEnd w:id="230"/>
          </w:p>
        </w:tc>
        <w:tc>
          <w:tcPr>
            <w:tcW w:w="2932" w:type="dxa"/>
          </w:tcPr>
          <w:p w14:paraId="5E299116" w14:textId="77777777" w:rsidR="008331FB" w:rsidRPr="00BC068E" w:rsidRDefault="00BC068E" w:rsidP="00BC068E">
            <w:pPr>
              <w:overflowPunct w:val="0"/>
              <w:autoSpaceDE w:val="0"/>
              <w:autoSpaceDN w:val="0"/>
              <w:adjustRightInd w:val="0"/>
              <w:textAlignment w:val="baseline"/>
              <w:rPr>
                <w:rFonts w:cs="Arial"/>
                <w:lang w:val="en-US"/>
              </w:rPr>
            </w:pPr>
            <w:bookmarkStart w:id="231" w:name="OLE_LINK418"/>
            <w:bookmarkStart w:id="232" w:name="OLE_LINK420"/>
            <w:bookmarkStart w:id="233" w:name="OLE_LINK421"/>
            <w:r>
              <w:rPr>
                <w:rFonts w:cs="Arial"/>
                <w:lang w:val="en-US"/>
              </w:rPr>
              <w:t>String from</w:t>
            </w:r>
            <w:r w:rsidRPr="004836F6">
              <w:rPr>
                <w:rFonts w:cs="Arial"/>
                <w:lang w:val="en-US"/>
              </w:rPr>
              <w:t xml:space="preserve"> 1 </w:t>
            </w:r>
            <w:r>
              <w:rPr>
                <w:rFonts w:cs="Arial"/>
                <w:lang w:val="en-US"/>
              </w:rPr>
              <w:t xml:space="preserve">to </w:t>
            </w:r>
            <w:r w:rsidRPr="004836F6">
              <w:rPr>
                <w:rFonts w:cs="Arial"/>
                <w:lang w:val="en-US"/>
              </w:rPr>
              <w:t>6</w:t>
            </w:r>
            <w:r>
              <w:rPr>
                <w:rFonts w:cs="Arial"/>
                <w:lang w:val="en-US"/>
              </w:rPr>
              <w:t>4</w:t>
            </w:r>
            <w:r w:rsidRPr="004836F6">
              <w:rPr>
                <w:rFonts w:cs="Arial"/>
                <w:lang w:val="en-US"/>
              </w:rPr>
              <w:t xml:space="preserve"> </w:t>
            </w:r>
            <w:r w:rsidRPr="00BC068E">
              <w:rPr>
                <w:rFonts w:cs="Arial"/>
                <w:lang w:val="en-US"/>
              </w:rPr>
              <w:t>symbols</w:t>
            </w:r>
            <w:r w:rsidRPr="004836F6">
              <w:rPr>
                <w:rFonts w:cs="Arial"/>
                <w:lang w:val="en-US"/>
              </w:rPr>
              <w:t>,</w:t>
            </w:r>
            <w:r w:rsidR="008331FB" w:rsidRPr="00BC068E">
              <w:rPr>
                <w:rFonts w:cs="Arial"/>
                <w:lang w:val="en-US"/>
              </w:rPr>
              <w:t xml:space="preserve"> </w:t>
            </w:r>
            <w:r w:rsidR="004836F6" w:rsidRPr="00BC068E">
              <w:rPr>
                <w:rFonts w:cs="Arial"/>
                <w:lang w:val="en-US"/>
              </w:rPr>
              <w:t>optional field</w:t>
            </w:r>
            <w:bookmarkEnd w:id="231"/>
            <w:bookmarkEnd w:id="232"/>
            <w:bookmarkEnd w:id="233"/>
          </w:p>
        </w:tc>
      </w:tr>
      <w:tr w:rsidR="008331FB" w:rsidRPr="007D576E" w14:paraId="07F3FC0C" w14:textId="77777777" w:rsidTr="005F6A3E">
        <w:tc>
          <w:tcPr>
            <w:tcW w:w="2958" w:type="dxa"/>
          </w:tcPr>
          <w:p w14:paraId="23438689" w14:textId="77777777" w:rsidR="008331FB" w:rsidRDefault="008331FB" w:rsidP="008331FB">
            <w:pPr>
              <w:rPr>
                <w:rFonts w:cs="Arial"/>
                <w:lang w:val="en-US"/>
              </w:rPr>
            </w:pPr>
            <w:proofErr w:type="spellStart"/>
            <w:r>
              <w:rPr>
                <w:rFonts w:cs="Arial"/>
                <w:lang w:val="en-US"/>
              </w:rPr>
              <w:t>m</w:t>
            </w:r>
            <w:r w:rsidRPr="00733FB4">
              <w:rPr>
                <w:rFonts w:cs="Arial"/>
                <w:lang w:val="en-US"/>
              </w:rPr>
              <w:t>anufacturerCountryCode</w:t>
            </w:r>
            <w:proofErr w:type="spellEnd"/>
          </w:p>
        </w:tc>
        <w:tc>
          <w:tcPr>
            <w:tcW w:w="4393" w:type="dxa"/>
          </w:tcPr>
          <w:p w14:paraId="708CFED2" w14:textId="77777777" w:rsidR="008331FB" w:rsidRDefault="00666EA6" w:rsidP="008331FB">
            <w:pPr>
              <w:overflowPunct w:val="0"/>
              <w:autoSpaceDE w:val="0"/>
              <w:autoSpaceDN w:val="0"/>
              <w:adjustRightInd w:val="0"/>
              <w:textAlignment w:val="baseline"/>
            </w:pPr>
            <w:r>
              <w:rPr>
                <w:rFonts w:cs="Arial"/>
                <w:lang w:val="en-US"/>
              </w:rPr>
              <w:t>M</w:t>
            </w:r>
            <w:r w:rsidRPr="00733FB4">
              <w:rPr>
                <w:rFonts w:cs="Arial"/>
                <w:lang w:val="en-US"/>
              </w:rPr>
              <w:t>anufacturer</w:t>
            </w:r>
            <w:r>
              <w:rPr>
                <w:rFonts w:cs="Arial"/>
                <w:lang w:val="en-US"/>
              </w:rPr>
              <w:t xml:space="preserve"> </w:t>
            </w:r>
            <w:r w:rsidRPr="00733FB4">
              <w:rPr>
                <w:rFonts w:cs="Arial"/>
                <w:lang w:val="en-US"/>
              </w:rPr>
              <w:t>Country</w:t>
            </w:r>
            <w:r>
              <w:rPr>
                <w:rFonts w:cs="Arial"/>
                <w:lang w:val="en-US"/>
              </w:rPr>
              <w:t xml:space="preserve"> </w:t>
            </w:r>
            <w:r w:rsidRPr="00733FB4">
              <w:rPr>
                <w:rFonts w:cs="Arial"/>
                <w:lang w:val="en-US"/>
              </w:rPr>
              <w:t>Code</w:t>
            </w:r>
            <w:r w:rsidR="008331FB" w:rsidRPr="00733FB4">
              <w:t xml:space="preserve">, </w:t>
            </w:r>
            <w:r w:rsidR="001C07A4">
              <w:rPr>
                <w:lang w:val="en-US"/>
              </w:rPr>
              <w:t>tag</w:t>
            </w:r>
            <w:r w:rsidR="001C07A4" w:rsidRPr="001C07A4">
              <w:t xml:space="preserve"> </w:t>
            </w:r>
            <w:r w:rsidR="008331FB" w:rsidRPr="00733FB4">
              <w:t>1230</w:t>
            </w:r>
          </w:p>
        </w:tc>
        <w:tc>
          <w:tcPr>
            <w:tcW w:w="2932" w:type="dxa"/>
          </w:tcPr>
          <w:p w14:paraId="6C18C24F" w14:textId="77777777" w:rsidR="00BC068E" w:rsidRPr="00BC068E" w:rsidRDefault="00BC068E" w:rsidP="00BC068E">
            <w:pPr>
              <w:rPr>
                <w:rFonts w:cs="Arial"/>
                <w:lang w:val="en-US"/>
              </w:rPr>
            </w:pPr>
            <w:r w:rsidRPr="00BC068E">
              <w:rPr>
                <w:rFonts w:cs="Arial"/>
                <w:lang w:val="en-US"/>
              </w:rPr>
              <w:t xml:space="preserve">A string with a length of 1 to 3 characters, format </w:t>
            </w:r>
            <w:r>
              <w:rPr>
                <w:rFonts w:cs="Arial"/>
                <w:lang w:val="en-US"/>
              </w:rPr>
              <w:t>NNN</w:t>
            </w:r>
            <w:r w:rsidRPr="00BC068E">
              <w:rPr>
                <w:rFonts w:cs="Arial"/>
                <w:lang w:val="en-US"/>
              </w:rPr>
              <w:t>, an optional field.</w:t>
            </w:r>
          </w:p>
          <w:p w14:paraId="0CE35301" w14:textId="77777777" w:rsidR="008331FB" w:rsidRPr="00BC068E" w:rsidRDefault="00BC068E" w:rsidP="00BC068E">
            <w:pPr>
              <w:rPr>
                <w:rFonts w:cs="Arial"/>
                <w:lang w:val="en-US"/>
              </w:rPr>
            </w:pPr>
            <w:r w:rsidRPr="00BC068E">
              <w:rPr>
                <w:rFonts w:cs="Arial"/>
                <w:lang w:val="en-US"/>
              </w:rPr>
              <w:t>The service will automatically pad the string with up to 3 characters with spaces.</w:t>
            </w:r>
          </w:p>
        </w:tc>
      </w:tr>
      <w:tr w:rsidR="008331FB" w:rsidRPr="007D576E" w14:paraId="5109A79C" w14:textId="77777777" w:rsidTr="005F6A3E">
        <w:tc>
          <w:tcPr>
            <w:tcW w:w="2958" w:type="dxa"/>
          </w:tcPr>
          <w:p w14:paraId="3619120E" w14:textId="77777777" w:rsidR="008331FB" w:rsidRDefault="008331FB" w:rsidP="008331FB">
            <w:pPr>
              <w:rPr>
                <w:rFonts w:cs="Arial"/>
                <w:lang w:val="en-US"/>
              </w:rPr>
            </w:pPr>
            <w:proofErr w:type="spellStart"/>
            <w:r>
              <w:rPr>
                <w:rFonts w:cs="Arial"/>
                <w:lang w:val="en-US"/>
              </w:rPr>
              <w:t>c</w:t>
            </w:r>
            <w:r w:rsidRPr="00733FB4">
              <w:rPr>
                <w:rFonts w:cs="Arial"/>
                <w:lang w:val="en-US"/>
              </w:rPr>
              <w:t>ustomsDeclarationNumber</w:t>
            </w:r>
            <w:proofErr w:type="spellEnd"/>
          </w:p>
        </w:tc>
        <w:tc>
          <w:tcPr>
            <w:tcW w:w="4393" w:type="dxa"/>
          </w:tcPr>
          <w:p w14:paraId="7AD677AD" w14:textId="77777777" w:rsidR="008331FB" w:rsidRDefault="00516CD1" w:rsidP="008331FB">
            <w:pPr>
              <w:overflowPunct w:val="0"/>
              <w:autoSpaceDE w:val="0"/>
              <w:autoSpaceDN w:val="0"/>
              <w:adjustRightInd w:val="0"/>
              <w:textAlignment w:val="baseline"/>
            </w:pPr>
            <w:r>
              <w:rPr>
                <w:rFonts w:cs="Arial"/>
                <w:lang w:val="en-US"/>
              </w:rPr>
              <w:t>C</w:t>
            </w:r>
            <w:r w:rsidRPr="00733FB4">
              <w:rPr>
                <w:rFonts w:cs="Arial"/>
                <w:lang w:val="en-US"/>
              </w:rPr>
              <w:t>ustoms</w:t>
            </w:r>
            <w:r>
              <w:rPr>
                <w:rFonts w:cs="Arial"/>
                <w:lang w:val="en-US"/>
              </w:rPr>
              <w:t xml:space="preserve"> </w:t>
            </w:r>
            <w:r w:rsidRPr="00733FB4">
              <w:rPr>
                <w:rFonts w:cs="Arial"/>
                <w:lang w:val="en-US"/>
              </w:rPr>
              <w:t>Declaration</w:t>
            </w:r>
            <w:r>
              <w:rPr>
                <w:rFonts w:cs="Arial"/>
                <w:lang w:val="en-US"/>
              </w:rPr>
              <w:t xml:space="preserve"> </w:t>
            </w:r>
            <w:r w:rsidRPr="00733FB4">
              <w:rPr>
                <w:rFonts w:cs="Arial"/>
                <w:lang w:val="en-US"/>
              </w:rPr>
              <w:t>Number</w:t>
            </w:r>
            <w:r w:rsidR="008331FB" w:rsidRPr="00733FB4">
              <w:t xml:space="preserve">, </w:t>
            </w:r>
            <w:r w:rsidR="001C07A4">
              <w:rPr>
                <w:lang w:val="en-US"/>
              </w:rPr>
              <w:t xml:space="preserve">tag </w:t>
            </w:r>
            <w:r w:rsidR="008331FB" w:rsidRPr="00733FB4">
              <w:t>1231</w:t>
            </w:r>
          </w:p>
        </w:tc>
        <w:tc>
          <w:tcPr>
            <w:tcW w:w="2932" w:type="dxa"/>
          </w:tcPr>
          <w:p w14:paraId="10BA2AD3" w14:textId="77777777" w:rsidR="008331FB" w:rsidRPr="00BC068E" w:rsidRDefault="00BC068E" w:rsidP="00BC068E">
            <w:pPr>
              <w:overflowPunct w:val="0"/>
              <w:autoSpaceDE w:val="0"/>
              <w:autoSpaceDN w:val="0"/>
              <w:adjustRightInd w:val="0"/>
              <w:textAlignment w:val="baseline"/>
              <w:rPr>
                <w:rFonts w:cs="Arial"/>
                <w:lang w:val="en-US"/>
              </w:rPr>
            </w:pPr>
            <w:r>
              <w:rPr>
                <w:rFonts w:cs="Arial"/>
                <w:lang w:val="en-US"/>
              </w:rPr>
              <w:t>String from</w:t>
            </w:r>
            <w:r w:rsidR="008331FB" w:rsidRPr="00BC068E">
              <w:rPr>
                <w:rFonts w:cs="Arial"/>
                <w:lang w:val="en-US"/>
              </w:rPr>
              <w:t xml:space="preserve"> 1 </w:t>
            </w:r>
            <w:r>
              <w:rPr>
                <w:rFonts w:cs="Arial"/>
                <w:lang w:val="en-US"/>
              </w:rPr>
              <w:t>to</w:t>
            </w:r>
            <w:r w:rsidR="008331FB" w:rsidRPr="00BC068E">
              <w:rPr>
                <w:rFonts w:cs="Arial"/>
                <w:lang w:val="en-US"/>
              </w:rPr>
              <w:t xml:space="preserve"> 32 </w:t>
            </w:r>
            <w:r w:rsidRPr="00BC068E">
              <w:rPr>
                <w:rFonts w:cs="Arial"/>
                <w:lang w:val="en-US"/>
              </w:rPr>
              <w:t>symbols</w:t>
            </w:r>
            <w:r w:rsidR="008331FB" w:rsidRPr="00BC068E">
              <w:rPr>
                <w:rFonts w:cs="Arial"/>
                <w:lang w:val="en-US"/>
              </w:rPr>
              <w:t xml:space="preserve">, </w:t>
            </w:r>
            <w:r w:rsidR="004836F6" w:rsidRPr="00BC068E">
              <w:rPr>
                <w:rFonts w:cs="Arial"/>
                <w:lang w:val="en-US"/>
              </w:rPr>
              <w:t>optional field</w:t>
            </w:r>
          </w:p>
        </w:tc>
      </w:tr>
      <w:tr w:rsidR="008331FB" w:rsidRPr="007D576E" w14:paraId="0BBD2074" w14:textId="77777777" w:rsidTr="005F6A3E">
        <w:tc>
          <w:tcPr>
            <w:tcW w:w="2958" w:type="dxa"/>
          </w:tcPr>
          <w:p w14:paraId="7A6FE608" w14:textId="77777777" w:rsidR="008331FB" w:rsidRPr="00733FB4" w:rsidRDefault="008331FB" w:rsidP="008331FB">
            <w:pPr>
              <w:rPr>
                <w:rFonts w:cs="Arial"/>
                <w:lang w:val="en-US"/>
              </w:rPr>
            </w:pPr>
            <w:r>
              <w:rPr>
                <w:rFonts w:cs="Arial"/>
                <w:lang w:val="en-US"/>
              </w:rPr>
              <w:t>e</w:t>
            </w:r>
            <w:r w:rsidRPr="00733FB4">
              <w:rPr>
                <w:rFonts w:cs="Arial"/>
                <w:lang w:val="en-US"/>
              </w:rPr>
              <w:t>xcise</w:t>
            </w:r>
          </w:p>
        </w:tc>
        <w:tc>
          <w:tcPr>
            <w:tcW w:w="4393" w:type="dxa"/>
          </w:tcPr>
          <w:p w14:paraId="31D8C35C" w14:textId="77777777" w:rsidR="008331FB" w:rsidRPr="00733FB4" w:rsidRDefault="00516CD1" w:rsidP="008331FB">
            <w:pPr>
              <w:overflowPunct w:val="0"/>
              <w:autoSpaceDE w:val="0"/>
              <w:autoSpaceDN w:val="0"/>
              <w:adjustRightInd w:val="0"/>
              <w:textAlignment w:val="baseline"/>
            </w:pPr>
            <w:r>
              <w:rPr>
                <w:rFonts w:cs="Arial"/>
                <w:lang w:val="en-US"/>
              </w:rPr>
              <w:t>E</w:t>
            </w:r>
            <w:r w:rsidRPr="00733FB4">
              <w:rPr>
                <w:rFonts w:cs="Arial"/>
                <w:lang w:val="en-US"/>
              </w:rPr>
              <w:t>xcise</w:t>
            </w:r>
            <w:r w:rsidR="008331FB" w:rsidRPr="00733FB4">
              <w:t xml:space="preserve">, </w:t>
            </w:r>
            <w:r w:rsidR="001C07A4">
              <w:rPr>
                <w:lang w:val="en-US"/>
              </w:rPr>
              <w:t xml:space="preserve">tag </w:t>
            </w:r>
            <w:r w:rsidR="008331FB" w:rsidRPr="00733FB4">
              <w:t>1229</w:t>
            </w:r>
          </w:p>
        </w:tc>
        <w:tc>
          <w:tcPr>
            <w:tcW w:w="2932" w:type="dxa"/>
          </w:tcPr>
          <w:p w14:paraId="63CB5D09" w14:textId="4B8FF1CE" w:rsidR="008331FB" w:rsidRPr="00BC068E" w:rsidRDefault="00BC068E" w:rsidP="00BC068E">
            <w:pPr>
              <w:overflowPunct w:val="0"/>
              <w:autoSpaceDE w:val="0"/>
              <w:autoSpaceDN w:val="0"/>
              <w:adjustRightInd w:val="0"/>
              <w:textAlignment w:val="baseline"/>
              <w:rPr>
                <w:rFonts w:cs="Arial"/>
                <w:lang w:val="en-US"/>
              </w:rPr>
            </w:pPr>
            <w:r>
              <w:rPr>
                <w:rFonts w:cs="Arial"/>
                <w:lang w:val="en-US"/>
              </w:rPr>
              <w:t>Decimal up to</w:t>
            </w:r>
            <w:r w:rsidR="008331FB" w:rsidRPr="00BC068E">
              <w:rPr>
                <w:rFonts w:cs="Arial"/>
                <w:lang w:val="en-US"/>
              </w:rPr>
              <w:t xml:space="preserve"> 2 </w:t>
            </w:r>
            <w:r w:rsidRPr="00BC068E">
              <w:rPr>
                <w:rFonts w:cs="Arial"/>
                <w:lang w:val="en-US"/>
              </w:rPr>
              <w:t xml:space="preserve">symbols </w:t>
            </w:r>
            <w:r>
              <w:rPr>
                <w:rFonts w:cs="Arial"/>
                <w:lang w:val="en-US"/>
              </w:rPr>
              <w:t>after</w:t>
            </w:r>
            <w:r w:rsidRPr="00BC068E">
              <w:rPr>
                <w:rFonts w:cs="Arial"/>
                <w:lang w:val="en-US"/>
              </w:rPr>
              <w:t xml:space="preserve"> </w:t>
            </w:r>
            <w:r>
              <w:rPr>
                <w:rFonts w:cs="Arial"/>
                <w:lang w:val="en-US"/>
              </w:rPr>
              <w:t>dot</w:t>
            </w:r>
            <w:r w:rsidR="008331FB" w:rsidRPr="00BC068E">
              <w:rPr>
                <w:rFonts w:cs="Arial"/>
                <w:lang w:val="en-US"/>
              </w:rPr>
              <w:t xml:space="preserve">, </w:t>
            </w:r>
            <w:r w:rsidR="004836F6" w:rsidRPr="00BC068E">
              <w:rPr>
                <w:rFonts w:cs="Arial"/>
                <w:lang w:val="en-US"/>
              </w:rPr>
              <w:t>optional field</w:t>
            </w:r>
          </w:p>
        </w:tc>
      </w:tr>
    </w:tbl>
    <w:p w14:paraId="7192B11E" w14:textId="77777777" w:rsidR="004F178F" w:rsidRPr="00BC068E" w:rsidRDefault="004F178F" w:rsidP="004F178F">
      <w:pPr>
        <w:rPr>
          <w:lang w:val="en-US"/>
        </w:rPr>
      </w:pPr>
      <w:bookmarkStart w:id="234" w:name="OLE_LINK131"/>
      <w:bookmarkEnd w:id="141"/>
      <w:bookmarkEnd w:id="145"/>
      <w:bookmarkEnd w:id="146"/>
      <w:bookmarkEnd w:id="171"/>
    </w:p>
    <w:p w14:paraId="23A1C7D5" w14:textId="77777777" w:rsidR="00D03555" w:rsidRPr="00D66709" w:rsidRDefault="004C3515" w:rsidP="003A210D">
      <w:pPr>
        <w:pStyle w:val="ConsPlusNormal"/>
        <w:spacing w:before="240"/>
        <w:ind w:firstLine="540"/>
        <w:jc w:val="both"/>
        <w:rPr>
          <w:lang w:val="en-US"/>
        </w:rPr>
      </w:pPr>
      <w:r>
        <w:rPr>
          <w:lang w:val="en-US"/>
        </w:rPr>
        <w:t>Note</w:t>
      </w:r>
      <w:r w:rsidR="00D03555" w:rsidRPr="00D66709">
        <w:rPr>
          <w:lang w:val="en-US"/>
        </w:rPr>
        <w:t xml:space="preserve">: </w:t>
      </w:r>
    </w:p>
    <w:p w14:paraId="107BFAA4" w14:textId="77777777" w:rsidR="003A210D" w:rsidRPr="00FB727C" w:rsidRDefault="003A210D" w:rsidP="003A210D">
      <w:pPr>
        <w:pStyle w:val="ConsPlusNormal"/>
        <w:spacing w:before="240"/>
        <w:ind w:firstLine="540"/>
        <w:jc w:val="both"/>
        <w:rPr>
          <w:rFonts w:asciiTheme="minorHAnsi" w:hAnsiTheme="minorHAnsi" w:cstheme="minorHAnsi"/>
          <w:lang w:val="en-US"/>
        </w:rPr>
      </w:pPr>
      <w:r w:rsidRPr="00FB727C">
        <w:rPr>
          <w:rFonts w:asciiTheme="minorHAnsi" w:hAnsiTheme="minorHAnsi" w:cstheme="minorHAnsi"/>
          <w:lang w:val="en-US"/>
        </w:rPr>
        <w:t xml:space="preserve">1. </w:t>
      </w:r>
      <w:r w:rsidR="00D66709" w:rsidRPr="00FB727C">
        <w:rPr>
          <w:rFonts w:asciiTheme="minorHAnsi" w:hAnsiTheme="minorHAnsi" w:cstheme="minorHAnsi"/>
          <w:lang w:val="en-US"/>
        </w:rPr>
        <w:t xml:space="preserve">In case the requisite “settlement item” (tag 1059) </w:t>
      </w:r>
      <w:r w:rsidR="000C3EA3" w:rsidRPr="00FB727C">
        <w:rPr>
          <w:rFonts w:asciiTheme="minorHAnsi" w:hAnsiTheme="minorHAnsi" w:cstheme="minorHAnsi"/>
          <w:lang w:val="en-US"/>
        </w:rPr>
        <w:t xml:space="preserve">of the receipt </w:t>
      </w:r>
      <w:r w:rsidR="00D66709" w:rsidRPr="00FB727C">
        <w:rPr>
          <w:rFonts w:asciiTheme="minorHAnsi" w:hAnsiTheme="minorHAnsi" w:cstheme="minorHAnsi"/>
          <w:lang w:val="en-US"/>
        </w:rPr>
        <w:t>contains the requisite “settlement item type” (tag 1212), having the value “15”, then the receipt must be transferred to the OFD in electronic form and the requisite “</w:t>
      </w:r>
      <w:r w:rsidR="000C3EA3" w:rsidRPr="00FB727C">
        <w:rPr>
          <w:rFonts w:asciiTheme="minorHAnsi" w:hAnsiTheme="minorHAnsi" w:cstheme="minorHAnsi"/>
          <w:lang w:val="en-US"/>
        </w:rPr>
        <w:t xml:space="preserve">settlement item name </w:t>
      </w:r>
      <w:r w:rsidR="00D66709" w:rsidRPr="00FB727C">
        <w:rPr>
          <w:rFonts w:asciiTheme="minorHAnsi" w:hAnsiTheme="minorHAnsi" w:cstheme="minorHAnsi"/>
          <w:lang w:val="en-US"/>
        </w:rPr>
        <w:t>"(tag 1030) must contain one of the values ​​from" 1 "to" 25 "specified in Table 2.1.1.2.1.</w:t>
      </w:r>
    </w:p>
    <w:p w14:paraId="7F4B2B42" w14:textId="77777777" w:rsidR="003A210D" w:rsidRPr="00FB727C" w:rsidRDefault="003A210D" w:rsidP="003A210D">
      <w:pPr>
        <w:pStyle w:val="ConsPlusNormal"/>
        <w:spacing w:before="240"/>
        <w:ind w:firstLine="540"/>
        <w:jc w:val="both"/>
        <w:rPr>
          <w:rFonts w:asciiTheme="minorHAnsi" w:hAnsiTheme="minorHAnsi" w:cstheme="minorHAnsi"/>
          <w:lang w:val="en-US"/>
        </w:rPr>
      </w:pPr>
      <w:r w:rsidRPr="00FB727C">
        <w:rPr>
          <w:rFonts w:asciiTheme="minorHAnsi" w:hAnsiTheme="minorHAnsi" w:cstheme="minorHAnsi"/>
          <w:lang w:val="en-US"/>
        </w:rPr>
        <w:t xml:space="preserve">2. </w:t>
      </w:r>
      <w:r w:rsidR="00D66709" w:rsidRPr="00FB727C">
        <w:rPr>
          <w:rFonts w:asciiTheme="minorHAnsi" w:hAnsiTheme="minorHAnsi" w:cstheme="minorHAnsi"/>
          <w:lang w:val="en-US"/>
        </w:rPr>
        <w:t>If the item “settlement item” (tag 1059) contains the attribute “settlement item type” (tag 1212) with the value “16” as part of the receipt, then the receipt must be transferred to the OFD in electronic form and the attribute “</w:t>
      </w:r>
      <w:r w:rsidR="000C3EA3" w:rsidRPr="00FB727C">
        <w:rPr>
          <w:rFonts w:asciiTheme="minorHAnsi" w:hAnsiTheme="minorHAnsi" w:cstheme="minorHAnsi"/>
          <w:lang w:val="en-US"/>
        </w:rPr>
        <w:t xml:space="preserve">settlement item </w:t>
      </w:r>
      <w:r w:rsidR="00D66709" w:rsidRPr="00FB727C">
        <w:rPr>
          <w:rFonts w:asciiTheme="minorHAnsi" w:hAnsiTheme="minorHAnsi" w:cstheme="minorHAnsi"/>
          <w:lang w:val="en-US"/>
        </w:rPr>
        <w:t>name "(tag 1030) must contain one of the values ​​from" 26 "to" 31 "specified in table 2.1.1.2.1.</w:t>
      </w:r>
    </w:p>
    <w:p w14:paraId="01C78056" w14:textId="77777777" w:rsidR="003A210D" w:rsidRPr="00D66709" w:rsidRDefault="003A210D" w:rsidP="004F178F">
      <w:pPr>
        <w:rPr>
          <w:lang w:val="en-US"/>
        </w:rPr>
      </w:pPr>
      <w:r w:rsidRPr="00D66709">
        <w:rPr>
          <w:lang w:val="en-US"/>
        </w:rPr>
        <w:t xml:space="preserve"> </w:t>
      </w:r>
    </w:p>
    <w:p w14:paraId="5D93125F" w14:textId="77777777" w:rsidR="003A210D" w:rsidRDefault="00F34148" w:rsidP="00F34148">
      <w:r>
        <w:t xml:space="preserve">2.1.1.2.1 </w:t>
      </w:r>
      <w:r w:rsidR="00723814">
        <w:rPr>
          <w:rFonts w:asciiTheme="majorHAnsi" w:hAnsiTheme="majorHAnsi" w:cstheme="majorHAnsi"/>
          <w:lang w:val="en-US"/>
        </w:rPr>
        <w:t>S</w:t>
      </w:r>
      <w:r w:rsidR="00723814" w:rsidRPr="00D66709">
        <w:rPr>
          <w:rFonts w:asciiTheme="majorHAnsi" w:hAnsiTheme="majorHAnsi" w:cstheme="majorHAnsi"/>
          <w:lang w:val="en-US"/>
        </w:rPr>
        <w:t xml:space="preserve">ettlement </w:t>
      </w:r>
      <w:r w:rsidR="00723814">
        <w:rPr>
          <w:rFonts w:asciiTheme="majorHAnsi" w:hAnsiTheme="majorHAnsi" w:cstheme="majorHAnsi"/>
          <w:lang w:val="en-US"/>
        </w:rPr>
        <w:t>I</w:t>
      </w:r>
      <w:r w:rsidR="00723814" w:rsidRPr="00D66709">
        <w:rPr>
          <w:rFonts w:asciiTheme="majorHAnsi" w:hAnsiTheme="majorHAnsi" w:cstheme="majorHAnsi"/>
          <w:lang w:val="en-US"/>
        </w:rPr>
        <w:t xml:space="preserve">tem </w:t>
      </w:r>
      <w:r w:rsidR="00723814">
        <w:rPr>
          <w:rFonts w:asciiTheme="majorHAnsi" w:hAnsiTheme="majorHAnsi" w:cstheme="majorHAnsi"/>
          <w:lang w:val="en-US"/>
        </w:rPr>
        <w:t>N</w:t>
      </w:r>
      <w:r w:rsidR="00723814" w:rsidRPr="00D66709">
        <w:rPr>
          <w:rFonts w:asciiTheme="majorHAnsi" w:hAnsiTheme="majorHAnsi" w:cstheme="majorHAnsi"/>
          <w:lang w:val="en-US"/>
        </w:rPr>
        <w:t>ame</w:t>
      </w:r>
    </w:p>
    <w:tbl>
      <w:tblPr>
        <w:tblW w:w="0" w:type="auto"/>
        <w:tblInd w:w="62" w:type="dxa"/>
        <w:tblLayout w:type="fixed"/>
        <w:tblCellMar>
          <w:top w:w="102" w:type="dxa"/>
          <w:left w:w="62" w:type="dxa"/>
          <w:bottom w:w="102" w:type="dxa"/>
          <w:right w:w="62" w:type="dxa"/>
        </w:tblCellMar>
        <w:tblLook w:val="0000" w:firstRow="0" w:lastRow="0" w:firstColumn="0" w:lastColumn="0" w:noHBand="0" w:noVBand="0"/>
      </w:tblPr>
      <w:tblGrid>
        <w:gridCol w:w="1418"/>
        <w:gridCol w:w="5528"/>
        <w:gridCol w:w="3260"/>
      </w:tblGrid>
      <w:tr w:rsidR="00F34148" w:rsidRPr="00A11B0A" w14:paraId="6493D3C3" w14:textId="77777777" w:rsidTr="00F34148">
        <w:tc>
          <w:tcPr>
            <w:tcW w:w="1418" w:type="dxa"/>
            <w:tcBorders>
              <w:top w:val="single" w:sz="4" w:space="0" w:color="auto"/>
              <w:left w:val="single" w:sz="4" w:space="0" w:color="auto"/>
              <w:bottom w:val="single" w:sz="4" w:space="0" w:color="auto"/>
              <w:right w:val="single" w:sz="4" w:space="0" w:color="auto"/>
            </w:tcBorders>
          </w:tcPr>
          <w:p w14:paraId="6E34AA04" w14:textId="77777777" w:rsidR="00F34148" w:rsidRPr="00B7515C" w:rsidRDefault="00B7515C" w:rsidP="008D0639">
            <w:pPr>
              <w:pStyle w:val="ConsPlusNormal"/>
              <w:jc w:val="center"/>
              <w:rPr>
                <w:lang w:val="en-US"/>
              </w:rPr>
            </w:pPr>
            <w:r w:rsidRPr="00B7515C">
              <w:rPr>
                <w:lang w:val="en-US"/>
              </w:rPr>
              <w:t>The value of the requisite</w:t>
            </w:r>
          </w:p>
        </w:tc>
        <w:tc>
          <w:tcPr>
            <w:tcW w:w="5528" w:type="dxa"/>
            <w:tcBorders>
              <w:top w:val="single" w:sz="4" w:space="0" w:color="auto"/>
              <w:left w:val="single" w:sz="4" w:space="0" w:color="auto"/>
              <w:bottom w:val="single" w:sz="4" w:space="0" w:color="auto"/>
              <w:right w:val="single" w:sz="4" w:space="0" w:color="auto"/>
            </w:tcBorders>
          </w:tcPr>
          <w:p w14:paraId="756B54AF" w14:textId="77777777" w:rsidR="00F34148" w:rsidRPr="00332A02" w:rsidRDefault="00332A02" w:rsidP="008D0639">
            <w:pPr>
              <w:pStyle w:val="ConsPlusNormal"/>
              <w:jc w:val="center"/>
              <w:rPr>
                <w:lang w:val="en-US"/>
              </w:rPr>
            </w:pPr>
            <w:r w:rsidRPr="00332A02">
              <w:rPr>
                <w:lang w:val="en-US"/>
              </w:rPr>
              <w:t>The "name of the subject of calculation" (tag 1030) contains information</w:t>
            </w:r>
          </w:p>
        </w:tc>
        <w:tc>
          <w:tcPr>
            <w:tcW w:w="3260" w:type="dxa"/>
            <w:tcBorders>
              <w:top w:val="single" w:sz="4" w:space="0" w:color="auto"/>
              <w:left w:val="single" w:sz="4" w:space="0" w:color="auto"/>
              <w:bottom w:val="single" w:sz="4" w:space="0" w:color="auto"/>
              <w:right w:val="single" w:sz="4" w:space="0" w:color="auto"/>
            </w:tcBorders>
          </w:tcPr>
          <w:p w14:paraId="319CB9E2" w14:textId="77777777" w:rsidR="00F34148" w:rsidRPr="00B7515C" w:rsidRDefault="00B7515C" w:rsidP="008D0639">
            <w:pPr>
              <w:pStyle w:val="ConsPlusNormal"/>
              <w:jc w:val="center"/>
              <w:rPr>
                <w:lang w:val="en-US"/>
              </w:rPr>
            </w:pPr>
            <w:r>
              <w:rPr>
                <w:lang w:val="en-US"/>
              </w:rPr>
              <w:t>Format</w:t>
            </w:r>
          </w:p>
        </w:tc>
      </w:tr>
      <w:tr w:rsidR="00F34148" w:rsidRPr="007D576E" w14:paraId="3CF30A78" w14:textId="77777777" w:rsidTr="00F34148">
        <w:tc>
          <w:tcPr>
            <w:tcW w:w="1418" w:type="dxa"/>
            <w:tcBorders>
              <w:top w:val="single" w:sz="4" w:space="0" w:color="auto"/>
              <w:left w:val="single" w:sz="4" w:space="0" w:color="auto"/>
              <w:bottom w:val="single" w:sz="4" w:space="0" w:color="auto"/>
              <w:right w:val="single" w:sz="4" w:space="0" w:color="auto"/>
            </w:tcBorders>
          </w:tcPr>
          <w:p w14:paraId="162FD6AE" w14:textId="77777777" w:rsidR="00F34148" w:rsidRPr="00A11B0A" w:rsidRDefault="00F34148" w:rsidP="008D0639">
            <w:pPr>
              <w:pStyle w:val="ConsPlusNormal"/>
              <w:jc w:val="center"/>
            </w:pPr>
            <w:r w:rsidRPr="00A11B0A">
              <w:t>"1"</w:t>
            </w:r>
          </w:p>
        </w:tc>
        <w:tc>
          <w:tcPr>
            <w:tcW w:w="5528" w:type="dxa"/>
            <w:tcBorders>
              <w:top w:val="single" w:sz="4" w:space="0" w:color="auto"/>
              <w:left w:val="single" w:sz="4" w:space="0" w:color="auto"/>
              <w:bottom w:val="single" w:sz="4" w:space="0" w:color="auto"/>
              <w:right w:val="single" w:sz="4" w:space="0" w:color="auto"/>
            </w:tcBorders>
          </w:tcPr>
          <w:p w14:paraId="444B87D5" w14:textId="77777777" w:rsidR="00F34148" w:rsidRPr="00332A02" w:rsidRDefault="00332A02" w:rsidP="008D0639">
            <w:pPr>
              <w:pStyle w:val="ConsPlusNormal"/>
              <w:jc w:val="both"/>
              <w:rPr>
                <w:lang w:val="en-US"/>
              </w:rPr>
            </w:pPr>
            <w:r w:rsidRPr="00332A02">
              <w:rPr>
                <w:lang w:val="en-US"/>
              </w:rPr>
              <w:t>income from equity participation in other organizations, except for income used to pay for additional shares of sha</w:t>
            </w:r>
            <w:r>
              <w:rPr>
                <w:lang w:val="en-US"/>
              </w:rPr>
              <w:t xml:space="preserve">res placed among shareholders </w:t>
            </w:r>
            <w:r w:rsidRPr="00332A02">
              <w:rPr>
                <w:lang w:val="en-US"/>
              </w:rPr>
              <w:t>organizations</w:t>
            </w:r>
          </w:p>
        </w:tc>
        <w:tc>
          <w:tcPr>
            <w:tcW w:w="3260" w:type="dxa"/>
            <w:tcBorders>
              <w:top w:val="single" w:sz="4" w:space="0" w:color="auto"/>
              <w:left w:val="single" w:sz="4" w:space="0" w:color="auto"/>
              <w:bottom w:val="single" w:sz="4" w:space="0" w:color="auto"/>
              <w:right w:val="single" w:sz="4" w:space="0" w:color="auto"/>
            </w:tcBorders>
          </w:tcPr>
          <w:p w14:paraId="20A6E02E" w14:textId="77777777" w:rsidR="00F34148" w:rsidRPr="00332A02" w:rsidRDefault="00332A02" w:rsidP="008D0639">
            <w:pPr>
              <w:pStyle w:val="ConsPlusNormal"/>
              <w:rPr>
                <w:lang w:val="en-US"/>
              </w:rPr>
            </w:pPr>
            <w:r w:rsidRPr="00332A02">
              <w:rPr>
                <w:lang w:val="en-US"/>
              </w:rPr>
              <w:t>income from equity participation in other organizations</w:t>
            </w:r>
          </w:p>
        </w:tc>
      </w:tr>
      <w:tr w:rsidR="00F34148" w:rsidRPr="007D576E" w14:paraId="13D983EC" w14:textId="77777777" w:rsidTr="00F34148">
        <w:tc>
          <w:tcPr>
            <w:tcW w:w="1418" w:type="dxa"/>
            <w:tcBorders>
              <w:top w:val="single" w:sz="4" w:space="0" w:color="auto"/>
              <w:left w:val="single" w:sz="4" w:space="0" w:color="auto"/>
              <w:bottom w:val="single" w:sz="4" w:space="0" w:color="auto"/>
              <w:right w:val="single" w:sz="4" w:space="0" w:color="auto"/>
            </w:tcBorders>
          </w:tcPr>
          <w:p w14:paraId="52E57B8E" w14:textId="77777777" w:rsidR="00F34148" w:rsidRPr="00A11B0A" w:rsidRDefault="00F34148" w:rsidP="008D0639">
            <w:pPr>
              <w:pStyle w:val="ConsPlusNormal"/>
              <w:jc w:val="center"/>
            </w:pPr>
            <w:r w:rsidRPr="00A11B0A">
              <w:t>"2"</w:t>
            </w:r>
          </w:p>
        </w:tc>
        <w:tc>
          <w:tcPr>
            <w:tcW w:w="5528" w:type="dxa"/>
            <w:tcBorders>
              <w:top w:val="single" w:sz="4" w:space="0" w:color="auto"/>
              <w:left w:val="single" w:sz="4" w:space="0" w:color="auto"/>
              <w:bottom w:val="single" w:sz="4" w:space="0" w:color="auto"/>
              <w:right w:val="single" w:sz="4" w:space="0" w:color="auto"/>
            </w:tcBorders>
          </w:tcPr>
          <w:p w14:paraId="48C1C7E2" w14:textId="77777777" w:rsidR="00F34148" w:rsidRPr="00332A02" w:rsidRDefault="00332A02" w:rsidP="008D0639">
            <w:pPr>
              <w:pStyle w:val="ConsPlusNormal"/>
              <w:jc w:val="both"/>
              <w:rPr>
                <w:lang w:val="en-US"/>
              </w:rPr>
            </w:pPr>
            <w:r w:rsidRPr="00332A02">
              <w:rPr>
                <w:lang w:val="en-US"/>
              </w:rPr>
              <w:t>income in the form of positive (negative) exchange rate difference generated due to deviation of the rate of sale (purchase) of foreign currency from the official rate set by the Central Bank of the Russian Federation on the date of transfer of ownership of foreign currency (the specifics of defining the banks ' profits from these transactions are established by article 290 of the Tax code of the Russian Federation</w:t>
            </w:r>
            <w:r w:rsidR="00F34148" w:rsidRPr="00332A02">
              <w:rPr>
                <w:lang w:val="en-US"/>
              </w:rPr>
              <w:t>)</w:t>
            </w:r>
          </w:p>
        </w:tc>
        <w:tc>
          <w:tcPr>
            <w:tcW w:w="3260" w:type="dxa"/>
            <w:tcBorders>
              <w:top w:val="single" w:sz="4" w:space="0" w:color="auto"/>
              <w:left w:val="single" w:sz="4" w:space="0" w:color="auto"/>
              <w:bottom w:val="single" w:sz="4" w:space="0" w:color="auto"/>
              <w:right w:val="single" w:sz="4" w:space="0" w:color="auto"/>
            </w:tcBorders>
          </w:tcPr>
          <w:p w14:paraId="4D1E0603" w14:textId="77777777" w:rsidR="00F34148" w:rsidRPr="00332A02" w:rsidRDefault="00332A02" w:rsidP="008D0639">
            <w:pPr>
              <w:pStyle w:val="ConsPlusNormal"/>
              <w:rPr>
                <w:lang w:val="en-US"/>
              </w:rPr>
            </w:pPr>
            <w:r w:rsidRPr="00332A02">
              <w:rPr>
                <w:lang w:val="en-US"/>
              </w:rPr>
              <w:t>income in the form of exchange differences resulting from the deviation of the foreign currency sale (purchase) rate from the official exchange rate</w:t>
            </w:r>
          </w:p>
        </w:tc>
      </w:tr>
      <w:tr w:rsidR="00F34148" w:rsidRPr="007D576E" w14:paraId="157C6149" w14:textId="77777777" w:rsidTr="00F34148">
        <w:tc>
          <w:tcPr>
            <w:tcW w:w="1418" w:type="dxa"/>
            <w:tcBorders>
              <w:top w:val="single" w:sz="4" w:space="0" w:color="auto"/>
              <w:left w:val="single" w:sz="4" w:space="0" w:color="auto"/>
              <w:bottom w:val="single" w:sz="4" w:space="0" w:color="auto"/>
              <w:right w:val="single" w:sz="4" w:space="0" w:color="auto"/>
            </w:tcBorders>
          </w:tcPr>
          <w:p w14:paraId="1AA6BE9E" w14:textId="77777777" w:rsidR="00F34148" w:rsidRPr="00A11B0A" w:rsidRDefault="00F34148" w:rsidP="008D0639">
            <w:pPr>
              <w:pStyle w:val="ConsPlusNormal"/>
              <w:jc w:val="center"/>
            </w:pPr>
            <w:r w:rsidRPr="00A11B0A">
              <w:t>"3"</w:t>
            </w:r>
          </w:p>
        </w:tc>
        <w:tc>
          <w:tcPr>
            <w:tcW w:w="5528" w:type="dxa"/>
            <w:tcBorders>
              <w:top w:val="single" w:sz="4" w:space="0" w:color="auto"/>
              <w:left w:val="single" w:sz="4" w:space="0" w:color="auto"/>
              <w:bottom w:val="single" w:sz="4" w:space="0" w:color="auto"/>
              <w:right w:val="single" w:sz="4" w:space="0" w:color="auto"/>
            </w:tcBorders>
          </w:tcPr>
          <w:p w14:paraId="09EB6AA0" w14:textId="77777777" w:rsidR="00F34148" w:rsidRPr="00332A02" w:rsidRDefault="00332A02" w:rsidP="008D0639">
            <w:pPr>
              <w:pStyle w:val="ConsPlusNormal"/>
              <w:jc w:val="both"/>
              <w:rPr>
                <w:lang w:val="en-US"/>
              </w:rPr>
            </w:pPr>
            <w:r w:rsidRPr="00332A02">
              <w:rPr>
                <w:lang w:val="en-US"/>
              </w:rPr>
              <w:t>income in the form of fines, penalties and (or) other sanctions recognized by the debtor or payable by the debtor on the basis of a court decision that has entered into force, as well as amounts of compensation for losses or damage</w:t>
            </w:r>
          </w:p>
        </w:tc>
        <w:tc>
          <w:tcPr>
            <w:tcW w:w="3260" w:type="dxa"/>
            <w:tcBorders>
              <w:top w:val="single" w:sz="4" w:space="0" w:color="auto"/>
              <w:left w:val="single" w:sz="4" w:space="0" w:color="auto"/>
              <w:bottom w:val="single" w:sz="4" w:space="0" w:color="auto"/>
              <w:right w:val="single" w:sz="4" w:space="0" w:color="auto"/>
            </w:tcBorders>
          </w:tcPr>
          <w:p w14:paraId="27662A95" w14:textId="77777777" w:rsidR="00F34148" w:rsidRPr="00332A02" w:rsidRDefault="00332A02" w:rsidP="008D0639">
            <w:pPr>
              <w:pStyle w:val="ConsPlusNormal"/>
              <w:rPr>
                <w:lang w:val="en-US"/>
              </w:rPr>
            </w:pPr>
            <w:r w:rsidRPr="00332A02">
              <w:rPr>
                <w:lang w:val="en-US"/>
              </w:rPr>
              <w:t>income in the form of fines, penalties and (or) other penalties payable by the debtor for breach of contractual obligations</w:t>
            </w:r>
          </w:p>
        </w:tc>
      </w:tr>
      <w:tr w:rsidR="00F34148" w:rsidRPr="007D576E" w14:paraId="63D39BD7" w14:textId="77777777" w:rsidTr="00F34148">
        <w:tc>
          <w:tcPr>
            <w:tcW w:w="1418" w:type="dxa"/>
            <w:tcBorders>
              <w:top w:val="single" w:sz="4" w:space="0" w:color="auto"/>
              <w:left w:val="single" w:sz="4" w:space="0" w:color="auto"/>
              <w:bottom w:val="single" w:sz="4" w:space="0" w:color="auto"/>
              <w:right w:val="single" w:sz="4" w:space="0" w:color="auto"/>
            </w:tcBorders>
          </w:tcPr>
          <w:p w14:paraId="5FACE81D" w14:textId="77777777" w:rsidR="00F34148" w:rsidRPr="00A11B0A" w:rsidRDefault="00F34148" w:rsidP="008D0639">
            <w:pPr>
              <w:pStyle w:val="ConsPlusNormal"/>
              <w:jc w:val="center"/>
            </w:pPr>
            <w:r w:rsidRPr="00A11B0A">
              <w:t>"4"</w:t>
            </w:r>
          </w:p>
        </w:tc>
        <w:tc>
          <w:tcPr>
            <w:tcW w:w="5528" w:type="dxa"/>
            <w:tcBorders>
              <w:top w:val="single" w:sz="4" w:space="0" w:color="auto"/>
              <w:left w:val="single" w:sz="4" w:space="0" w:color="auto"/>
              <w:bottom w:val="single" w:sz="4" w:space="0" w:color="auto"/>
              <w:right w:val="single" w:sz="4" w:space="0" w:color="auto"/>
            </w:tcBorders>
          </w:tcPr>
          <w:p w14:paraId="07517C07" w14:textId="77777777" w:rsidR="00F34148" w:rsidRPr="00332A02" w:rsidRDefault="00332A02" w:rsidP="008D0639">
            <w:pPr>
              <w:pStyle w:val="ConsPlusNormal"/>
              <w:jc w:val="both"/>
              <w:rPr>
                <w:lang w:val="en-US"/>
              </w:rPr>
            </w:pPr>
            <w:r w:rsidRPr="00332A02">
              <w:rPr>
                <w:lang w:val="en-US"/>
              </w:rPr>
              <w:t xml:space="preserve">income from the lease of property (including land plots), if such income is not determined by the taxpayer in accordance with the procedure established by article 249 </w:t>
            </w:r>
            <w:r w:rsidRPr="00332A02">
              <w:rPr>
                <w:lang w:val="en-US"/>
              </w:rPr>
              <w:lastRenderedPageBreak/>
              <w:t>of the Tax code of the Russian Federation of Contractual obligations</w:t>
            </w:r>
          </w:p>
        </w:tc>
        <w:tc>
          <w:tcPr>
            <w:tcW w:w="3260" w:type="dxa"/>
            <w:tcBorders>
              <w:top w:val="single" w:sz="4" w:space="0" w:color="auto"/>
              <w:left w:val="single" w:sz="4" w:space="0" w:color="auto"/>
              <w:bottom w:val="single" w:sz="4" w:space="0" w:color="auto"/>
              <w:right w:val="single" w:sz="4" w:space="0" w:color="auto"/>
            </w:tcBorders>
          </w:tcPr>
          <w:p w14:paraId="5C0FC3B3" w14:textId="77777777" w:rsidR="00F34148" w:rsidRPr="00332A02" w:rsidRDefault="00332A02" w:rsidP="008D0639">
            <w:pPr>
              <w:pStyle w:val="ConsPlusNormal"/>
              <w:rPr>
                <w:lang w:val="en-US"/>
              </w:rPr>
            </w:pPr>
            <w:r w:rsidRPr="00332A02">
              <w:rPr>
                <w:lang w:val="en-US"/>
              </w:rPr>
              <w:lastRenderedPageBreak/>
              <w:t>income from renting out property (including land plots) (sublease)</w:t>
            </w:r>
          </w:p>
        </w:tc>
      </w:tr>
      <w:tr w:rsidR="00F34148" w:rsidRPr="007D576E" w14:paraId="3DDE7F05" w14:textId="77777777" w:rsidTr="00F34148">
        <w:tc>
          <w:tcPr>
            <w:tcW w:w="1418" w:type="dxa"/>
            <w:tcBorders>
              <w:top w:val="single" w:sz="4" w:space="0" w:color="auto"/>
              <w:left w:val="single" w:sz="4" w:space="0" w:color="auto"/>
              <w:bottom w:val="single" w:sz="4" w:space="0" w:color="auto"/>
              <w:right w:val="single" w:sz="4" w:space="0" w:color="auto"/>
            </w:tcBorders>
          </w:tcPr>
          <w:p w14:paraId="480E83F0" w14:textId="77777777" w:rsidR="00F34148" w:rsidRPr="00A11B0A" w:rsidRDefault="00F34148" w:rsidP="008D0639">
            <w:pPr>
              <w:pStyle w:val="ConsPlusNormal"/>
              <w:jc w:val="center"/>
            </w:pPr>
            <w:r w:rsidRPr="00A11B0A">
              <w:t>"5"</w:t>
            </w:r>
          </w:p>
        </w:tc>
        <w:tc>
          <w:tcPr>
            <w:tcW w:w="5528" w:type="dxa"/>
            <w:tcBorders>
              <w:top w:val="single" w:sz="4" w:space="0" w:color="auto"/>
              <w:left w:val="single" w:sz="4" w:space="0" w:color="auto"/>
              <w:bottom w:val="single" w:sz="4" w:space="0" w:color="auto"/>
              <w:right w:val="single" w:sz="4" w:space="0" w:color="auto"/>
            </w:tcBorders>
          </w:tcPr>
          <w:p w14:paraId="6FE85930" w14:textId="77777777" w:rsidR="00F34148" w:rsidRPr="00950BEC" w:rsidRDefault="00332A02" w:rsidP="00950BEC">
            <w:pPr>
              <w:pStyle w:val="ConsPlusNormal"/>
              <w:jc w:val="both"/>
              <w:rPr>
                <w:lang w:val="en-US"/>
              </w:rPr>
            </w:pPr>
            <w:r>
              <w:rPr>
                <w:lang w:val="en-US"/>
              </w:rPr>
              <w:t>i</w:t>
            </w:r>
            <w:r w:rsidRPr="00332A02">
              <w:rPr>
                <w:lang w:val="en-US"/>
              </w:rPr>
              <w:t xml:space="preserve">ncome from the use of rights to the results of intellectual activity and rights to equated means of individualization (in particular, from the use of rights arising from patents for inventions, utility models, industrial designs), if such income is not determined by the taxpayer in the manner prescribed by article 249 of the Tax code of the Russian Federation </w:t>
            </w:r>
          </w:p>
        </w:tc>
        <w:tc>
          <w:tcPr>
            <w:tcW w:w="3260" w:type="dxa"/>
            <w:tcBorders>
              <w:top w:val="single" w:sz="4" w:space="0" w:color="auto"/>
              <w:left w:val="single" w:sz="4" w:space="0" w:color="auto"/>
              <w:bottom w:val="single" w:sz="4" w:space="0" w:color="auto"/>
              <w:right w:val="single" w:sz="4" w:space="0" w:color="auto"/>
            </w:tcBorders>
          </w:tcPr>
          <w:p w14:paraId="3FB27FD2" w14:textId="77777777" w:rsidR="00F34148" w:rsidRPr="00332A02" w:rsidRDefault="00332A02" w:rsidP="008D0639">
            <w:pPr>
              <w:pStyle w:val="ConsPlusNormal"/>
              <w:rPr>
                <w:lang w:val="en-US"/>
              </w:rPr>
            </w:pPr>
            <w:r w:rsidRPr="00332A02">
              <w:rPr>
                <w:lang w:val="en-US"/>
              </w:rPr>
              <w:t>income from the granting of rights to the results of intellectual activity</w:t>
            </w:r>
          </w:p>
        </w:tc>
      </w:tr>
      <w:tr w:rsidR="00F34148" w:rsidRPr="007D576E" w14:paraId="5BA14258" w14:textId="77777777" w:rsidTr="00F34148">
        <w:tc>
          <w:tcPr>
            <w:tcW w:w="1418" w:type="dxa"/>
            <w:tcBorders>
              <w:top w:val="single" w:sz="4" w:space="0" w:color="auto"/>
              <w:left w:val="single" w:sz="4" w:space="0" w:color="auto"/>
              <w:bottom w:val="single" w:sz="4" w:space="0" w:color="auto"/>
              <w:right w:val="single" w:sz="4" w:space="0" w:color="auto"/>
            </w:tcBorders>
          </w:tcPr>
          <w:p w14:paraId="1BBBB397" w14:textId="77777777" w:rsidR="00F34148" w:rsidRPr="00A11B0A" w:rsidRDefault="00F34148" w:rsidP="008D0639">
            <w:pPr>
              <w:pStyle w:val="ConsPlusNormal"/>
              <w:jc w:val="center"/>
            </w:pPr>
            <w:r w:rsidRPr="00A11B0A">
              <w:t>"6"</w:t>
            </w:r>
          </w:p>
        </w:tc>
        <w:tc>
          <w:tcPr>
            <w:tcW w:w="5528" w:type="dxa"/>
            <w:tcBorders>
              <w:top w:val="single" w:sz="4" w:space="0" w:color="auto"/>
              <w:left w:val="single" w:sz="4" w:space="0" w:color="auto"/>
              <w:bottom w:val="single" w:sz="4" w:space="0" w:color="auto"/>
              <w:right w:val="single" w:sz="4" w:space="0" w:color="auto"/>
            </w:tcBorders>
          </w:tcPr>
          <w:p w14:paraId="0AE57A5B" w14:textId="77777777" w:rsidR="00F34148" w:rsidRPr="00332A02" w:rsidRDefault="00332A02" w:rsidP="008D0639">
            <w:pPr>
              <w:pStyle w:val="ConsPlusNormal"/>
              <w:jc w:val="both"/>
              <w:rPr>
                <w:lang w:val="en-US"/>
              </w:rPr>
            </w:pPr>
            <w:r w:rsidRPr="00332A02">
              <w:rPr>
                <w:lang w:val="en-US"/>
              </w:rPr>
              <w:t>income in the form of interest received under loan agreements, loans, Bank accounts, Bank deposits, as well as securities and other debt obligations (the specifics of determining banks ' income in the form of interest are established by article 290 of the Tax code of the Russian Federation)</w:t>
            </w:r>
          </w:p>
        </w:tc>
        <w:tc>
          <w:tcPr>
            <w:tcW w:w="3260" w:type="dxa"/>
            <w:tcBorders>
              <w:top w:val="single" w:sz="4" w:space="0" w:color="auto"/>
              <w:left w:val="single" w:sz="4" w:space="0" w:color="auto"/>
              <w:bottom w:val="single" w:sz="4" w:space="0" w:color="auto"/>
              <w:right w:val="single" w:sz="4" w:space="0" w:color="auto"/>
            </w:tcBorders>
          </w:tcPr>
          <w:p w14:paraId="2093A803" w14:textId="77777777" w:rsidR="00F34148" w:rsidRPr="00332A02" w:rsidRDefault="00332A02" w:rsidP="00AE1A00">
            <w:pPr>
              <w:pStyle w:val="ConsPlusNormal"/>
              <w:rPr>
                <w:lang w:val="en-US"/>
              </w:rPr>
            </w:pPr>
            <w:r w:rsidRPr="00332A02">
              <w:rPr>
                <w:lang w:val="en-US"/>
              </w:rPr>
              <w:t xml:space="preserve">income </w:t>
            </w:r>
            <w:r w:rsidR="00AE1A00">
              <w:rPr>
                <w:lang w:val="en-US"/>
              </w:rPr>
              <w:t xml:space="preserve">from </w:t>
            </w:r>
            <w:r w:rsidRPr="00332A02">
              <w:rPr>
                <w:lang w:val="en-US"/>
              </w:rPr>
              <w:t>interest received under loan agreements and other debt obligations</w:t>
            </w:r>
          </w:p>
        </w:tc>
      </w:tr>
      <w:tr w:rsidR="00F34148" w:rsidRPr="007D576E" w14:paraId="5125C37E" w14:textId="77777777" w:rsidTr="00F34148">
        <w:tc>
          <w:tcPr>
            <w:tcW w:w="1418" w:type="dxa"/>
            <w:tcBorders>
              <w:top w:val="single" w:sz="4" w:space="0" w:color="auto"/>
              <w:left w:val="single" w:sz="4" w:space="0" w:color="auto"/>
              <w:bottom w:val="single" w:sz="4" w:space="0" w:color="auto"/>
              <w:right w:val="single" w:sz="4" w:space="0" w:color="auto"/>
            </w:tcBorders>
          </w:tcPr>
          <w:p w14:paraId="547B2034" w14:textId="77777777" w:rsidR="00F34148" w:rsidRPr="00A11B0A" w:rsidRDefault="00F34148" w:rsidP="008D0639">
            <w:pPr>
              <w:pStyle w:val="ConsPlusNormal"/>
              <w:jc w:val="center"/>
            </w:pPr>
            <w:r w:rsidRPr="00A11B0A">
              <w:t>"7"</w:t>
            </w:r>
          </w:p>
        </w:tc>
        <w:tc>
          <w:tcPr>
            <w:tcW w:w="5528" w:type="dxa"/>
            <w:tcBorders>
              <w:top w:val="single" w:sz="4" w:space="0" w:color="auto"/>
              <w:left w:val="single" w:sz="4" w:space="0" w:color="auto"/>
              <w:bottom w:val="single" w:sz="4" w:space="0" w:color="auto"/>
              <w:right w:val="single" w:sz="4" w:space="0" w:color="auto"/>
            </w:tcBorders>
          </w:tcPr>
          <w:p w14:paraId="128F5CDC" w14:textId="77777777" w:rsidR="00F34148" w:rsidRPr="00332A02" w:rsidRDefault="00332A02" w:rsidP="008D0639">
            <w:pPr>
              <w:pStyle w:val="ConsPlusNormal"/>
              <w:jc w:val="both"/>
              <w:rPr>
                <w:lang w:val="en-US"/>
              </w:rPr>
            </w:pPr>
            <w:r>
              <w:rPr>
                <w:lang w:val="en-US"/>
              </w:rPr>
              <w:t>i</w:t>
            </w:r>
            <w:r w:rsidRPr="00332A02">
              <w:rPr>
                <w:lang w:val="en-US"/>
              </w:rPr>
              <w:t>ncome in the form of amounts of restored reserves, the expenses for the formation of which were accepted as part of expenses in the manner and under the conditions established by the articles 266, 267, 267.2, 267.4, 292, 294, 294.1, 297.3, 300, 324 and 324.1 of the Tax code of the Russian Federation</w:t>
            </w:r>
          </w:p>
        </w:tc>
        <w:tc>
          <w:tcPr>
            <w:tcW w:w="3260" w:type="dxa"/>
            <w:tcBorders>
              <w:top w:val="single" w:sz="4" w:space="0" w:color="auto"/>
              <w:left w:val="single" w:sz="4" w:space="0" w:color="auto"/>
              <w:bottom w:val="single" w:sz="4" w:space="0" w:color="auto"/>
              <w:right w:val="single" w:sz="4" w:space="0" w:color="auto"/>
            </w:tcBorders>
          </w:tcPr>
          <w:p w14:paraId="20EA21F7" w14:textId="77777777" w:rsidR="00F34148" w:rsidRPr="00332A02" w:rsidRDefault="00332A02" w:rsidP="00AE1A00">
            <w:pPr>
              <w:pStyle w:val="ConsPlusNormal"/>
              <w:rPr>
                <w:lang w:val="en-US"/>
              </w:rPr>
            </w:pPr>
            <w:r w:rsidRPr="00332A02">
              <w:rPr>
                <w:lang w:val="en-US"/>
              </w:rPr>
              <w:t xml:space="preserve">income </w:t>
            </w:r>
            <w:r w:rsidR="00AE1A00">
              <w:rPr>
                <w:lang w:val="en-US"/>
              </w:rPr>
              <w:t>from</w:t>
            </w:r>
            <w:r w:rsidRPr="00332A02">
              <w:rPr>
                <w:lang w:val="en-US"/>
              </w:rPr>
              <w:t xml:space="preserve"> amounts of restored reserves</w:t>
            </w:r>
          </w:p>
        </w:tc>
      </w:tr>
      <w:tr w:rsidR="00F34148" w:rsidRPr="007D576E" w14:paraId="6CE9603D" w14:textId="77777777" w:rsidTr="00F34148">
        <w:tc>
          <w:tcPr>
            <w:tcW w:w="1418" w:type="dxa"/>
            <w:tcBorders>
              <w:top w:val="single" w:sz="4" w:space="0" w:color="auto"/>
              <w:left w:val="single" w:sz="4" w:space="0" w:color="auto"/>
              <w:bottom w:val="single" w:sz="4" w:space="0" w:color="auto"/>
              <w:right w:val="single" w:sz="4" w:space="0" w:color="auto"/>
            </w:tcBorders>
          </w:tcPr>
          <w:p w14:paraId="30C98C8B" w14:textId="77777777" w:rsidR="00F34148" w:rsidRPr="00A11B0A" w:rsidRDefault="00F34148" w:rsidP="008D0639">
            <w:pPr>
              <w:pStyle w:val="ConsPlusNormal"/>
              <w:jc w:val="center"/>
            </w:pPr>
            <w:r w:rsidRPr="00A11B0A">
              <w:t>"8"</w:t>
            </w:r>
          </w:p>
        </w:tc>
        <w:tc>
          <w:tcPr>
            <w:tcW w:w="5528" w:type="dxa"/>
            <w:tcBorders>
              <w:top w:val="single" w:sz="4" w:space="0" w:color="auto"/>
              <w:left w:val="single" w:sz="4" w:space="0" w:color="auto"/>
              <w:bottom w:val="single" w:sz="4" w:space="0" w:color="auto"/>
              <w:right w:val="single" w:sz="4" w:space="0" w:color="auto"/>
            </w:tcBorders>
          </w:tcPr>
          <w:p w14:paraId="3F218D2F" w14:textId="77777777" w:rsidR="00F34148" w:rsidRPr="00332A02" w:rsidRDefault="00332A02" w:rsidP="008D0639">
            <w:pPr>
              <w:pStyle w:val="ConsPlusNormal"/>
              <w:jc w:val="both"/>
              <w:rPr>
                <w:lang w:val="en-US"/>
              </w:rPr>
            </w:pPr>
            <w:r w:rsidRPr="00332A02">
              <w:rPr>
                <w:lang w:val="en-US"/>
              </w:rPr>
              <w:t>income in the form of gratuitously received property (works, services) or property rights, except for the cases specified in article 251 of the Tax code of the Russian Federation</w:t>
            </w:r>
          </w:p>
        </w:tc>
        <w:tc>
          <w:tcPr>
            <w:tcW w:w="3260" w:type="dxa"/>
            <w:tcBorders>
              <w:top w:val="single" w:sz="4" w:space="0" w:color="auto"/>
              <w:left w:val="single" w:sz="4" w:space="0" w:color="auto"/>
              <w:bottom w:val="single" w:sz="4" w:space="0" w:color="auto"/>
              <w:right w:val="single" w:sz="4" w:space="0" w:color="auto"/>
            </w:tcBorders>
          </w:tcPr>
          <w:p w14:paraId="05321201" w14:textId="77777777" w:rsidR="00F34148" w:rsidRPr="00332A02" w:rsidRDefault="00332A02" w:rsidP="00AE1A00">
            <w:pPr>
              <w:pStyle w:val="ConsPlusNormal"/>
              <w:rPr>
                <w:lang w:val="en-US"/>
              </w:rPr>
            </w:pPr>
            <w:r w:rsidRPr="00332A02">
              <w:rPr>
                <w:lang w:val="en-US"/>
              </w:rPr>
              <w:t xml:space="preserve">income </w:t>
            </w:r>
            <w:r w:rsidR="00AE1A00">
              <w:rPr>
                <w:lang w:val="en-US"/>
              </w:rPr>
              <w:t xml:space="preserve">from </w:t>
            </w:r>
            <w:r w:rsidRPr="00332A02">
              <w:rPr>
                <w:lang w:val="en-US"/>
              </w:rPr>
              <w:t>gratuitously received property (works, services) or property rights</w:t>
            </w:r>
          </w:p>
        </w:tc>
      </w:tr>
      <w:tr w:rsidR="00F34148" w:rsidRPr="007D576E" w14:paraId="1ECEC44C" w14:textId="77777777" w:rsidTr="00F34148">
        <w:tc>
          <w:tcPr>
            <w:tcW w:w="1418" w:type="dxa"/>
            <w:tcBorders>
              <w:top w:val="single" w:sz="4" w:space="0" w:color="auto"/>
              <w:left w:val="single" w:sz="4" w:space="0" w:color="auto"/>
              <w:bottom w:val="single" w:sz="4" w:space="0" w:color="auto"/>
              <w:right w:val="single" w:sz="4" w:space="0" w:color="auto"/>
            </w:tcBorders>
          </w:tcPr>
          <w:p w14:paraId="501E06FC" w14:textId="77777777" w:rsidR="00F34148" w:rsidRPr="00A11B0A" w:rsidRDefault="00F34148" w:rsidP="008D0639">
            <w:pPr>
              <w:pStyle w:val="ConsPlusNormal"/>
              <w:jc w:val="center"/>
            </w:pPr>
            <w:r w:rsidRPr="00A11B0A">
              <w:t>"9"</w:t>
            </w:r>
          </w:p>
        </w:tc>
        <w:tc>
          <w:tcPr>
            <w:tcW w:w="5528" w:type="dxa"/>
            <w:tcBorders>
              <w:top w:val="single" w:sz="4" w:space="0" w:color="auto"/>
              <w:left w:val="single" w:sz="4" w:space="0" w:color="auto"/>
              <w:bottom w:val="single" w:sz="4" w:space="0" w:color="auto"/>
              <w:right w:val="single" w:sz="4" w:space="0" w:color="auto"/>
            </w:tcBorders>
          </w:tcPr>
          <w:p w14:paraId="2AFED115" w14:textId="77777777" w:rsidR="00F34148" w:rsidRPr="00332A02" w:rsidRDefault="00332A02" w:rsidP="008D0639">
            <w:pPr>
              <w:pStyle w:val="ConsPlusNormal"/>
              <w:jc w:val="both"/>
              <w:rPr>
                <w:lang w:val="en-US"/>
              </w:rPr>
            </w:pPr>
            <w:r w:rsidRPr="00332A02">
              <w:rPr>
                <w:lang w:val="en-US"/>
              </w:rPr>
              <w:t>income in the form of income distributed in favor of the taxpayer with his participation in a simple partnership, accounted for in accordance with article 278 of the Tax code of the Russian Federation</w:t>
            </w:r>
          </w:p>
        </w:tc>
        <w:tc>
          <w:tcPr>
            <w:tcW w:w="3260" w:type="dxa"/>
            <w:tcBorders>
              <w:top w:val="single" w:sz="4" w:space="0" w:color="auto"/>
              <w:left w:val="single" w:sz="4" w:space="0" w:color="auto"/>
              <w:bottom w:val="single" w:sz="4" w:space="0" w:color="auto"/>
              <w:right w:val="single" w:sz="4" w:space="0" w:color="auto"/>
            </w:tcBorders>
          </w:tcPr>
          <w:p w14:paraId="0CA7DCD0" w14:textId="77777777" w:rsidR="00F34148" w:rsidRPr="00332A02" w:rsidRDefault="00332A02" w:rsidP="00AE1A00">
            <w:pPr>
              <w:pStyle w:val="ConsPlusNormal"/>
              <w:rPr>
                <w:lang w:val="en-US"/>
              </w:rPr>
            </w:pPr>
            <w:r w:rsidRPr="00332A02">
              <w:rPr>
                <w:lang w:val="en-US"/>
              </w:rPr>
              <w:t xml:space="preserve">income </w:t>
            </w:r>
            <w:r w:rsidR="00AE1A00">
              <w:rPr>
                <w:lang w:val="en-US"/>
              </w:rPr>
              <w:t xml:space="preserve">from </w:t>
            </w:r>
            <w:r w:rsidRPr="00332A02">
              <w:rPr>
                <w:lang w:val="en-US"/>
              </w:rPr>
              <w:t>distributed in favor of the taxpayer with his participation in a simple partnership</w:t>
            </w:r>
          </w:p>
        </w:tc>
      </w:tr>
      <w:tr w:rsidR="00F34148" w:rsidRPr="007D576E" w14:paraId="7C904085" w14:textId="77777777" w:rsidTr="00F34148">
        <w:tc>
          <w:tcPr>
            <w:tcW w:w="1418" w:type="dxa"/>
            <w:tcBorders>
              <w:top w:val="single" w:sz="4" w:space="0" w:color="auto"/>
              <w:left w:val="single" w:sz="4" w:space="0" w:color="auto"/>
              <w:bottom w:val="single" w:sz="4" w:space="0" w:color="auto"/>
              <w:right w:val="single" w:sz="4" w:space="0" w:color="auto"/>
            </w:tcBorders>
          </w:tcPr>
          <w:p w14:paraId="7D4D5BF1" w14:textId="77777777" w:rsidR="00F34148" w:rsidRPr="00A11B0A" w:rsidRDefault="00F34148" w:rsidP="008D0639">
            <w:pPr>
              <w:pStyle w:val="ConsPlusNormal"/>
              <w:jc w:val="center"/>
            </w:pPr>
            <w:r w:rsidRPr="00A11B0A">
              <w:t>"10"</w:t>
            </w:r>
          </w:p>
        </w:tc>
        <w:tc>
          <w:tcPr>
            <w:tcW w:w="5528" w:type="dxa"/>
            <w:tcBorders>
              <w:top w:val="single" w:sz="4" w:space="0" w:color="auto"/>
              <w:left w:val="single" w:sz="4" w:space="0" w:color="auto"/>
              <w:bottom w:val="single" w:sz="4" w:space="0" w:color="auto"/>
              <w:right w:val="single" w:sz="4" w:space="0" w:color="auto"/>
            </w:tcBorders>
          </w:tcPr>
          <w:p w14:paraId="1BCD1F91" w14:textId="77777777" w:rsidR="00F34148" w:rsidRPr="00332A02" w:rsidRDefault="00332A02" w:rsidP="008D0639">
            <w:pPr>
              <w:pStyle w:val="ConsPlusNormal"/>
              <w:jc w:val="both"/>
              <w:rPr>
                <w:lang w:val="en-US"/>
              </w:rPr>
            </w:pPr>
            <w:r w:rsidRPr="00332A02">
              <w:rPr>
                <w:lang w:val="en-US"/>
              </w:rPr>
              <w:t>income in the form of income from previous years identified in the reporting (tax) period</w:t>
            </w:r>
          </w:p>
        </w:tc>
        <w:tc>
          <w:tcPr>
            <w:tcW w:w="3260" w:type="dxa"/>
            <w:tcBorders>
              <w:top w:val="single" w:sz="4" w:space="0" w:color="auto"/>
              <w:left w:val="single" w:sz="4" w:space="0" w:color="auto"/>
              <w:bottom w:val="single" w:sz="4" w:space="0" w:color="auto"/>
              <w:right w:val="single" w:sz="4" w:space="0" w:color="auto"/>
            </w:tcBorders>
          </w:tcPr>
          <w:p w14:paraId="2740D0A0" w14:textId="77777777" w:rsidR="00F34148" w:rsidRPr="00332A02" w:rsidRDefault="00332A02" w:rsidP="00AE1A00">
            <w:pPr>
              <w:pStyle w:val="ConsPlusNormal"/>
              <w:rPr>
                <w:lang w:val="en-US"/>
              </w:rPr>
            </w:pPr>
            <w:r w:rsidRPr="00332A02">
              <w:rPr>
                <w:lang w:val="en-US"/>
              </w:rPr>
              <w:t xml:space="preserve">income </w:t>
            </w:r>
            <w:r w:rsidR="00AE1A00">
              <w:rPr>
                <w:lang w:val="en-US"/>
              </w:rPr>
              <w:t>from</w:t>
            </w:r>
            <w:r w:rsidRPr="00332A02">
              <w:rPr>
                <w:lang w:val="en-US"/>
              </w:rPr>
              <w:t xml:space="preserve"> income from previous years identified in the reporting (tax) period</w:t>
            </w:r>
          </w:p>
        </w:tc>
      </w:tr>
      <w:tr w:rsidR="00F34148" w:rsidRPr="007D576E" w14:paraId="3BE6C8B5" w14:textId="77777777" w:rsidTr="00F34148">
        <w:tc>
          <w:tcPr>
            <w:tcW w:w="1418" w:type="dxa"/>
            <w:tcBorders>
              <w:top w:val="single" w:sz="4" w:space="0" w:color="auto"/>
              <w:left w:val="single" w:sz="4" w:space="0" w:color="auto"/>
              <w:bottom w:val="single" w:sz="4" w:space="0" w:color="auto"/>
              <w:right w:val="single" w:sz="4" w:space="0" w:color="auto"/>
            </w:tcBorders>
          </w:tcPr>
          <w:p w14:paraId="45082993" w14:textId="77777777" w:rsidR="00F34148" w:rsidRPr="00A11B0A" w:rsidRDefault="00F34148" w:rsidP="008D0639">
            <w:pPr>
              <w:pStyle w:val="ConsPlusNormal"/>
              <w:jc w:val="center"/>
            </w:pPr>
            <w:r w:rsidRPr="00A11B0A">
              <w:t>"11"</w:t>
            </w:r>
          </w:p>
        </w:tc>
        <w:tc>
          <w:tcPr>
            <w:tcW w:w="5528" w:type="dxa"/>
            <w:tcBorders>
              <w:top w:val="single" w:sz="4" w:space="0" w:color="auto"/>
              <w:left w:val="single" w:sz="4" w:space="0" w:color="auto"/>
              <w:bottom w:val="single" w:sz="4" w:space="0" w:color="auto"/>
              <w:right w:val="single" w:sz="4" w:space="0" w:color="auto"/>
            </w:tcBorders>
          </w:tcPr>
          <w:p w14:paraId="652FBE99" w14:textId="77777777" w:rsidR="00F34148" w:rsidRPr="00332A02" w:rsidRDefault="00332A02" w:rsidP="008D0639">
            <w:pPr>
              <w:pStyle w:val="ConsPlusNormal"/>
              <w:jc w:val="both"/>
              <w:rPr>
                <w:lang w:val="en-US"/>
              </w:rPr>
            </w:pPr>
            <w:r w:rsidRPr="00332A02">
              <w:rPr>
                <w:lang w:val="en-US"/>
              </w:rPr>
              <w:t>income in the form of a positive exchange rate difference, except for a positive exchange rate difference arising from the revaluation of advances issued (received</w:t>
            </w:r>
          </w:p>
        </w:tc>
        <w:tc>
          <w:tcPr>
            <w:tcW w:w="3260" w:type="dxa"/>
            <w:tcBorders>
              <w:top w:val="single" w:sz="4" w:space="0" w:color="auto"/>
              <w:left w:val="single" w:sz="4" w:space="0" w:color="auto"/>
              <w:bottom w:val="single" w:sz="4" w:space="0" w:color="auto"/>
              <w:right w:val="single" w:sz="4" w:space="0" w:color="auto"/>
            </w:tcBorders>
          </w:tcPr>
          <w:p w14:paraId="73AFD762" w14:textId="77777777" w:rsidR="00F34148" w:rsidRPr="00332A02" w:rsidRDefault="00332A02" w:rsidP="00AE1A00">
            <w:pPr>
              <w:pStyle w:val="ConsPlusNormal"/>
              <w:rPr>
                <w:lang w:val="en-US"/>
              </w:rPr>
            </w:pPr>
            <w:r w:rsidRPr="00332A02">
              <w:rPr>
                <w:lang w:val="en-US"/>
              </w:rPr>
              <w:t xml:space="preserve">income </w:t>
            </w:r>
            <w:r w:rsidR="00AE1A00">
              <w:rPr>
                <w:lang w:val="en-US"/>
              </w:rPr>
              <w:t xml:space="preserve">from </w:t>
            </w:r>
            <w:r w:rsidRPr="00332A02">
              <w:rPr>
                <w:lang w:val="en-US"/>
              </w:rPr>
              <w:t>of a positive exchange rate difference</w:t>
            </w:r>
          </w:p>
        </w:tc>
      </w:tr>
      <w:tr w:rsidR="00F34148" w:rsidRPr="007D576E" w14:paraId="3DCD84C0" w14:textId="77777777" w:rsidTr="00F34148">
        <w:tc>
          <w:tcPr>
            <w:tcW w:w="1418" w:type="dxa"/>
            <w:tcBorders>
              <w:top w:val="single" w:sz="4" w:space="0" w:color="auto"/>
              <w:left w:val="single" w:sz="4" w:space="0" w:color="auto"/>
              <w:bottom w:val="single" w:sz="4" w:space="0" w:color="auto"/>
              <w:right w:val="single" w:sz="4" w:space="0" w:color="auto"/>
            </w:tcBorders>
          </w:tcPr>
          <w:p w14:paraId="1FAE9635" w14:textId="77777777" w:rsidR="00F34148" w:rsidRPr="00A11B0A" w:rsidRDefault="00F34148" w:rsidP="008D0639">
            <w:pPr>
              <w:pStyle w:val="ConsPlusNormal"/>
              <w:jc w:val="center"/>
            </w:pPr>
            <w:r w:rsidRPr="00A11B0A">
              <w:t>"12"</w:t>
            </w:r>
          </w:p>
        </w:tc>
        <w:tc>
          <w:tcPr>
            <w:tcW w:w="5528" w:type="dxa"/>
            <w:tcBorders>
              <w:top w:val="single" w:sz="4" w:space="0" w:color="auto"/>
              <w:left w:val="single" w:sz="4" w:space="0" w:color="auto"/>
              <w:bottom w:val="single" w:sz="4" w:space="0" w:color="auto"/>
              <w:right w:val="single" w:sz="4" w:space="0" w:color="auto"/>
            </w:tcBorders>
          </w:tcPr>
          <w:p w14:paraId="07C5298D" w14:textId="77777777" w:rsidR="00F34148" w:rsidRPr="00AE1A00" w:rsidRDefault="00AE1A00" w:rsidP="008D0639">
            <w:pPr>
              <w:pStyle w:val="ConsPlusNormal"/>
              <w:jc w:val="both"/>
              <w:rPr>
                <w:lang w:val="en-US"/>
              </w:rPr>
            </w:pPr>
            <w:r w:rsidRPr="00AE1A00">
              <w:rPr>
                <w:lang w:val="en-US"/>
              </w:rPr>
              <w:t>income in the form of fixed assets and intangible assets received free of charge in accordance with international agreements of the Russian Federation or with the legislation of the Russian Federation by nuclear power plants to improve their safety, used for non-production purposes</w:t>
            </w:r>
          </w:p>
        </w:tc>
        <w:tc>
          <w:tcPr>
            <w:tcW w:w="3260" w:type="dxa"/>
            <w:tcBorders>
              <w:top w:val="single" w:sz="4" w:space="0" w:color="auto"/>
              <w:left w:val="single" w:sz="4" w:space="0" w:color="auto"/>
              <w:bottom w:val="single" w:sz="4" w:space="0" w:color="auto"/>
              <w:right w:val="single" w:sz="4" w:space="0" w:color="auto"/>
            </w:tcBorders>
          </w:tcPr>
          <w:p w14:paraId="31D7C5D7" w14:textId="77777777" w:rsidR="00F34148" w:rsidRPr="00AE1A00" w:rsidRDefault="00AE1A00" w:rsidP="00AE1A00">
            <w:pPr>
              <w:pStyle w:val="ConsPlusNormal"/>
              <w:rPr>
                <w:lang w:val="en-US"/>
              </w:rPr>
            </w:pPr>
            <w:r>
              <w:rPr>
                <w:lang w:val="en-US"/>
              </w:rPr>
              <w:t>i</w:t>
            </w:r>
            <w:r w:rsidRPr="00AE1A00">
              <w:rPr>
                <w:lang w:val="en-US"/>
              </w:rPr>
              <w:t xml:space="preserve">ncome </w:t>
            </w:r>
            <w:r>
              <w:rPr>
                <w:lang w:val="en-US"/>
              </w:rPr>
              <w:t xml:space="preserve">from </w:t>
            </w:r>
            <w:r w:rsidRPr="00AE1A00">
              <w:rPr>
                <w:lang w:val="en-US"/>
              </w:rPr>
              <w:t>of fixed assets</w:t>
            </w:r>
            <w:r>
              <w:rPr>
                <w:lang w:val="en-US"/>
              </w:rPr>
              <w:t xml:space="preserve"> and intangible assets received</w:t>
            </w:r>
            <w:r w:rsidRPr="00AE1A00">
              <w:rPr>
                <w:lang w:val="en-US"/>
              </w:rPr>
              <w:t xml:space="preserve"> by nuclear power plants</w:t>
            </w:r>
            <w:r>
              <w:rPr>
                <w:lang w:val="en-US"/>
              </w:rPr>
              <w:t xml:space="preserve"> </w:t>
            </w:r>
            <w:r w:rsidRPr="00AE1A00">
              <w:rPr>
                <w:lang w:val="en-US"/>
              </w:rPr>
              <w:t>free of charg</w:t>
            </w:r>
            <w:r>
              <w:rPr>
                <w:lang w:val="en-US"/>
              </w:rPr>
              <w:t>e</w:t>
            </w:r>
          </w:p>
        </w:tc>
      </w:tr>
      <w:tr w:rsidR="00F34148" w:rsidRPr="007D576E" w14:paraId="69D2AA90" w14:textId="77777777" w:rsidTr="00F34148">
        <w:tc>
          <w:tcPr>
            <w:tcW w:w="1418" w:type="dxa"/>
            <w:tcBorders>
              <w:top w:val="single" w:sz="4" w:space="0" w:color="auto"/>
              <w:left w:val="single" w:sz="4" w:space="0" w:color="auto"/>
              <w:bottom w:val="single" w:sz="4" w:space="0" w:color="auto"/>
              <w:right w:val="single" w:sz="4" w:space="0" w:color="auto"/>
            </w:tcBorders>
          </w:tcPr>
          <w:p w14:paraId="106A83B5" w14:textId="77777777" w:rsidR="00F34148" w:rsidRPr="00A11B0A" w:rsidRDefault="00F34148" w:rsidP="008D0639">
            <w:pPr>
              <w:pStyle w:val="ConsPlusNormal"/>
              <w:jc w:val="center"/>
            </w:pPr>
            <w:r w:rsidRPr="00A11B0A">
              <w:t>"13"</w:t>
            </w:r>
          </w:p>
        </w:tc>
        <w:tc>
          <w:tcPr>
            <w:tcW w:w="5528" w:type="dxa"/>
            <w:tcBorders>
              <w:top w:val="single" w:sz="4" w:space="0" w:color="auto"/>
              <w:left w:val="single" w:sz="4" w:space="0" w:color="auto"/>
              <w:bottom w:val="single" w:sz="4" w:space="0" w:color="auto"/>
              <w:right w:val="single" w:sz="4" w:space="0" w:color="auto"/>
            </w:tcBorders>
          </w:tcPr>
          <w:p w14:paraId="614B74F1" w14:textId="77777777" w:rsidR="00F34148" w:rsidRPr="00AE1A00" w:rsidRDefault="00AE1A00" w:rsidP="008D0639">
            <w:pPr>
              <w:pStyle w:val="ConsPlusNormal"/>
              <w:jc w:val="both"/>
              <w:rPr>
                <w:lang w:val="en-US"/>
              </w:rPr>
            </w:pPr>
            <w:r w:rsidRPr="00AE1A00">
              <w:rPr>
                <w:lang w:val="en-US"/>
              </w:rPr>
              <w:t>income in the form of the cost of received materials or other property during dismantling or disassembly during the liquidation of decommissioned fixed assets (except for cases provided for in subparagraph 18 of paragraph 1 of article 251 of the Tax code of the Russian Federation)</w:t>
            </w:r>
          </w:p>
        </w:tc>
        <w:tc>
          <w:tcPr>
            <w:tcW w:w="3260" w:type="dxa"/>
            <w:tcBorders>
              <w:top w:val="single" w:sz="4" w:space="0" w:color="auto"/>
              <w:left w:val="single" w:sz="4" w:space="0" w:color="auto"/>
              <w:bottom w:val="single" w:sz="4" w:space="0" w:color="auto"/>
              <w:right w:val="single" w:sz="4" w:space="0" w:color="auto"/>
            </w:tcBorders>
          </w:tcPr>
          <w:p w14:paraId="26D2389D" w14:textId="77777777" w:rsidR="00F34148" w:rsidRPr="00AE1A00" w:rsidRDefault="00AE1A00" w:rsidP="008D0639">
            <w:pPr>
              <w:pStyle w:val="ConsPlusNormal"/>
              <w:rPr>
                <w:lang w:val="en-US"/>
              </w:rPr>
            </w:pPr>
            <w:r w:rsidRPr="00AE1A00">
              <w:rPr>
                <w:lang w:val="en-US"/>
              </w:rPr>
              <w:t>income in the form of the cost of materials received during the liquidation of decommissioned fixed assets</w:t>
            </w:r>
          </w:p>
        </w:tc>
      </w:tr>
      <w:tr w:rsidR="00F34148" w:rsidRPr="007D576E" w14:paraId="67BEAE18" w14:textId="77777777" w:rsidTr="00F34148">
        <w:tc>
          <w:tcPr>
            <w:tcW w:w="1418" w:type="dxa"/>
            <w:tcBorders>
              <w:top w:val="single" w:sz="4" w:space="0" w:color="auto"/>
              <w:left w:val="single" w:sz="4" w:space="0" w:color="auto"/>
              <w:bottom w:val="single" w:sz="4" w:space="0" w:color="auto"/>
              <w:right w:val="single" w:sz="4" w:space="0" w:color="auto"/>
            </w:tcBorders>
          </w:tcPr>
          <w:p w14:paraId="51E633BF" w14:textId="77777777" w:rsidR="00F34148" w:rsidRPr="00A11B0A" w:rsidRDefault="00F34148" w:rsidP="008D0639">
            <w:pPr>
              <w:pStyle w:val="ConsPlusNormal"/>
              <w:jc w:val="center"/>
            </w:pPr>
            <w:r w:rsidRPr="00A11B0A">
              <w:lastRenderedPageBreak/>
              <w:t>"14"</w:t>
            </w:r>
          </w:p>
        </w:tc>
        <w:tc>
          <w:tcPr>
            <w:tcW w:w="5528" w:type="dxa"/>
            <w:tcBorders>
              <w:top w:val="single" w:sz="4" w:space="0" w:color="auto"/>
              <w:left w:val="single" w:sz="4" w:space="0" w:color="auto"/>
              <w:bottom w:val="single" w:sz="4" w:space="0" w:color="auto"/>
              <w:right w:val="single" w:sz="4" w:space="0" w:color="auto"/>
            </w:tcBorders>
          </w:tcPr>
          <w:p w14:paraId="075C13A3" w14:textId="77777777" w:rsidR="00F34148" w:rsidRPr="00AE1A00" w:rsidRDefault="00AE1A00" w:rsidP="008D0639">
            <w:pPr>
              <w:pStyle w:val="ConsPlusNormal"/>
              <w:jc w:val="both"/>
              <w:rPr>
                <w:lang w:val="en-US"/>
              </w:rPr>
            </w:pPr>
            <w:r w:rsidRPr="00AE1A00">
              <w:rPr>
                <w:lang w:val="en-US"/>
              </w:rPr>
              <w:t xml:space="preserve">income in the form of non-intended use of property (including funds), works, services received as part of charitable activities (including charitable assistance, donations), targeted revenues, and targeted funding, </w:t>
            </w:r>
            <w:proofErr w:type="gramStart"/>
            <w:r w:rsidRPr="00AE1A00">
              <w:rPr>
                <w:lang w:val="en-US"/>
              </w:rPr>
              <w:t>with the exception of</w:t>
            </w:r>
            <w:proofErr w:type="gramEnd"/>
            <w:r w:rsidRPr="00AE1A00">
              <w:rPr>
                <w:lang w:val="en-US"/>
              </w:rPr>
              <w:t xml:space="preserve"> budget funds. The budget legislation of the Russian Federation applies to budget funds that are not used for their intended purpose</w:t>
            </w:r>
          </w:p>
        </w:tc>
        <w:tc>
          <w:tcPr>
            <w:tcW w:w="3260" w:type="dxa"/>
            <w:tcBorders>
              <w:top w:val="single" w:sz="4" w:space="0" w:color="auto"/>
              <w:left w:val="single" w:sz="4" w:space="0" w:color="auto"/>
              <w:bottom w:val="single" w:sz="4" w:space="0" w:color="auto"/>
              <w:right w:val="single" w:sz="4" w:space="0" w:color="auto"/>
            </w:tcBorders>
          </w:tcPr>
          <w:p w14:paraId="726A013E" w14:textId="77777777" w:rsidR="00F34148" w:rsidRPr="00AE1A00" w:rsidRDefault="00AE1A00" w:rsidP="008D0639">
            <w:pPr>
              <w:pStyle w:val="ConsPlusNormal"/>
              <w:rPr>
                <w:lang w:val="en-US"/>
              </w:rPr>
            </w:pPr>
            <w:r w:rsidRPr="00AE1A00">
              <w:rPr>
                <w:lang w:val="en-US"/>
              </w:rPr>
              <w:t>income in the form of property, works, and services that were not used for their intended purpose</w:t>
            </w:r>
          </w:p>
        </w:tc>
      </w:tr>
      <w:tr w:rsidR="00F34148" w:rsidRPr="007D576E" w14:paraId="001E95FE" w14:textId="77777777" w:rsidTr="00F34148">
        <w:tc>
          <w:tcPr>
            <w:tcW w:w="1418" w:type="dxa"/>
            <w:tcBorders>
              <w:top w:val="single" w:sz="4" w:space="0" w:color="auto"/>
              <w:left w:val="single" w:sz="4" w:space="0" w:color="auto"/>
              <w:bottom w:val="single" w:sz="4" w:space="0" w:color="auto"/>
              <w:right w:val="single" w:sz="4" w:space="0" w:color="auto"/>
            </w:tcBorders>
          </w:tcPr>
          <w:p w14:paraId="1929B141" w14:textId="77777777" w:rsidR="00F34148" w:rsidRPr="00A11B0A" w:rsidRDefault="00F34148" w:rsidP="008D0639">
            <w:pPr>
              <w:pStyle w:val="ConsPlusNormal"/>
              <w:jc w:val="center"/>
            </w:pPr>
            <w:r w:rsidRPr="00A11B0A">
              <w:t>"15"</w:t>
            </w:r>
          </w:p>
        </w:tc>
        <w:tc>
          <w:tcPr>
            <w:tcW w:w="5528" w:type="dxa"/>
            <w:tcBorders>
              <w:top w:val="single" w:sz="4" w:space="0" w:color="auto"/>
              <w:left w:val="single" w:sz="4" w:space="0" w:color="auto"/>
              <w:bottom w:val="single" w:sz="4" w:space="0" w:color="auto"/>
              <w:right w:val="single" w:sz="4" w:space="0" w:color="auto"/>
            </w:tcBorders>
          </w:tcPr>
          <w:p w14:paraId="6F81B89E" w14:textId="77777777" w:rsidR="00F34148" w:rsidRPr="00AE1A00" w:rsidRDefault="00AE1A00" w:rsidP="008D0639">
            <w:pPr>
              <w:pStyle w:val="ConsPlusNormal"/>
              <w:jc w:val="both"/>
              <w:rPr>
                <w:lang w:val="en-US"/>
              </w:rPr>
            </w:pPr>
            <w:r w:rsidRPr="00AE1A00">
              <w:rPr>
                <w:lang w:val="en-US"/>
              </w:rPr>
              <w:t>income in the form of funds that are not used for their intended purpose by enterprises and organizations that include particularly radiation-hazardous and nuclear-hazardous productions and facilities, intended for forming reserves to ensure the safety of these productions and facilities at all stages of their life cycle and development in accordance with the legislation of the Russian Federation on the use of nuclear energy</w:t>
            </w:r>
          </w:p>
        </w:tc>
        <w:tc>
          <w:tcPr>
            <w:tcW w:w="3260" w:type="dxa"/>
            <w:tcBorders>
              <w:top w:val="single" w:sz="4" w:space="0" w:color="auto"/>
              <w:left w:val="single" w:sz="4" w:space="0" w:color="auto"/>
              <w:bottom w:val="single" w:sz="4" w:space="0" w:color="auto"/>
              <w:right w:val="single" w:sz="4" w:space="0" w:color="auto"/>
            </w:tcBorders>
          </w:tcPr>
          <w:p w14:paraId="5E947377" w14:textId="77777777" w:rsidR="00F34148" w:rsidRPr="00AE1A00" w:rsidRDefault="00AE1A00" w:rsidP="008D0639">
            <w:pPr>
              <w:pStyle w:val="ConsPlusNormal"/>
              <w:rPr>
                <w:lang w:val="en-US"/>
              </w:rPr>
            </w:pPr>
            <w:r w:rsidRPr="00AE1A00">
              <w:rPr>
                <w:lang w:val="en-US"/>
              </w:rPr>
              <w:t>income in the form of funds that were not used for the intended purpose, intended for the formation of reserves to ensure the safety of production</w:t>
            </w:r>
          </w:p>
        </w:tc>
      </w:tr>
      <w:tr w:rsidR="00F34148" w:rsidRPr="007D576E" w14:paraId="7FC23BC0" w14:textId="77777777" w:rsidTr="00F34148">
        <w:tc>
          <w:tcPr>
            <w:tcW w:w="1418" w:type="dxa"/>
            <w:tcBorders>
              <w:top w:val="single" w:sz="4" w:space="0" w:color="auto"/>
              <w:left w:val="single" w:sz="4" w:space="0" w:color="auto"/>
              <w:bottom w:val="single" w:sz="4" w:space="0" w:color="auto"/>
              <w:right w:val="single" w:sz="4" w:space="0" w:color="auto"/>
            </w:tcBorders>
          </w:tcPr>
          <w:p w14:paraId="306CEB1F" w14:textId="77777777" w:rsidR="00F34148" w:rsidRPr="00A11B0A" w:rsidRDefault="00F34148" w:rsidP="008D0639">
            <w:pPr>
              <w:pStyle w:val="ConsPlusNormal"/>
              <w:jc w:val="center"/>
            </w:pPr>
            <w:r w:rsidRPr="00A11B0A">
              <w:t>"16"</w:t>
            </w:r>
          </w:p>
        </w:tc>
        <w:tc>
          <w:tcPr>
            <w:tcW w:w="5528" w:type="dxa"/>
            <w:tcBorders>
              <w:top w:val="single" w:sz="4" w:space="0" w:color="auto"/>
              <w:left w:val="single" w:sz="4" w:space="0" w:color="auto"/>
              <w:bottom w:val="single" w:sz="4" w:space="0" w:color="auto"/>
              <w:right w:val="single" w:sz="4" w:space="0" w:color="auto"/>
            </w:tcBorders>
          </w:tcPr>
          <w:p w14:paraId="5D84C06E" w14:textId="77777777" w:rsidR="00F34148" w:rsidRPr="00AE1A00" w:rsidRDefault="00AE1A00" w:rsidP="008D0639">
            <w:pPr>
              <w:pStyle w:val="ConsPlusNormal"/>
              <w:jc w:val="both"/>
              <w:rPr>
                <w:lang w:val="en-US"/>
              </w:rPr>
            </w:pPr>
            <w:r>
              <w:rPr>
                <w:lang w:val="en-US"/>
              </w:rPr>
              <w:t>T</w:t>
            </w:r>
            <w:r w:rsidRPr="00AE1A00">
              <w:rPr>
                <w:lang w:val="en-US"/>
              </w:rPr>
              <w:t>he income amounts to which the reporting (tax) period there was a reduction in the authorized (share) capital (Fund) of the organization if such a reduction effected with a simultaneous refusal to refund the relevant part of the contributions (deposits) shareholders (participants) of the organization (with the exception of cases provided by the subparagraph 17 of item 1 of article 251 of the Tax code of the Russian Federation)</w:t>
            </w:r>
          </w:p>
        </w:tc>
        <w:tc>
          <w:tcPr>
            <w:tcW w:w="3260" w:type="dxa"/>
            <w:tcBorders>
              <w:top w:val="single" w:sz="4" w:space="0" w:color="auto"/>
              <w:left w:val="single" w:sz="4" w:space="0" w:color="auto"/>
              <w:bottom w:val="single" w:sz="4" w:space="0" w:color="auto"/>
              <w:right w:val="single" w:sz="4" w:space="0" w:color="auto"/>
            </w:tcBorders>
          </w:tcPr>
          <w:p w14:paraId="48D71EB7" w14:textId="77777777" w:rsidR="00F34148" w:rsidRPr="00AE1A00" w:rsidRDefault="00AE1A00" w:rsidP="008D0639">
            <w:pPr>
              <w:pStyle w:val="ConsPlusNormal"/>
              <w:rPr>
                <w:lang w:val="en-US"/>
              </w:rPr>
            </w:pPr>
            <w:r w:rsidRPr="00AE1A00">
              <w:rPr>
                <w:lang w:val="en-US"/>
              </w:rPr>
              <w:t>income in the form of amounts by which the authorized (share) capital (Fund) of the organization is reduced</w:t>
            </w:r>
          </w:p>
        </w:tc>
      </w:tr>
      <w:tr w:rsidR="00F34148" w:rsidRPr="007D576E" w14:paraId="465CC9A8" w14:textId="77777777" w:rsidTr="00F34148">
        <w:tc>
          <w:tcPr>
            <w:tcW w:w="1418" w:type="dxa"/>
            <w:tcBorders>
              <w:top w:val="single" w:sz="4" w:space="0" w:color="auto"/>
              <w:left w:val="single" w:sz="4" w:space="0" w:color="auto"/>
              <w:bottom w:val="single" w:sz="4" w:space="0" w:color="auto"/>
              <w:right w:val="single" w:sz="4" w:space="0" w:color="auto"/>
            </w:tcBorders>
          </w:tcPr>
          <w:p w14:paraId="597B3CD2" w14:textId="77777777" w:rsidR="00F34148" w:rsidRPr="00A11B0A" w:rsidRDefault="00F34148" w:rsidP="008D0639">
            <w:pPr>
              <w:pStyle w:val="ConsPlusNormal"/>
              <w:jc w:val="center"/>
            </w:pPr>
            <w:r w:rsidRPr="00A11B0A">
              <w:t>"17"</w:t>
            </w:r>
          </w:p>
        </w:tc>
        <w:tc>
          <w:tcPr>
            <w:tcW w:w="5528" w:type="dxa"/>
            <w:tcBorders>
              <w:top w:val="single" w:sz="4" w:space="0" w:color="auto"/>
              <w:left w:val="single" w:sz="4" w:space="0" w:color="auto"/>
              <w:bottom w:val="single" w:sz="4" w:space="0" w:color="auto"/>
              <w:right w:val="single" w:sz="4" w:space="0" w:color="auto"/>
            </w:tcBorders>
          </w:tcPr>
          <w:p w14:paraId="67D918BB" w14:textId="77777777" w:rsidR="00F34148" w:rsidRPr="00AE1A00" w:rsidRDefault="00AE1A00" w:rsidP="008D0639">
            <w:pPr>
              <w:pStyle w:val="ConsPlusNormal"/>
              <w:jc w:val="both"/>
              <w:rPr>
                <w:lang w:val="en-US"/>
              </w:rPr>
            </w:pPr>
            <w:r w:rsidRPr="00AE1A00">
              <w:rPr>
                <w:lang w:val="en-US"/>
              </w:rPr>
              <w:t>income in the form of refund amounts from a non-profit organization of previously paid contributions (contributions) if such contributions (contributions) were previously included in expenses when forming the tax base</w:t>
            </w:r>
          </w:p>
        </w:tc>
        <w:tc>
          <w:tcPr>
            <w:tcW w:w="3260" w:type="dxa"/>
            <w:tcBorders>
              <w:top w:val="single" w:sz="4" w:space="0" w:color="auto"/>
              <w:left w:val="single" w:sz="4" w:space="0" w:color="auto"/>
              <w:bottom w:val="single" w:sz="4" w:space="0" w:color="auto"/>
              <w:right w:val="single" w:sz="4" w:space="0" w:color="auto"/>
            </w:tcBorders>
          </w:tcPr>
          <w:p w14:paraId="0E96B2FA" w14:textId="77777777" w:rsidR="00F34148" w:rsidRPr="00AE1A00" w:rsidRDefault="00AE1A00" w:rsidP="008D0639">
            <w:pPr>
              <w:pStyle w:val="ConsPlusNormal"/>
              <w:rPr>
                <w:lang w:val="en-US"/>
              </w:rPr>
            </w:pPr>
            <w:r w:rsidRPr="00AE1A00">
              <w:rPr>
                <w:lang w:val="en-US"/>
              </w:rPr>
              <w:t>income in the form of refund amounts from a non-profit organization of previously paid contributions (deposits)</w:t>
            </w:r>
          </w:p>
        </w:tc>
      </w:tr>
      <w:tr w:rsidR="00F34148" w:rsidRPr="007D576E" w14:paraId="0DD39E39" w14:textId="77777777" w:rsidTr="00F34148">
        <w:tc>
          <w:tcPr>
            <w:tcW w:w="1418" w:type="dxa"/>
            <w:tcBorders>
              <w:top w:val="single" w:sz="4" w:space="0" w:color="auto"/>
              <w:left w:val="single" w:sz="4" w:space="0" w:color="auto"/>
              <w:bottom w:val="single" w:sz="4" w:space="0" w:color="auto"/>
              <w:right w:val="single" w:sz="4" w:space="0" w:color="auto"/>
            </w:tcBorders>
          </w:tcPr>
          <w:p w14:paraId="70B10BA5" w14:textId="77777777" w:rsidR="00F34148" w:rsidRPr="00A11B0A" w:rsidRDefault="00F34148" w:rsidP="008D0639">
            <w:pPr>
              <w:pStyle w:val="ConsPlusNormal"/>
              <w:jc w:val="center"/>
            </w:pPr>
            <w:r w:rsidRPr="00A11B0A">
              <w:t>"18"</w:t>
            </w:r>
          </w:p>
        </w:tc>
        <w:tc>
          <w:tcPr>
            <w:tcW w:w="5528" w:type="dxa"/>
            <w:tcBorders>
              <w:top w:val="single" w:sz="4" w:space="0" w:color="auto"/>
              <w:left w:val="single" w:sz="4" w:space="0" w:color="auto"/>
              <w:bottom w:val="single" w:sz="4" w:space="0" w:color="auto"/>
              <w:right w:val="single" w:sz="4" w:space="0" w:color="auto"/>
            </w:tcBorders>
          </w:tcPr>
          <w:p w14:paraId="53189C12" w14:textId="77777777" w:rsidR="00F34148" w:rsidRPr="00AE1A00" w:rsidRDefault="00AE1A00" w:rsidP="008D0639">
            <w:pPr>
              <w:pStyle w:val="ConsPlusNormal"/>
              <w:jc w:val="both"/>
              <w:rPr>
                <w:lang w:val="en-US"/>
              </w:rPr>
            </w:pPr>
            <w:r w:rsidRPr="00AE1A00">
              <w:rPr>
                <w:lang w:val="en-US"/>
              </w:rPr>
              <w:t>income in the form of amounts of accounts payable (obligations to creditors) written off in connection with the expiration of the Statute of limitations or on other grounds, except for the cases provided for in subparagraph 21 of paragraph 1 of article 251 of the Tax code of the Russian Federation. The provisions of this paragraph shall not apply to the cancellation of a mortgage agent of payables in the form of liabilities to holders of mortgage-backed bonds, as well as on cancellation of a specialized society payable in the form of obligations to holders of issued bonds</w:t>
            </w:r>
          </w:p>
        </w:tc>
        <w:tc>
          <w:tcPr>
            <w:tcW w:w="3260" w:type="dxa"/>
            <w:tcBorders>
              <w:top w:val="single" w:sz="4" w:space="0" w:color="auto"/>
              <w:left w:val="single" w:sz="4" w:space="0" w:color="auto"/>
              <w:bottom w:val="single" w:sz="4" w:space="0" w:color="auto"/>
              <w:right w:val="single" w:sz="4" w:space="0" w:color="auto"/>
            </w:tcBorders>
          </w:tcPr>
          <w:p w14:paraId="7228445D" w14:textId="77777777" w:rsidR="00F34148" w:rsidRPr="00AE1A00" w:rsidRDefault="00AE1A00" w:rsidP="008D0639">
            <w:pPr>
              <w:pStyle w:val="ConsPlusNormal"/>
              <w:rPr>
                <w:lang w:val="en-US"/>
              </w:rPr>
            </w:pPr>
            <w:r w:rsidRPr="00AE1A00">
              <w:rPr>
                <w:lang w:val="en-US"/>
              </w:rPr>
              <w:t>income in the form of amounts of accounts payable written off due to the expiration of the Statute of limitations or for other reasons</w:t>
            </w:r>
          </w:p>
        </w:tc>
      </w:tr>
      <w:tr w:rsidR="00F34148" w:rsidRPr="007D576E" w14:paraId="4F6FD43E" w14:textId="77777777" w:rsidTr="00F34148">
        <w:tc>
          <w:tcPr>
            <w:tcW w:w="1418" w:type="dxa"/>
            <w:tcBorders>
              <w:top w:val="single" w:sz="4" w:space="0" w:color="auto"/>
              <w:left w:val="single" w:sz="4" w:space="0" w:color="auto"/>
              <w:bottom w:val="single" w:sz="4" w:space="0" w:color="auto"/>
              <w:right w:val="single" w:sz="4" w:space="0" w:color="auto"/>
            </w:tcBorders>
          </w:tcPr>
          <w:p w14:paraId="0A699CB2" w14:textId="77777777" w:rsidR="00F34148" w:rsidRPr="00A11B0A" w:rsidRDefault="00F34148" w:rsidP="008D0639">
            <w:pPr>
              <w:pStyle w:val="ConsPlusNormal"/>
              <w:jc w:val="center"/>
            </w:pPr>
            <w:r w:rsidRPr="00A11B0A">
              <w:t>"19"</w:t>
            </w:r>
          </w:p>
        </w:tc>
        <w:tc>
          <w:tcPr>
            <w:tcW w:w="5528" w:type="dxa"/>
            <w:tcBorders>
              <w:top w:val="single" w:sz="4" w:space="0" w:color="auto"/>
              <w:left w:val="single" w:sz="4" w:space="0" w:color="auto"/>
              <w:bottom w:val="single" w:sz="4" w:space="0" w:color="auto"/>
              <w:right w:val="single" w:sz="4" w:space="0" w:color="auto"/>
            </w:tcBorders>
          </w:tcPr>
          <w:p w14:paraId="10ACFDAF" w14:textId="77777777" w:rsidR="00F34148" w:rsidRPr="00AE1A00" w:rsidRDefault="00AE1A00" w:rsidP="008D0639">
            <w:pPr>
              <w:pStyle w:val="ConsPlusNormal"/>
              <w:jc w:val="both"/>
              <w:rPr>
                <w:lang w:val="en-US"/>
              </w:rPr>
            </w:pPr>
            <w:r w:rsidRPr="00AE1A00">
              <w:rPr>
                <w:lang w:val="en-US"/>
              </w:rPr>
              <w:t>income in the form of income received from operations with derivative financial instruments, subject to the provisions of articles 301-305 of the Tax code of the Russian Federation</w:t>
            </w:r>
          </w:p>
        </w:tc>
        <w:tc>
          <w:tcPr>
            <w:tcW w:w="3260" w:type="dxa"/>
            <w:tcBorders>
              <w:top w:val="single" w:sz="4" w:space="0" w:color="auto"/>
              <w:left w:val="single" w:sz="4" w:space="0" w:color="auto"/>
              <w:bottom w:val="single" w:sz="4" w:space="0" w:color="auto"/>
              <w:right w:val="single" w:sz="4" w:space="0" w:color="auto"/>
            </w:tcBorders>
          </w:tcPr>
          <w:p w14:paraId="578CCBB5" w14:textId="77777777" w:rsidR="00F34148" w:rsidRPr="00AE1A00" w:rsidRDefault="00AE1A00" w:rsidP="008D0639">
            <w:pPr>
              <w:pStyle w:val="ConsPlusNormal"/>
              <w:rPr>
                <w:lang w:val="en-US"/>
              </w:rPr>
            </w:pPr>
            <w:r>
              <w:rPr>
                <w:lang w:val="en-US"/>
              </w:rPr>
              <w:t>i</w:t>
            </w:r>
            <w:r w:rsidRPr="00AE1A00">
              <w:rPr>
                <w:lang w:val="en-US"/>
              </w:rPr>
              <w:t>ncome in the form of income received from operations with derivative financial instruments</w:t>
            </w:r>
          </w:p>
        </w:tc>
      </w:tr>
      <w:tr w:rsidR="00F34148" w:rsidRPr="007D576E" w14:paraId="1AA599F4" w14:textId="77777777" w:rsidTr="00F34148">
        <w:tc>
          <w:tcPr>
            <w:tcW w:w="1418" w:type="dxa"/>
            <w:tcBorders>
              <w:top w:val="single" w:sz="4" w:space="0" w:color="auto"/>
              <w:left w:val="single" w:sz="4" w:space="0" w:color="auto"/>
              <w:bottom w:val="single" w:sz="4" w:space="0" w:color="auto"/>
              <w:right w:val="single" w:sz="4" w:space="0" w:color="auto"/>
            </w:tcBorders>
          </w:tcPr>
          <w:p w14:paraId="102E212C" w14:textId="77777777" w:rsidR="00F34148" w:rsidRPr="00A11B0A" w:rsidRDefault="00F34148" w:rsidP="008D0639">
            <w:pPr>
              <w:pStyle w:val="ConsPlusNormal"/>
              <w:jc w:val="center"/>
            </w:pPr>
            <w:r w:rsidRPr="00A11B0A">
              <w:t>"20"</w:t>
            </w:r>
          </w:p>
        </w:tc>
        <w:tc>
          <w:tcPr>
            <w:tcW w:w="5528" w:type="dxa"/>
            <w:tcBorders>
              <w:top w:val="single" w:sz="4" w:space="0" w:color="auto"/>
              <w:left w:val="single" w:sz="4" w:space="0" w:color="auto"/>
              <w:bottom w:val="single" w:sz="4" w:space="0" w:color="auto"/>
              <w:right w:val="single" w:sz="4" w:space="0" w:color="auto"/>
            </w:tcBorders>
          </w:tcPr>
          <w:p w14:paraId="54BB55DF" w14:textId="77777777" w:rsidR="00F34148" w:rsidRPr="00AE1A00" w:rsidRDefault="00AE1A00" w:rsidP="008D0639">
            <w:pPr>
              <w:pStyle w:val="ConsPlusNormal"/>
              <w:jc w:val="both"/>
              <w:rPr>
                <w:lang w:val="en-US"/>
              </w:rPr>
            </w:pPr>
            <w:r w:rsidRPr="00AE1A00">
              <w:rPr>
                <w:lang w:val="en-US"/>
              </w:rPr>
              <w:t xml:space="preserve">income in the form of the value of surplus inventory and other assets that are identified </w:t>
            </w:r>
            <w:proofErr w:type="gramStart"/>
            <w:r w:rsidRPr="00AE1A00">
              <w:rPr>
                <w:lang w:val="en-US"/>
              </w:rPr>
              <w:t>as a result of</w:t>
            </w:r>
            <w:proofErr w:type="gramEnd"/>
            <w:r w:rsidRPr="00AE1A00">
              <w:rPr>
                <w:lang w:val="en-US"/>
              </w:rPr>
              <w:t xml:space="preserve"> inventory</w:t>
            </w:r>
          </w:p>
        </w:tc>
        <w:tc>
          <w:tcPr>
            <w:tcW w:w="3260" w:type="dxa"/>
            <w:tcBorders>
              <w:top w:val="single" w:sz="4" w:space="0" w:color="auto"/>
              <w:left w:val="single" w:sz="4" w:space="0" w:color="auto"/>
              <w:bottom w:val="single" w:sz="4" w:space="0" w:color="auto"/>
              <w:right w:val="single" w:sz="4" w:space="0" w:color="auto"/>
            </w:tcBorders>
          </w:tcPr>
          <w:p w14:paraId="31DA3164" w14:textId="77777777" w:rsidR="00F34148" w:rsidRPr="00AE1A00" w:rsidRDefault="00AE1A00" w:rsidP="008D0639">
            <w:pPr>
              <w:pStyle w:val="ConsPlusNormal"/>
              <w:rPr>
                <w:lang w:val="en-US"/>
              </w:rPr>
            </w:pPr>
            <w:r w:rsidRPr="00AE1A00">
              <w:rPr>
                <w:lang w:val="en-US"/>
              </w:rPr>
              <w:t xml:space="preserve">income in the form of the value of surplus inventory and other assets that are identified </w:t>
            </w:r>
            <w:proofErr w:type="gramStart"/>
            <w:r w:rsidRPr="00AE1A00">
              <w:rPr>
                <w:lang w:val="en-US"/>
              </w:rPr>
              <w:t>as a result of</w:t>
            </w:r>
            <w:proofErr w:type="gramEnd"/>
            <w:r w:rsidRPr="00AE1A00">
              <w:rPr>
                <w:lang w:val="en-US"/>
              </w:rPr>
              <w:t xml:space="preserve"> inventory</w:t>
            </w:r>
          </w:p>
        </w:tc>
      </w:tr>
      <w:tr w:rsidR="00F34148" w:rsidRPr="007D576E" w14:paraId="59CD576A" w14:textId="77777777" w:rsidTr="00F34148">
        <w:tc>
          <w:tcPr>
            <w:tcW w:w="1418" w:type="dxa"/>
            <w:tcBorders>
              <w:top w:val="single" w:sz="4" w:space="0" w:color="auto"/>
              <w:left w:val="single" w:sz="4" w:space="0" w:color="auto"/>
              <w:bottom w:val="single" w:sz="4" w:space="0" w:color="auto"/>
              <w:right w:val="single" w:sz="4" w:space="0" w:color="auto"/>
            </w:tcBorders>
          </w:tcPr>
          <w:p w14:paraId="5E0FEA33" w14:textId="77777777" w:rsidR="00F34148" w:rsidRPr="00A11B0A" w:rsidRDefault="00F34148" w:rsidP="008D0639">
            <w:pPr>
              <w:pStyle w:val="ConsPlusNormal"/>
              <w:jc w:val="center"/>
            </w:pPr>
            <w:r w:rsidRPr="00A11B0A">
              <w:t>"21"</w:t>
            </w:r>
          </w:p>
        </w:tc>
        <w:tc>
          <w:tcPr>
            <w:tcW w:w="5528" w:type="dxa"/>
            <w:tcBorders>
              <w:top w:val="single" w:sz="4" w:space="0" w:color="auto"/>
              <w:left w:val="single" w:sz="4" w:space="0" w:color="auto"/>
              <w:bottom w:val="single" w:sz="4" w:space="0" w:color="auto"/>
              <w:right w:val="single" w:sz="4" w:space="0" w:color="auto"/>
            </w:tcBorders>
          </w:tcPr>
          <w:p w14:paraId="23988816" w14:textId="77777777" w:rsidR="00F34148" w:rsidRPr="00AE1A00" w:rsidRDefault="00AE1A00" w:rsidP="008D0639">
            <w:pPr>
              <w:pStyle w:val="ConsPlusNormal"/>
              <w:jc w:val="both"/>
              <w:rPr>
                <w:lang w:val="en-US"/>
              </w:rPr>
            </w:pPr>
            <w:r w:rsidRPr="00AE1A00">
              <w:rPr>
                <w:lang w:val="en-US"/>
              </w:rPr>
              <w:t xml:space="preserve">income in the form of the cost of mass media products </w:t>
            </w:r>
            <w:r w:rsidRPr="00AE1A00">
              <w:rPr>
                <w:lang w:val="en-US"/>
              </w:rPr>
              <w:lastRenderedPageBreak/>
              <w:t>and book products that are subject to replacement when returning or writing off such products on the grounds provided for in subparagraphs 43 and 44 of paragraph 1 of article 264 of the Tax code of the Russian Federation. The cost of the products specified in this paragraph is estimated in accordance with the procedure for evaluating the balance of finished products established by article 319 of the Tax code of the Russian Federation</w:t>
            </w:r>
          </w:p>
        </w:tc>
        <w:tc>
          <w:tcPr>
            <w:tcW w:w="3260" w:type="dxa"/>
            <w:tcBorders>
              <w:top w:val="single" w:sz="4" w:space="0" w:color="auto"/>
              <w:left w:val="single" w:sz="4" w:space="0" w:color="auto"/>
              <w:bottom w:val="single" w:sz="4" w:space="0" w:color="auto"/>
              <w:right w:val="single" w:sz="4" w:space="0" w:color="auto"/>
            </w:tcBorders>
          </w:tcPr>
          <w:p w14:paraId="2DA97A80" w14:textId="77777777" w:rsidR="00F34148" w:rsidRPr="00AE1A00" w:rsidRDefault="00AE1A00" w:rsidP="008D0639">
            <w:pPr>
              <w:pStyle w:val="ConsPlusNormal"/>
              <w:rPr>
                <w:lang w:val="en-US"/>
              </w:rPr>
            </w:pPr>
            <w:r w:rsidRPr="00AE1A00">
              <w:rPr>
                <w:lang w:val="en-US"/>
              </w:rPr>
              <w:lastRenderedPageBreak/>
              <w:t xml:space="preserve">income in the form of the cost </w:t>
            </w:r>
            <w:r w:rsidRPr="00AE1A00">
              <w:rPr>
                <w:lang w:val="en-US"/>
              </w:rPr>
              <w:lastRenderedPageBreak/>
              <w:t>of media products and book products to be replaced when returning or debiting</w:t>
            </w:r>
          </w:p>
        </w:tc>
      </w:tr>
      <w:tr w:rsidR="00F34148" w:rsidRPr="007D576E" w14:paraId="2C334156" w14:textId="77777777" w:rsidTr="00F34148">
        <w:tc>
          <w:tcPr>
            <w:tcW w:w="1418" w:type="dxa"/>
            <w:tcBorders>
              <w:top w:val="single" w:sz="4" w:space="0" w:color="auto"/>
              <w:left w:val="single" w:sz="4" w:space="0" w:color="auto"/>
              <w:bottom w:val="single" w:sz="4" w:space="0" w:color="auto"/>
              <w:right w:val="single" w:sz="4" w:space="0" w:color="auto"/>
            </w:tcBorders>
          </w:tcPr>
          <w:p w14:paraId="359F7252" w14:textId="77777777" w:rsidR="00F34148" w:rsidRPr="00A11B0A" w:rsidRDefault="00F34148" w:rsidP="008D0639">
            <w:pPr>
              <w:pStyle w:val="ConsPlusNormal"/>
              <w:jc w:val="center"/>
            </w:pPr>
            <w:r w:rsidRPr="00A11B0A">
              <w:lastRenderedPageBreak/>
              <w:t>"22"</w:t>
            </w:r>
          </w:p>
        </w:tc>
        <w:tc>
          <w:tcPr>
            <w:tcW w:w="5528" w:type="dxa"/>
            <w:tcBorders>
              <w:top w:val="single" w:sz="4" w:space="0" w:color="auto"/>
              <w:left w:val="single" w:sz="4" w:space="0" w:color="auto"/>
              <w:bottom w:val="single" w:sz="4" w:space="0" w:color="auto"/>
              <w:right w:val="single" w:sz="4" w:space="0" w:color="auto"/>
            </w:tcBorders>
          </w:tcPr>
          <w:p w14:paraId="40F19472" w14:textId="77777777" w:rsidR="00F34148" w:rsidRPr="00334BDB" w:rsidRDefault="00334BDB" w:rsidP="008D0639">
            <w:pPr>
              <w:pStyle w:val="ConsPlusNormal"/>
              <w:jc w:val="both"/>
              <w:rPr>
                <w:lang w:val="en-US"/>
              </w:rPr>
            </w:pPr>
            <w:r w:rsidRPr="00334BDB">
              <w:rPr>
                <w:lang w:val="en-US"/>
              </w:rPr>
              <w:t>income in the form of amounts of adjustment of the taxpayer's profit due to the application of methods for determining for tax purposes the compliance of prices used in transactions with market prices (profitability) provided for in articles 105.12 and 105.13 of the Tax code of the Russian Federation</w:t>
            </w:r>
          </w:p>
        </w:tc>
        <w:tc>
          <w:tcPr>
            <w:tcW w:w="3260" w:type="dxa"/>
            <w:tcBorders>
              <w:top w:val="single" w:sz="4" w:space="0" w:color="auto"/>
              <w:left w:val="single" w:sz="4" w:space="0" w:color="auto"/>
              <w:bottom w:val="single" w:sz="4" w:space="0" w:color="auto"/>
              <w:right w:val="single" w:sz="4" w:space="0" w:color="auto"/>
            </w:tcBorders>
          </w:tcPr>
          <w:p w14:paraId="0ED8BF65" w14:textId="77777777" w:rsidR="00F34148" w:rsidRPr="00334BDB" w:rsidRDefault="00334BDB" w:rsidP="008D0639">
            <w:pPr>
              <w:pStyle w:val="ConsPlusNormal"/>
              <w:rPr>
                <w:lang w:val="en-US"/>
              </w:rPr>
            </w:pPr>
            <w:r w:rsidRPr="00334BDB">
              <w:rPr>
                <w:lang w:val="en-US"/>
              </w:rPr>
              <w:t xml:space="preserve">income in the form of </w:t>
            </w:r>
            <w:proofErr w:type="gramStart"/>
            <w:r w:rsidRPr="00334BDB">
              <w:rPr>
                <w:lang w:val="en-US"/>
              </w:rPr>
              <w:t>tax payer's</w:t>
            </w:r>
            <w:proofErr w:type="gramEnd"/>
            <w:r w:rsidRPr="00334BDB">
              <w:rPr>
                <w:lang w:val="en-US"/>
              </w:rPr>
              <w:t xml:space="preserve"> profit adjustment amounts</w:t>
            </w:r>
          </w:p>
        </w:tc>
      </w:tr>
      <w:tr w:rsidR="00F34148" w:rsidRPr="007D576E" w14:paraId="6781FB06" w14:textId="77777777" w:rsidTr="00F34148">
        <w:tc>
          <w:tcPr>
            <w:tcW w:w="1418" w:type="dxa"/>
            <w:tcBorders>
              <w:top w:val="single" w:sz="4" w:space="0" w:color="auto"/>
              <w:left w:val="single" w:sz="4" w:space="0" w:color="auto"/>
              <w:bottom w:val="single" w:sz="4" w:space="0" w:color="auto"/>
              <w:right w:val="single" w:sz="4" w:space="0" w:color="auto"/>
            </w:tcBorders>
          </w:tcPr>
          <w:p w14:paraId="455E4A32" w14:textId="77777777" w:rsidR="00F34148" w:rsidRPr="00A11B0A" w:rsidRDefault="00F34148" w:rsidP="008D0639">
            <w:pPr>
              <w:pStyle w:val="ConsPlusNormal"/>
              <w:jc w:val="center"/>
            </w:pPr>
            <w:r w:rsidRPr="00A11B0A">
              <w:t>"23"</w:t>
            </w:r>
          </w:p>
        </w:tc>
        <w:tc>
          <w:tcPr>
            <w:tcW w:w="5528" w:type="dxa"/>
            <w:tcBorders>
              <w:top w:val="single" w:sz="4" w:space="0" w:color="auto"/>
              <w:left w:val="single" w:sz="4" w:space="0" w:color="auto"/>
              <w:bottom w:val="single" w:sz="4" w:space="0" w:color="auto"/>
              <w:right w:val="single" w:sz="4" w:space="0" w:color="auto"/>
            </w:tcBorders>
          </w:tcPr>
          <w:p w14:paraId="4D5144B8" w14:textId="77777777" w:rsidR="00F34148" w:rsidRPr="00334BDB" w:rsidRDefault="00334BDB" w:rsidP="008D0639">
            <w:pPr>
              <w:pStyle w:val="ConsPlusNormal"/>
              <w:jc w:val="both"/>
              <w:rPr>
                <w:lang w:val="en-US"/>
              </w:rPr>
            </w:pPr>
            <w:r w:rsidRPr="00334BDB">
              <w:rPr>
                <w:lang w:val="en-US"/>
              </w:rPr>
              <w:t xml:space="preserve">income is returned to the donor or his assigns monetary equivalent of immovable property and (or) securities transferred for the replenishment of the target capital of the noncommercial organization in the order established by the Federal law of December 30, 2006 of N 275-FZ "On procedure of formation and utilization of target capital of the noncommercial </w:t>
            </w:r>
            <w:proofErr w:type="spellStart"/>
            <w:r w:rsidRPr="00334BDB">
              <w:rPr>
                <w:lang w:val="en-US"/>
              </w:rPr>
              <w:t>organisations</w:t>
            </w:r>
            <w:proofErr w:type="spellEnd"/>
            <w:r w:rsidRPr="00334BDB">
              <w:rPr>
                <w:lang w:val="en-US"/>
              </w:rPr>
              <w:t>" (meeting of the legislation of the Russian Federation, 2006, N 1 (h 1), article 38; 2013, N 30 (h. 1), article 4084)</w:t>
            </w:r>
          </w:p>
        </w:tc>
        <w:tc>
          <w:tcPr>
            <w:tcW w:w="3260" w:type="dxa"/>
            <w:tcBorders>
              <w:top w:val="single" w:sz="4" w:space="0" w:color="auto"/>
              <w:left w:val="single" w:sz="4" w:space="0" w:color="auto"/>
              <w:bottom w:val="single" w:sz="4" w:space="0" w:color="auto"/>
              <w:right w:val="single" w:sz="4" w:space="0" w:color="auto"/>
            </w:tcBorders>
          </w:tcPr>
          <w:p w14:paraId="41C6178B" w14:textId="77777777" w:rsidR="00F34148" w:rsidRPr="00334BDB" w:rsidRDefault="00334BDB" w:rsidP="008D0639">
            <w:pPr>
              <w:pStyle w:val="ConsPlusNormal"/>
              <w:rPr>
                <w:lang w:val="en-US"/>
              </w:rPr>
            </w:pPr>
            <w:r w:rsidRPr="00334BDB">
              <w:rPr>
                <w:lang w:val="en-US"/>
              </w:rPr>
              <w:t>income in the form of the returned monetary equivalent of real estate and (or) securities transferred to replenish the endowment capital of a non-profit organization</w:t>
            </w:r>
          </w:p>
        </w:tc>
      </w:tr>
      <w:tr w:rsidR="00F34148" w:rsidRPr="007D576E" w14:paraId="66FEE40B" w14:textId="77777777" w:rsidTr="00F34148">
        <w:tc>
          <w:tcPr>
            <w:tcW w:w="1418" w:type="dxa"/>
            <w:tcBorders>
              <w:top w:val="single" w:sz="4" w:space="0" w:color="auto"/>
              <w:left w:val="single" w:sz="4" w:space="0" w:color="auto"/>
              <w:bottom w:val="single" w:sz="4" w:space="0" w:color="auto"/>
              <w:right w:val="single" w:sz="4" w:space="0" w:color="auto"/>
            </w:tcBorders>
          </w:tcPr>
          <w:p w14:paraId="0087F29F" w14:textId="77777777" w:rsidR="00F34148" w:rsidRPr="00A11B0A" w:rsidRDefault="00F34148" w:rsidP="008D0639">
            <w:pPr>
              <w:pStyle w:val="ConsPlusNormal"/>
              <w:jc w:val="center"/>
            </w:pPr>
            <w:r w:rsidRPr="00A11B0A">
              <w:t>"24"</w:t>
            </w:r>
          </w:p>
        </w:tc>
        <w:tc>
          <w:tcPr>
            <w:tcW w:w="5528" w:type="dxa"/>
            <w:tcBorders>
              <w:top w:val="single" w:sz="4" w:space="0" w:color="auto"/>
              <w:left w:val="single" w:sz="4" w:space="0" w:color="auto"/>
              <w:bottom w:val="single" w:sz="4" w:space="0" w:color="auto"/>
              <w:right w:val="single" w:sz="4" w:space="0" w:color="auto"/>
            </w:tcBorders>
          </w:tcPr>
          <w:p w14:paraId="7A735E47" w14:textId="77777777" w:rsidR="00F34148" w:rsidRPr="00334BDB" w:rsidRDefault="00334BDB" w:rsidP="008D0639">
            <w:pPr>
              <w:pStyle w:val="ConsPlusNormal"/>
              <w:jc w:val="both"/>
              <w:rPr>
                <w:lang w:val="en-US"/>
              </w:rPr>
            </w:pPr>
            <w:r w:rsidRPr="00334BDB">
              <w:rPr>
                <w:lang w:val="en-US"/>
              </w:rPr>
              <w:t>income in the form of the difference between the amount of tax deductions from excise amounts accrued when performing operations specified in subparagraphs 21, 23-33 of paragraph 1 of article 182 of the Tax code of the Russian Federation and the specified excise amounts</w:t>
            </w:r>
          </w:p>
        </w:tc>
        <w:tc>
          <w:tcPr>
            <w:tcW w:w="3260" w:type="dxa"/>
            <w:tcBorders>
              <w:top w:val="single" w:sz="4" w:space="0" w:color="auto"/>
              <w:left w:val="single" w:sz="4" w:space="0" w:color="auto"/>
              <w:bottom w:val="single" w:sz="4" w:space="0" w:color="auto"/>
              <w:right w:val="single" w:sz="4" w:space="0" w:color="auto"/>
            </w:tcBorders>
          </w:tcPr>
          <w:p w14:paraId="36F4C38E" w14:textId="77777777" w:rsidR="00F34148" w:rsidRPr="00334BDB" w:rsidRDefault="00334BDB" w:rsidP="008D0639">
            <w:pPr>
              <w:pStyle w:val="ConsPlusNormal"/>
              <w:rPr>
                <w:lang w:val="en-US"/>
              </w:rPr>
            </w:pPr>
            <w:r w:rsidRPr="00334BDB">
              <w:rPr>
                <w:lang w:val="en-US"/>
              </w:rPr>
              <w:t>income in the form of the difference between the amount of tax deductions from excise amounts and the specified excise amounts</w:t>
            </w:r>
          </w:p>
        </w:tc>
      </w:tr>
      <w:tr w:rsidR="00F34148" w:rsidRPr="007D576E" w14:paraId="3DAC2652" w14:textId="77777777" w:rsidTr="00F34148">
        <w:tc>
          <w:tcPr>
            <w:tcW w:w="1418" w:type="dxa"/>
            <w:tcBorders>
              <w:top w:val="single" w:sz="4" w:space="0" w:color="auto"/>
              <w:left w:val="single" w:sz="4" w:space="0" w:color="auto"/>
              <w:bottom w:val="single" w:sz="4" w:space="0" w:color="auto"/>
              <w:right w:val="single" w:sz="4" w:space="0" w:color="auto"/>
            </w:tcBorders>
          </w:tcPr>
          <w:p w14:paraId="5B7F6272" w14:textId="77777777" w:rsidR="00F34148" w:rsidRPr="00A11B0A" w:rsidRDefault="00F34148" w:rsidP="008D0639">
            <w:pPr>
              <w:pStyle w:val="ConsPlusNormal"/>
              <w:jc w:val="center"/>
            </w:pPr>
            <w:r w:rsidRPr="00A11B0A">
              <w:t>"25"</w:t>
            </w:r>
          </w:p>
        </w:tc>
        <w:tc>
          <w:tcPr>
            <w:tcW w:w="5528" w:type="dxa"/>
            <w:tcBorders>
              <w:top w:val="single" w:sz="4" w:space="0" w:color="auto"/>
              <w:left w:val="single" w:sz="4" w:space="0" w:color="auto"/>
              <w:bottom w:val="single" w:sz="4" w:space="0" w:color="auto"/>
              <w:right w:val="single" w:sz="4" w:space="0" w:color="auto"/>
            </w:tcBorders>
          </w:tcPr>
          <w:p w14:paraId="40F09132" w14:textId="77777777" w:rsidR="00F34148" w:rsidRPr="00334BDB" w:rsidRDefault="00334BDB" w:rsidP="008D0639">
            <w:pPr>
              <w:pStyle w:val="ConsPlusNormal"/>
              <w:jc w:val="both"/>
              <w:rPr>
                <w:lang w:val="en-US"/>
              </w:rPr>
            </w:pPr>
            <w:r w:rsidRPr="00334BDB">
              <w:rPr>
                <w:lang w:val="en-US"/>
              </w:rPr>
              <w:t>income in the form of profit of a controlled foreign company determined in accordance with the Tax code of the Russian Federation - for organizations recognized in accordance with the Tax code of the Russian Federation as controlling persons of this foreign company</w:t>
            </w:r>
          </w:p>
        </w:tc>
        <w:tc>
          <w:tcPr>
            <w:tcW w:w="3260" w:type="dxa"/>
            <w:tcBorders>
              <w:top w:val="single" w:sz="4" w:space="0" w:color="auto"/>
              <w:left w:val="single" w:sz="4" w:space="0" w:color="auto"/>
              <w:bottom w:val="single" w:sz="4" w:space="0" w:color="auto"/>
              <w:right w:val="single" w:sz="4" w:space="0" w:color="auto"/>
            </w:tcBorders>
          </w:tcPr>
          <w:p w14:paraId="67FF0693" w14:textId="77777777" w:rsidR="00F34148" w:rsidRPr="00334BDB" w:rsidRDefault="00334BDB" w:rsidP="008D0639">
            <w:pPr>
              <w:pStyle w:val="ConsPlusNormal"/>
              <w:rPr>
                <w:lang w:val="en-US"/>
              </w:rPr>
            </w:pPr>
            <w:r w:rsidRPr="00334BDB">
              <w:rPr>
                <w:lang w:val="en-US"/>
              </w:rPr>
              <w:t>income in the form of profit of a controlled foreign company</w:t>
            </w:r>
          </w:p>
        </w:tc>
      </w:tr>
      <w:tr w:rsidR="00F34148" w:rsidRPr="007D576E" w14:paraId="0431CFF8" w14:textId="77777777" w:rsidTr="00F34148">
        <w:tc>
          <w:tcPr>
            <w:tcW w:w="1418" w:type="dxa"/>
            <w:tcBorders>
              <w:top w:val="single" w:sz="4" w:space="0" w:color="auto"/>
              <w:left w:val="single" w:sz="4" w:space="0" w:color="auto"/>
              <w:bottom w:val="single" w:sz="4" w:space="0" w:color="auto"/>
              <w:right w:val="single" w:sz="4" w:space="0" w:color="auto"/>
            </w:tcBorders>
          </w:tcPr>
          <w:p w14:paraId="1046E75E" w14:textId="77777777" w:rsidR="00F34148" w:rsidRPr="00A11B0A" w:rsidRDefault="00F34148" w:rsidP="008D0639">
            <w:pPr>
              <w:pStyle w:val="ConsPlusNormal"/>
              <w:jc w:val="center"/>
            </w:pPr>
            <w:r w:rsidRPr="00A11B0A">
              <w:t>"26"</w:t>
            </w:r>
          </w:p>
        </w:tc>
        <w:tc>
          <w:tcPr>
            <w:tcW w:w="5528" w:type="dxa"/>
            <w:tcBorders>
              <w:top w:val="single" w:sz="4" w:space="0" w:color="auto"/>
              <w:left w:val="single" w:sz="4" w:space="0" w:color="auto"/>
              <w:bottom w:val="single" w:sz="4" w:space="0" w:color="auto"/>
              <w:right w:val="single" w:sz="4" w:space="0" w:color="auto"/>
            </w:tcBorders>
          </w:tcPr>
          <w:p w14:paraId="0B26B0E2" w14:textId="77777777" w:rsidR="00F34148" w:rsidRPr="00334BDB" w:rsidRDefault="00334BDB" w:rsidP="008D0639">
            <w:pPr>
              <w:pStyle w:val="ConsPlusNormal"/>
              <w:jc w:val="both"/>
              <w:rPr>
                <w:lang w:val="en-US"/>
              </w:rPr>
            </w:pPr>
            <w:r w:rsidRPr="00334BDB">
              <w:rPr>
                <w:lang w:val="en-US"/>
              </w:rPr>
              <w:t>insurance premiums for mandatory pension insurance</w:t>
            </w:r>
          </w:p>
        </w:tc>
        <w:tc>
          <w:tcPr>
            <w:tcW w:w="3260" w:type="dxa"/>
            <w:tcBorders>
              <w:top w:val="single" w:sz="4" w:space="0" w:color="auto"/>
              <w:left w:val="single" w:sz="4" w:space="0" w:color="auto"/>
              <w:bottom w:val="single" w:sz="4" w:space="0" w:color="auto"/>
              <w:right w:val="single" w:sz="4" w:space="0" w:color="auto"/>
            </w:tcBorders>
          </w:tcPr>
          <w:p w14:paraId="665C7643" w14:textId="77777777" w:rsidR="00F34148" w:rsidRPr="00334BDB" w:rsidRDefault="00334BDB" w:rsidP="008D0639">
            <w:pPr>
              <w:pStyle w:val="ConsPlusNormal"/>
              <w:rPr>
                <w:lang w:val="en-US"/>
              </w:rPr>
            </w:pPr>
            <w:r w:rsidRPr="00334BDB">
              <w:rPr>
                <w:lang w:val="en-US"/>
              </w:rPr>
              <w:t>Insurance premiums for mandatory pension insurance</w:t>
            </w:r>
          </w:p>
        </w:tc>
      </w:tr>
      <w:tr w:rsidR="00F34148" w:rsidRPr="007D576E" w14:paraId="026F2427" w14:textId="77777777" w:rsidTr="00F34148">
        <w:tc>
          <w:tcPr>
            <w:tcW w:w="1418" w:type="dxa"/>
            <w:tcBorders>
              <w:top w:val="single" w:sz="4" w:space="0" w:color="auto"/>
              <w:left w:val="single" w:sz="4" w:space="0" w:color="auto"/>
              <w:bottom w:val="single" w:sz="4" w:space="0" w:color="auto"/>
              <w:right w:val="single" w:sz="4" w:space="0" w:color="auto"/>
            </w:tcBorders>
          </w:tcPr>
          <w:p w14:paraId="06041897" w14:textId="77777777" w:rsidR="00F34148" w:rsidRPr="00A11B0A" w:rsidRDefault="00F34148" w:rsidP="008D0639">
            <w:pPr>
              <w:pStyle w:val="ConsPlusNormal"/>
              <w:jc w:val="center"/>
            </w:pPr>
            <w:r w:rsidRPr="00A11B0A">
              <w:t>"27"</w:t>
            </w:r>
          </w:p>
        </w:tc>
        <w:tc>
          <w:tcPr>
            <w:tcW w:w="5528" w:type="dxa"/>
            <w:tcBorders>
              <w:top w:val="single" w:sz="4" w:space="0" w:color="auto"/>
              <w:left w:val="single" w:sz="4" w:space="0" w:color="auto"/>
              <w:bottom w:val="single" w:sz="4" w:space="0" w:color="auto"/>
              <w:right w:val="single" w:sz="4" w:space="0" w:color="auto"/>
            </w:tcBorders>
          </w:tcPr>
          <w:p w14:paraId="663014DF" w14:textId="77777777" w:rsidR="00F34148" w:rsidRPr="00EA6933" w:rsidRDefault="00EA6933" w:rsidP="008D0639">
            <w:pPr>
              <w:pStyle w:val="ConsPlusNormal"/>
              <w:jc w:val="both"/>
              <w:rPr>
                <w:lang w:val="en-US"/>
              </w:rPr>
            </w:pPr>
            <w:r w:rsidRPr="00EA6933">
              <w:rPr>
                <w:lang w:val="en-US"/>
              </w:rPr>
              <w:t>insurance premiums for compulsory social insurance in the event of temporary disability and maternity</w:t>
            </w:r>
          </w:p>
        </w:tc>
        <w:tc>
          <w:tcPr>
            <w:tcW w:w="3260" w:type="dxa"/>
            <w:tcBorders>
              <w:top w:val="single" w:sz="4" w:space="0" w:color="auto"/>
              <w:left w:val="single" w:sz="4" w:space="0" w:color="auto"/>
              <w:bottom w:val="single" w:sz="4" w:space="0" w:color="auto"/>
              <w:right w:val="single" w:sz="4" w:space="0" w:color="auto"/>
            </w:tcBorders>
          </w:tcPr>
          <w:p w14:paraId="5D9D9BCE" w14:textId="77777777" w:rsidR="00F34148" w:rsidRPr="00EA6933" w:rsidRDefault="00EA6933" w:rsidP="008D0639">
            <w:pPr>
              <w:pStyle w:val="ConsPlusNormal"/>
              <w:rPr>
                <w:lang w:val="en-US"/>
              </w:rPr>
            </w:pPr>
            <w:r w:rsidRPr="00EA6933">
              <w:rPr>
                <w:lang w:val="en-US"/>
              </w:rPr>
              <w:t>insurance premiums for compulsory social insurance in the event of temporary disability and maternity</w:t>
            </w:r>
          </w:p>
        </w:tc>
      </w:tr>
      <w:tr w:rsidR="00F34148" w:rsidRPr="007D576E" w14:paraId="27625675" w14:textId="77777777" w:rsidTr="00F34148">
        <w:tc>
          <w:tcPr>
            <w:tcW w:w="1418" w:type="dxa"/>
            <w:tcBorders>
              <w:top w:val="single" w:sz="4" w:space="0" w:color="auto"/>
              <w:left w:val="single" w:sz="4" w:space="0" w:color="auto"/>
              <w:bottom w:val="single" w:sz="4" w:space="0" w:color="auto"/>
              <w:right w:val="single" w:sz="4" w:space="0" w:color="auto"/>
            </w:tcBorders>
          </w:tcPr>
          <w:p w14:paraId="7CCA985F" w14:textId="77777777" w:rsidR="00F34148" w:rsidRPr="00A11B0A" w:rsidRDefault="00F34148" w:rsidP="008D0639">
            <w:pPr>
              <w:pStyle w:val="ConsPlusNormal"/>
              <w:jc w:val="center"/>
            </w:pPr>
            <w:r w:rsidRPr="00A11B0A">
              <w:t>"28"</w:t>
            </w:r>
          </w:p>
        </w:tc>
        <w:tc>
          <w:tcPr>
            <w:tcW w:w="5528" w:type="dxa"/>
            <w:tcBorders>
              <w:top w:val="single" w:sz="4" w:space="0" w:color="auto"/>
              <w:left w:val="single" w:sz="4" w:space="0" w:color="auto"/>
              <w:bottom w:val="single" w:sz="4" w:space="0" w:color="auto"/>
              <w:right w:val="single" w:sz="4" w:space="0" w:color="auto"/>
            </w:tcBorders>
          </w:tcPr>
          <w:p w14:paraId="03447B2A" w14:textId="77777777" w:rsidR="00F34148" w:rsidRPr="00EA6933" w:rsidRDefault="00EA6933" w:rsidP="008D0639">
            <w:pPr>
              <w:pStyle w:val="ConsPlusNormal"/>
              <w:jc w:val="both"/>
              <w:rPr>
                <w:lang w:val="en-US"/>
              </w:rPr>
            </w:pPr>
            <w:r w:rsidRPr="00EA6933">
              <w:rPr>
                <w:lang w:val="en-US"/>
              </w:rPr>
              <w:t>insurance premiums for compulsory medical insurance</w:t>
            </w:r>
          </w:p>
        </w:tc>
        <w:tc>
          <w:tcPr>
            <w:tcW w:w="3260" w:type="dxa"/>
            <w:tcBorders>
              <w:top w:val="single" w:sz="4" w:space="0" w:color="auto"/>
              <w:left w:val="single" w:sz="4" w:space="0" w:color="auto"/>
              <w:bottom w:val="single" w:sz="4" w:space="0" w:color="auto"/>
              <w:right w:val="single" w:sz="4" w:space="0" w:color="auto"/>
            </w:tcBorders>
          </w:tcPr>
          <w:p w14:paraId="7535AE08" w14:textId="77777777" w:rsidR="00F34148" w:rsidRPr="00EA6933" w:rsidRDefault="00EA6933" w:rsidP="00EA6933">
            <w:pPr>
              <w:pStyle w:val="ConsPlusNormal"/>
              <w:rPr>
                <w:lang w:val="en-US"/>
              </w:rPr>
            </w:pPr>
            <w:r w:rsidRPr="00EA6933">
              <w:rPr>
                <w:lang w:val="en-US"/>
              </w:rPr>
              <w:t xml:space="preserve">Insurance premiums for mandatory </w:t>
            </w:r>
            <w:r>
              <w:rPr>
                <w:lang w:val="en-US"/>
              </w:rPr>
              <w:t>medical</w:t>
            </w:r>
            <w:r w:rsidRPr="00EA6933">
              <w:rPr>
                <w:lang w:val="en-US"/>
              </w:rPr>
              <w:t xml:space="preserve"> insurance</w:t>
            </w:r>
          </w:p>
        </w:tc>
      </w:tr>
      <w:tr w:rsidR="00F34148" w:rsidRPr="007D576E" w14:paraId="36D57D22" w14:textId="77777777" w:rsidTr="00F34148">
        <w:tc>
          <w:tcPr>
            <w:tcW w:w="1418" w:type="dxa"/>
            <w:tcBorders>
              <w:top w:val="single" w:sz="4" w:space="0" w:color="auto"/>
              <w:left w:val="single" w:sz="4" w:space="0" w:color="auto"/>
              <w:bottom w:val="single" w:sz="4" w:space="0" w:color="auto"/>
              <w:right w:val="single" w:sz="4" w:space="0" w:color="auto"/>
            </w:tcBorders>
          </w:tcPr>
          <w:p w14:paraId="029B8021" w14:textId="77777777" w:rsidR="00F34148" w:rsidRPr="00A11B0A" w:rsidRDefault="00F34148" w:rsidP="008D0639">
            <w:pPr>
              <w:pStyle w:val="ConsPlusNormal"/>
              <w:jc w:val="center"/>
            </w:pPr>
            <w:r w:rsidRPr="00A11B0A">
              <w:t>"29"</w:t>
            </w:r>
          </w:p>
        </w:tc>
        <w:tc>
          <w:tcPr>
            <w:tcW w:w="5528" w:type="dxa"/>
            <w:tcBorders>
              <w:top w:val="single" w:sz="4" w:space="0" w:color="auto"/>
              <w:left w:val="single" w:sz="4" w:space="0" w:color="auto"/>
              <w:bottom w:val="single" w:sz="4" w:space="0" w:color="auto"/>
              <w:right w:val="single" w:sz="4" w:space="0" w:color="auto"/>
            </w:tcBorders>
          </w:tcPr>
          <w:p w14:paraId="228F1941" w14:textId="77777777" w:rsidR="00F34148" w:rsidRPr="00EA6933" w:rsidRDefault="00EA6933" w:rsidP="008D0639">
            <w:pPr>
              <w:pStyle w:val="ConsPlusNormal"/>
              <w:jc w:val="both"/>
              <w:rPr>
                <w:lang w:val="en-US"/>
              </w:rPr>
            </w:pPr>
            <w:r w:rsidRPr="00EA6933">
              <w:rPr>
                <w:lang w:val="en-US"/>
              </w:rPr>
              <w:t>insurance premiums for compulsory social insurance against industrial accidents and occupational diseases</w:t>
            </w:r>
          </w:p>
        </w:tc>
        <w:tc>
          <w:tcPr>
            <w:tcW w:w="3260" w:type="dxa"/>
            <w:tcBorders>
              <w:top w:val="single" w:sz="4" w:space="0" w:color="auto"/>
              <w:left w:val="single" w:sz="4" w:space="0" w:color="auto"/>
              <w:bottom w:val="single" w:sz="4" w:space="0" w:color="auto"/>
              <w:right w:val="single" w:sz="4" w:space="0" w:color="auto"/>
            </w:tcBorders>
          </w:tcPr>
          <w:p w14:paraId="66C88CFC" w14:textId="77777777" w:rsidR="00F34148" w:rsidRPr="00EA6933" w:rsidRDefault="00EA6933" w:rsidP="008D0639">
            <w:pPr>
              <w:pStyle w:val="ConsPlusNormal"/>
              <w:rPr>
                <w:lang w:val="en-US"/>
              </w:rPr>
            </w:pPr>
            <w:r w:rsidRPr="00EA6933">
              <w:rPr>
                <w:lang w:val="en-US"/>
              </w:rPr>
              <w:t>insurance premiums for compulsory social insurance against industrial accidents and occupational diseases</w:t>
            </w:r>
          </w:p>
        </w:tc>
      </w:tr>
      <w:tr w:rsidR="00F34148" w:rsidRPr="00A11B0A" w14:paraId="39BD4DF9" w14:textId="77777777" w:rsidTr="00F34148">
        <w:tc>
          <w:tcPr>
            <w:tcW w:w="1418" w:type="dxa"/>
            <w:tcBorders>
              <w:top w:val="single" w:sz="4" w:space="0" w:color="auto"/>
              <w:left w:val="single" w:sz="4" w:space="0" w:color="auto"/>
              <w:bottom w:val="single" w:sz="4" w:space="0" w:color="auto"/>
              <w:right w:val="single" w:sz="4" w:space="0" w:color="auto"/>
            </w:tcBorders>
          </w:tcPr>
          <w:p w14:paraId="372E562C" w14:textId="77777777" w:rsidR="00F34148" w:rsidRPr="00A11B0A" w:rsidRDefault="00F34148" w:rsidP="008D0639">
            <w:pPr>
              <w:pStyle w:val="ConsPlusNormal"/>
              <w:jc w:val="center"/>
            </w:pPr>
            <w:r w:rsidRPr="00A11B0A">
              <w:t>"30"</w:t>
            </w:r>
          </w:p>
        </w:tc>
        <w:tc>
          <w:tcPr>
            <w:tcW w:w="5528" w:type="dxa"/>
            <w:tcBorders>
              <w:top w:val="single" w:sz="4" w:space="0" w:color="auto"/>
              <w:left w:val="single" w:sz="4" w:space="0" w:color="auto"/>
              <w:bottom w:val="single" w:sz="4" w:space="0" w:color="auto"/>
              <w:right w:val="single" w:sz="4" w:space="0" w:color="auto"/>
            </w:tcBorders>
          </w:tcPr>
          <w:p w14:paraId="07ACA124" w14:textId="77777777" w:rsidR="00F34148" w:rsidRPr="00EA6933" w:rsidRDefault="00EA6933" w:rsidP="008D0639">
            <w:pPr>
              <w:pStyle w:val="ConsPlusNormal"/>
              <w:jc w:val="both"/>
              <w:rPr>
                <w:lang w:val="en-US"/>
              </w:rPr>
            </w:pPr>
            <w:r w:rsidRPr="00EA6933">
              <w:rPr>
                <w:lang w:val="en-US"/>
              </w:rPr>
              <w:t xml:space="preserve">the payment in accordance with the legislation of the </w:t>
            </w:r>
            <w:r w:rsidRPr="00EA6933">
              <w:rPr>
                <w:lang w:val="en-US"/>
              </w:rPr>
              <w:lastRenderedPageBreak/>
              <w:t>Russian Federation of temporary disability allowance (except for accidents at work and occupational illnesses) for days of temporary incapacity of the employee that are paid for by the employer and whose number is established by the Federal law from December, 29th, 2006 N 255-FZ "On compulsory social insurance against temporary disability and in connection with motherhood" (meeting of the legislation of the Russian Federation, 2007, N 1 (part 1), art 18; 2018, N 11, art. 1591), in the part not covered by insurance payments made to employees by insurance organizations that have licenses issued in accordance with the legislation of the Russian Federation for the implementation of the relevant type of activity, under contracts with employers in favor of employees in the event of their temporary disability (except for accidents at work and occupational diseases) for the days of temporary disability, which are paid at the expense of the employer and the number of which is established by the Federal law of December 29, 2006 N 255-FZ "on compulsory social insurance in the event of temporary disability and in connection with maternity"</w:t>
            </w:r>
          </w:p>
        </w:tc>
        <w:tc>
          <w:tcPr>
            <w:tcW w:w="3260" w:type="dxa"/>
            <w:tcBorders>
              <w:top w:val="single" w:sz="4" w:space="0" w:color="auto"/>
              <w:left w:val="single" w:sz="4" w:space="0" w:color="auto"/>
              <w:bottom w:val="single" w:sz="4" w:space="0" w:color="auto"/>
              <w:right w:val="single" w:sz="4" w:space="0" w:color="auto"/>
            </w:tcBorders>
          </w:tcPr>
          <w:p w14:paraId="04AE9CAD" w14:textId="77777777" w:rsidR="00F34148" w:rsidRPr="00A11B0A" w:rsidRDefault="00EA6933" w:rsidP="008D0639">
            <w:pPr>
              <w:pStyle w:val="ConsPlusNormal"/>
            </w:pPr>
            <w:proofErr w:type="spellStart"/>
            <w:r w:rsidRPr="00EA6933">
              <w:lastRenderedPageBreak/>
              <w:t>the</w:t>
            </w:r>
            <w:proofErr w:type="spellEnd"/>
            <w:r w:rsidRPr="00EA6933">
              <w:t xml:space="preserve"> </w:t>
            </w:r>
            <w:proofErr w:type="spellStart"/>
            <w:r w:rsidRPr="00EA6933">
              <w:t>temporary</w:t>
            </w:r>
            <w:proofErr w:type="spellEnd"/>
            <w:r w:rsidRPr="00EA6933">
              <w:t xml:space="preserve"> </w:t>
            </w:r>
            <w:proofErr w:type="spellStart"/>
            <w:r w:rsidRPr="00EA6933">
              <w:t>disability</w:t>
            </w:r>
            <w:proofErr w:type="spellEnd"/>
            <w:r w:rsidRPr="00EA6933">
              <w:t xml:space="preserve"> </w:t>
            </w:r>
            <w:proofErr w:type="spellStart"/>
            <w:r w:rsidRPr="00EA6933">
              <w:t>benefits</w:t>
            </w:r>
            <w:proofErr w:type="spellEnd"/>
          </w:p>
        </w:tc>
      </w:tr>
      <w:tr w:rsidR="00F34148" w:rsidRPr="007D576E" w14:paraId="7B4785B9" w14:textId="77777777" w:rsidTr="00F34148">
        <w:tc>
          <w:tcPr>
            <w:tcW w:w="1418" w:type="dxa"/>
            <w:tcBorders>
              <w:top w:val="single" w:sz="4" w:space="0" w:color="auto"/>
              <w:left w:val="single" w:sz="4" w:space="0" w:color="auto"/>
              <w:bottom w:val="single" w:sz="4" w:space="0" w:color="auto"/>
              <w:right w:val="single" w:sz="4" w:space="0" w:color="auto"/>
            </w:tcBorders>
          </w:tcPr>
          <w:p w14:paraId="2E651AFB" w14:textId="77777777" w:rsidR="00F34148" w:rsidRPr="00A11B0A" w:rsidRDefault="00F34148" w:rsidP="008D0639">
            <w:pPr>
              <w:pStyle w:val="ConsPlusNormal"/>
              <w:jc w:val="center"/>
            </w:pPr>
            <w:r w:rsidRPr="00A11B0A">
              <w:t>"31"</w:t>
            </w:r>
          </w:p>
        </w:tc>
        <w:tc>
          <w:tcPr>
            <w:tcW w:w="5528" w:type="dxa"/>
            <w:tcBorders>
              <w:top w:val="single" w:sz="4" w:space="0" w:color="auto"/>
              <w:left w:val="single" w:sz="4" w:space="0" w:color="auto"/>
              <w:bottom w:val="single" w:sz="4" w:space="0" w:color="auto"/>
              <w:right w:val="single" w:sz="4" w:space="0" w:color="auto"/>
            </w:tcBorders>
          </w:tcPr>
          <w:p w14:paraId="77C8DAA2" w14:textId="77777777" w:rsidR="00F34148" w:rsidRPr="00EA6933" w:rsidRDefault="00EA6933" w:rsidP="008D0639">
            <w:pPr>
              <w:pStyle w:val="ConsPlusNormal"/>
              <w:jc w:val="both"/>
              <w:rPr>
                <w:lang w:val="en-US"/>
              </w:rPr>
            </w:pPr>
            <w:r w:rsidRPr="00EA6933">
              <w:rPr>
                <w:lang w:val="en-US"/>
              </w:rPr>
              <w:t>payments (contributions) under voluntary personal insurance contracts concluded with insurance organizations that have licenses issued in accordance with the legislation of the Russian Federation for the implementation of the relevant type of activity, in favor of employees in the event of their temporary disability (except for accidents at work and occupational diseases) for the days of temporary disability, which are paid at the expense of the employer and the number of which is established by the Federal law of December 29, 2006 N 255-FZ "on compulsory social insurance in the event of temporary disability and in connection with maternity".</w:t>
            </w:r>
          </w:p>
        </w:tc>
        <w:tc>
          <w:tcPr>
            <w:tcW w:w="3260" w:type="dxa"/>
            <w:tcBorders>
              <w:top w:val="single" w:sz="4" w:space="0" w:color="auto"/>
              <w:left w:val="single" w:sz="4" w:space="0" w:color="auto"/>
              <w:bottom w:val="single" w:sz="4" w:space="0" w:color="auto"/>
              <w:right w:val="single" w:sz="4" w:space="0" w:color="auto"/>
            </w:tcBorders>
          </w:tcPr>
          <w:p w14:paraId="6F7875AE" w14:textId="77777777" w:rsidR="00F34148" w:rsidRPr="00EA6933" w:rsidRDefault="00EA6933" w:rsidP="008D0639">
            <w:pPr>
              <w:pStyle w:val="ConsPlusNormal"/>
              <w:rPr>
                <w:lang w:val="en-US"/>
              </w:rPr>
            </w:pPr>
            <w:r w:rsidRPr="00EA6933">
              <w:rPr>
                <w:lang w:val="en-US"/>
              </w:rPr>
              <w:t>payments for voluntary personal insurance</w:t>
            </w:r>
          </w:p>
        </w:tc>
      </w:tr>
    </w:tbl>
    <w:p w14:paraId="01E2119B" w14:textId="77777777" w:rsidR="00F34148" w:rsidRPr="00EA6933" w:rsidRDefault="00F34148" w:rsidP="004F178F">
      <w:pPr>
        <w:rPr>
          <w:lang w:val="en-US"/>
        </w:rPr>
      </w:pPr>
    </w:p>
    <w:p w14:paraId="58CA237A" w14:textId="77777777" w:rsidR="004F178F" w:rsidRPr="00107A10" w:rsidRDefault="004F178F" w:rsidP="004F178F">
      <w:pPr>
        <w:pStyle w:val="3"/>
        <w:rPr>
          <w:lang w:val="en-US"/>
        </w:rPr>
      </w:pPr>
      <w:bookmarkStart w:id="235" w:name="_Toc507539854"/>
      <w:bookmarkStart w:id="236" w:name="_Toc33785057"/>
      <w:r>
        <w:rPr>
          <w:rFonts w:cs="Arial"/>
        </w:rPr>
        <w:t>2.1.1.3</w:t>
      </w:r>
      <w:r>
        <w:t xml:space="preserve"> </w:t>
      </w:r>
      <w:bookmarkEnd w:id="235"/>
      <w:r w:rsidR="00107A10">
        <w:rPr>
          <w:lang w:val="en-US"/>
        </w:rPr>
        <w:t>Receipt Close Parameters</w:t>
      </w:r>
      <w:bookmarkEnd w:id="236"/>
    </w:p>
    <w:tbl>
      <w:tblPr>
        <w:tblStyle w:val="a4"/>
        <w:tblW w:w="10283" w:type="dxa"/>
        <w:tblLook w:val="04A0" w:firstRow="1" w:lastRow="0" w:firstColumn="1" w:lastColumn="0" w:noHBand="0" w:noVBand="1"/>
      </w:tblPr>
      <w:tblGrid>
        <w:gridCol w:w="1813"/>
        <w:gridCol w:w="5150"/>
        <w:gridCol w:w="3320"/>
      </w:tblGrid>
      <w:tr w:rsidR="004F178F" w:rsidRPr="008F4F86" w14:paraId="430D9F08" w14:textId="77777777" w:rsidTr="005A1481">
        <w:tc>
          <w:tcPr>
            <w:tcW w:w="1813" w:type="dxa"/>
          </w:tcPr>
          <w:p w14:paraId="5DBFD3B1" w14:textId="77777777" w:rsidR="004F178F" w:rsidRPr="00562159" w:rsidRDefault="004F178F" w:rsidP="005A1481">
            <w:pPr>
              <w:rPr>
                <w:rFonts w:cs="Arial"/>
              </w:rPr>
            </w:pPr>
            <w:r>
              <w:rPr>
                <w:rFonts w:cs="Arial"/>
                <w:lang w:val="en-US"/>
              </w:rPr>
              <w:t>payments</w:t>
            </w:r>
          </w:p>
        </w:tc>
        <w:tc>
          <w:tcPr>
            <w:tcW w:w="5150" w:type="dxa"/>
          </w:tcPr>
          <w:p w14:paraId="23290C03" w14:textId="77777777" w:rsidR="004F178F" w:rsidRPr="00332A02" w:rsidRDefault="00332A02" w:rsidP="005A1481">
            <w:pPr>
              <w:rPr>
                <w:rFonts w:cs="Arial"/>
                <w:lang w:val="en-US"/>
              </w:rPr>
            </w:pPr>
            <w:r>
              <w:rPr>
                <w:rFonts w:cs="Arial"/>
                <w:lang w:val="en-US"/>
              </w:rPr>
              <w:t>payments</w:t>
            </w:r>
          </w:p>
        </w:tc>
        <w:tc>
          <w:tcPr>
            <w:tcW w:w="3320" w:type="dxa"/>
          </w:tcPr>
          <w:p w14:paraId="78BE9957" w14:textId="77777777" w:rsidR="004F178F" w:rsidRPr="00332A02" w:rsidRDefault="00332A02" w:rsidP="005A1481">
            <w:pPr>
              <w:rPr>
                <w:rFonts w:cs="Arial"/>
                <w:lang w:val="en-US"/>
              </w:rPr>
            </w:pPr>
            <w:r>
              <w:rPr>
                <w:rFonts w:cs="Arial"/>
                <w:lang w:val="en-US"/>
              </w:rPr>
              <w:t>Array of structures</w:t>
            </w:r>
          </w:p>
        </w:tc>
      </w:tr>
      <w:tr w:rsidR="004F178F" w:rsidRPr="008F4F86" w14:paraId="6250F404" w14:textId="77777777" w:rsidTr="005A1481">
        <w:tc>
          <w:tcPr>
            <w:tcW w:w="1813" w:type="dxa"/>
          </w:tcPr>
          <w:p w14:paraId="7C9ADCA1" w14:textId="77777777" w:rsidR="004F178F" w:rsidRPr="00A25067" w:rsidRDefault="004F178F" w:rsidP="005A1481">
            <w:pPr>
              <w:rPr>
                <w:rFonts w:cs="Arial"/>
              </w:rPr>
            </w:pPr>
            <w:r>
              <w:rPr>
                <w:rFonts w:cs="Arial"/>
                <w:lang w:val="en-US"/>
              </w:rPr>
              <w:t>t</w:t>
            </w:r>
            <w:proofErr w:type="spellStart"/>
            <w:r w:rsidRPr="00E40114">
              <w:rPr>
                <w:rFonts w:cs="Arial"/>
              </w:rPr>
              <w:t>axationSystem</w:t>
            </w:r>
            <w:proofErr w:type="spellEnd"/>
          </w:p>
        </w:tc>
        <w:tc>
          <w:tcPr>
            <w:tcW w:w="5150" w:type="dxa"/>
          </w:tcPr>
          <w:p w14:paraId="5C0F0DD0" w14:textId="77777777" w:rsidR="004F178F" w:rsidRPr="00107A10" w:rsidRDefault="00107A10" w:rsidP="005A1481">
            <w:pPr>
              <w:rPr>
                <w:rFonts w:cs="Arial"/>
                <w:lang w:val="en-US"/>
              </w:rPr>
            </w:pPr>
            <w:bookmarkStart w:id="237" w:name="OLE_LINK334"/>
            <w:bookmarkStart w:id="238" w:name="OLE_LINK335"/>
            <w:r w:rsidRPr="00107A10">
              <w:rPr>
                <w:rFonts w:cs="Arial"/>
                <w:lang w:val="en-US"/>
              </w:rPr>
              <w:t>Taxation system</w:t>
            </w:r>
            <w:r w:rsidR="004F178F" w:rsidRPr="00107A10">
              <w:rPr>
                <w:rFonts w:cs="Arial"/>
                <w:lang w:val="en-US"/>
              </w:rPr>
              <w:t>, 1055:</w:t>
            </w:r>
          </w:p>
          <w:p w14:paraId="4891D22F" w14:textId="77777777" w:rsidR="004F178F" w:rsidRPr="00107A10" w:rsidRDefault="004F178F" w:rsidP="005A1481">
            <w:pPr>
              <w:rPr>
                <w:rFonts w:cs="Arial"/>
                <w:lang w:val="en-US"/>
              </w:rPr>
            </w:pPr>
            <w:r w:rsidRPr="00107A10">
              <w:rPr>
                <w:rFonts w:cs="Arial"/>
                <w:lang w:val="en-US"/>
              </w:rPr>
              <w:t xml:space="preserve">0 – </w:t>
            </w:r>
            <w:r w:rsidR="00107A10">
              <w:rPr>
                <w:rFonts w:cs="Arial"/>
                <w:lang w:val="en-US"/>
              </w:rPr>
              <w:t>General</w:t>
            </w:r>
            <w:r w:rsidR="00107A10" w:rsidRPr="00107A10">
              <w:rPr>
                <w:rFonts w:cs="Arial"/>
                <w:lang w:val="en-US"/>
              </w:rPr>
              <w:t xml:space="preserve"> </w:t>
            </w:r>
            <w:r w:rsidR="00107A10">
              <w:rPr>
                <w:rFonts w:cs="Arial"/>
                <w:lang w:val="en-US"/>
              </w:rPr>
              <w:t xml:space="preserve">Taxation System </w:t>
            </w:r>
          </w:p>
          <w:p w14:paraId="1D3924F3" w14:textId="77777777" w:rsidR="004F178F" w:rsidRPr="00107A10" w:rsidRDefault="004F178F" w:rsidP="005A1481">
            <w:pPr>
              <w:rPr>
                <w:rFonts w:cs="Arial"/>
                <w:lang w:val="en-US"/>
              </w:rPr>
            </w:pPr>
            <w:r w:rsidRPr="00107A10">
              <w:rPr>
                <w:rFonts w:cs="Arial"/>
                <w:lang w:val="en-US"/>
              </w:rPr>
              <w:t xml:space="preserve">1 – </w:t>
            </w:r>
            <w:r w:rsidR="00107A10" w:rsidRPr="00107A10">
              <w:rPr>
                <w:rFonts w:cs="Arial"/>
                <w:lang w:val="en-US"/>
              </w:rPr>
              <w:t>Simplified revenue</w:t>
            </w:r>
          </w:p>
          <w:p w14:paraId="344B49E2" w14:textId="77777777" w:rsidR="004F178F" w:rsidRPr="00107A10" w:rsidRDefault="004F178F" w:rsidP="005A1481">
            <w:pPr>
              <w:rPr>
                <w:rFonts w:cs="Arial"/>
                <w:lang w:val="en-US"/>
              </w:rPr>
            </w:pPr>
            <w:r w:rsidRPr="00107A10">
              <w:rPr>
                <w:rFonts w:cs="Arial"/>
                <w:lang w:val="en-US"/>
              </w:rPr>
              <w:t xml:space="preserve">2 – </w:t>
            </w:r>
            <w:r w:rsidR="00107A10" w:rsidRPr="00107A10">
              <w:rPr>
                <w:rFonts w:cs="Arial"/>
                <w:lang w:val="en-US"/>
              </w:rPr>
              <w:t>Simplified revenue minus expense</w:t>
            </w:r>
          </w:p>
          <w:p w14:paraId="475E2124" w14:textId="77777777" w:rsidR="004F178F" w:rsidRPr="00107A10" w:rsidRDefault="004F178F" w:rsidP="005A1481">
            <w:pPr>
              <w:rPr>
                <w:rFonts w:cs="Arial"/>
                <w:lang w:val="en-US"/>
              </w:rPr>
            </w:pPr>
            <w:r w:rsidRPr="00107A10">
              <w:rPr>
                <w:rFonts w:cs="Arial"/>
                <w:lang w:val="en-US"/>
              </w:rPr>
              <w:t xml:space="preserve">3 – </w:t>
            </w:r>
            <w:r w:rsidR="00107A10" w:rsidRPr="00107A10">
              <w:rPr>
                <w:rFonts w:cs="Arial"/>
                <w:lang w:val="en-US"/>
              </w:rPr>
              <w:t>Unified tax on imputed income</w:t>
            </w:r>
          </w:p>
          <w:p w14:paraId="012A4B35" w14:textId="77777777" w:rsidR="00107A10" w:rsidRPr="00F06E67" w:rsidRDefault="004F178F" w:rsidP="00107A10">
            <w:pPr>
              <w:rPr>
                <w:rFonts w:cs="Arial"/>
                <w:lang w:val="en-US"/>
              </w:rPr>
            </w:pPr>
            <w:r w:rsidRPr="00F06E67">
              <w:rPr>
                <w:rFonts w:cs="Arial"/>
                <w:lang w:val="en-US"/>
              </w:rPr>
              <w:t xml:space="preserve">4 – </w:t>
            </w:r>
            <w:r w:rsidR="00107A10" w:rsidRPr="00107A10">
              <w:rPr>
                <w:rFonts w:cs="Arial"/>
                <w:lang w:val="en-US"/>
              </w:rPr>
              <w:t>Uniform</w:t>
            </w:r>
            <w:r w:rsidR="00107A10" w:rsidRPr="00F06E67">
              <w:rPr>
                <w:rFonts w:cs="Arial"/>
                <w:lang w:val="en-US"/>
              </w:rPr>
              <w:t xml:space="preserve"> </w:t>
            </w:r>
            <w:r w:rsidR="00107A10" w:rsidRPr="00107A10">
              <w:rPr>
                <w:rFonts w:cs="Arial"/>
                <w:lang w:val="en-US"/>
              </w:rPr>
              <w:t>agricultural</w:t>
            </w:r>
            <w:r w:rsidR="00107A10" w:rsidRPr="00F06E67">
              <w:rPr>
                <w:rFonts w:cs="Arial"/>
                <w:lang w:val="en-US"/>
              </w:rPr>
              <w:t xml:space="preserve"> </w:t>
            </w:r>
            <w:r w:rsidR="00107A10" w:rsidRPr="00107A10">
              <w:rPr>
                <w:rFonts w:cs="Arial"/>
                <w:lang w:val="en-US"/>
              </w:rPr>
              <w:t>tax</w:t>
            </w:r>
          </w:p>
          <w:p w14:paraId="4E93DDA9" w14:textId="77777777" w:rsidR="004F178F" w:rsidRPr="00107A10" w:rsidRDefault="004F178F" w:rsidP="00107A10">
            <w:pPr>
              <w:rPr>
                <w:rFonts w:cs="Arial"/>
                <w:lang w:val="en-US"/>
              </w:rPr>
            </w:pPr>
            <w:r w:rsidRPr="00107A10">
              <w:rPr>
                <w:rFonts w:cs="Arial"/>
                <w:lang w:val="en-US"/>
              </w:rPr>
              <w:t xml:space="preserve">5 – </w:t>
            </w:r>
            <w:r w:rsidR="00107A10">
              <w:rPr>
                <w:rFonts w:cs="Arial"/>
                <w:lang w:val="en-US"/>
              </w:rPr>
              <w:t>P</w:t>
            </w:r>
            <w:r w:rsidR="00107A10" w:rsidRPr="00107A10">
              <w:rPr>
                <w:rFonts w:cs="Arial"/>
                <w:lang w:val="en-US"/>
              </w:rPr>
              <w:t>atent system of taxation</w:t>
            </w:r>
            <w:bookmarkEnd w:id="237"/>
            <w:bookmarkEnd w:id="238"/>
          </w:p>
        </w:tc>
        <w:tc>
          <w:tcPr>
            <w:tcW w:w="3320" w:type="dxa"/>
          </w:tcPr>
          <w:p w14:paraId="19AB7916" w14:textId="77777777" w:rsidR="004F178F" w:rsidRPr="00107A10" w:rsidRDefault="00107A10" w:rsidP="005A1481">
            <w:pPr>
              <w:rPr>
                <w:rFonts w:cs="Arial"/>
                <w:lang w:val="en-US"/>
              </w:rPr>
            </w:pPr>
            <w:r w:rsidRPr="00107A10">
              <w:rPr>
                <w:rFonts w:cs="Arial"/>
                <w:lang w:val="en-US"/>
              </w:rPr>
              <w:t>Number from 0 to 5</w:t>
            </w:r>
          </w:p>
        </w:tc>
      </w:tr>
      <w:bookmarkEnd w:id="234"/>
    </w:tbl>
    <w:p w14:paraId="56AE320A" w14:textId="77777777" w:rsidR="004F178F" w:rsidRDefault="004F178F" w:rsidP="004F178F"/>
    <w:p w14:paraId="73C29BBF" w14:textId="77777777" w:rsidR="004F178F" w:rsidRPr="00DF47AB" w:rsidRDefault="004F178F" w:rsidP="004F178F">
      <w:pPr>
        <w:pStyle w:val="3"/>
        <w:rPr>
          <w:lang w:val="en-US"/>
        </w:rPr>
      </w:pPr>
      <w:bookmarkStart w:id="239" w:name="_Toc507539855"/>
      <w:bookmarkStart w:id="240" w:name="_Toc33785058"/>
      <w:r>
        <w:rPr>
          <w:rFonts w:cs="Arial"/>
        </w:rPr>
        <w:t>2.1.1.</w:t>
      </w:r>
      <w:r>
        <w:rPr>
          <w:rFonts w:cs="Arial"/>
          <w:lang w:val="en-US"/>
        </w:rPr>
        <w:t>4</w:t>
      </w:r>
      <w:r>
        <w:t xml:space="preserve"> </w:t>
      </w:r>
      <w:bookmarkEnd w:id="239"/>
      <w:r w:rsidR="00DF47AB">
        <w:rPr>
          <w:lang w:val="en-US"/>
        </w:rPr>
        <w:t>Payment</w:t>
      </w:r>
      <w:bookmarkEnd w:id="240"/>
    </w:p>
    <w:tbl>
      <w:tblPr>
        <w:tblStyle w:val="a4"/>
        <w:tblW w:w="10283" w:type="dxa"/>
        <w:tblLook w:val="04A0" w:firstRow="1" w:lastRow="0" w:firstColumn="1" w:lastColumn="0" w:noHBand="0" w:noVBand="1"/>
      </w:tblPr>
      <w:tblGrid>
        <w:gridCol w:w="1813"/>
        <w:gridCol w:w="5150"/>
        <w:gridCol w:w="3320"/>
      </w:tblGrid>
      <w:tr w:rsidR="004F178F" w:rsidRPr="007D576E" w14:paraId="5C6982A3" w14:textId="77777777" w:rsidTr="005A1481">
        <w:tc>
          <w:tcPr>
            <w:tcW w:w="1813" w:type="dxa"/>
          </w:tcPr>
          <w:p w14:paraId="0BDDE0BB" w14:textId="77777777" w:rsidR="004F178F" w:rsidRPr="00DF451F" w:rsidRDefault="004F178F" w:rsidP="005A1481">
            <w:pPr>
              <w:rPr>
                <w:rFonts w:cs="Arial"/>
                <w:lang w:val="en-US"/>
              </w:rPr>
            </w:pPr>
            <w:r>
              <w:rPr>
                <w:rFonts w:cs="Arial"/>
                <w:lang w:val="en-US"/>
              </w:rPr>
              <w:t>t</w:t>
            </w:r>
            <w:r w:rsidRPr="00E40114">
              <w:rPr>
                <w:rFonts w:cs="Arial"/>
                <w:lang w:val="en-US"/>
              </w:rPr>
              <w:t>ype</w:t>
            </w:r>
          </w:p>
        </w:tc>
        <w:tc>
          <w:tcPr>
            <w:tcW w:w="5150" w:type="dxa"/>
          </w:tcPr>
          <w:p w14:paraId="5A03209A" w14:textId="77777777" w:rsidR="004F178F" w:rsidRPr="00DF47AB" w:rsidRDefault="00DF47AB" w:rsidP="005A1481">
            <w:pPr>
              <w:rPr>
                <w:rFonts w:cs="Arial"/>
                <w:lang w:val="en-US"/>
              </w:rPr>
            </w:pPr>
            <w:bookmarkStart w:id="241" w:name="OLE_LINK339"/>
            <w:bookmarkStart w:id="242" w:name="OLE_LINK340"/>
            <w:r>
              <w:rPr>
                <w:rFonts w:cs="Arial"/>
                <w:lang w:val="en-US"/>
              </w:rPr>
              <w:t>Payment type</w:t>
            </w:r>
            <w:r w:rsidR="004F178F" w:rsidRPr="00DF47AB">
              <w:rPr>
                <w:rFonts w:cs="Arial"/>
                <w:lang w:val="en-US"/>
              </w:rPr>
              <w:t>:</w:t>
            </w:r>
          </w:p>
          <w:p w14:paraId="45069667" w14:textId="77777777" w:rsidR="004F178F" w:rsidRPr="00DF47AB" w:rsidRDefault="004F178F" w:rsidP="005A1481">
            <w:pPr>
              <w:rPr>
                <w:rFonts w:cs="Arial"/>
                <w:lang w:val="en-US"/>
              </w:rPr>
            </w:pPr>
            <w:r w:rsidRPr="00DF47AB">
              <w:rPr>
                <w:rFonts w:cs="Arial"/>
                <w:lang w:val="en-US"/>
              </w:rPr>
              <w:t xml:space="preserve">1 – </w:t>
            </w:r>
            <w:r w:rsidR="00DF47AB" w:rsidRPr="00DF47AB">
              <w:rPr>
                <w:lang w:val="en-US"/>
              </w:rPr>
              <w:t xml:space="preserve">amount of the </w:t>
            </w:r>
            <w:r w:rsidR="00DF47AB">
              <w:rPr>
                <w:lang w:val="en-US"/>
              </w:rPr>
              <w:t>receipt</w:t>
            </w:r>
            <w:r w:rsidR="00DF47AB" w:rsidRPr="00DF47AB">
              <w:rPr>
                <w:lang w:val="en-US"/>
              </w:rPr>
              <w:t xml:space="preserve"> in cash</w:t>
            </w:r>
            <w:r w:rsidRPr="00DF47AB">
              <w:rPr>
                <w:lang w:val="en-US"/>
              </w:rPr>
              <w:t>, 1031</w:t>
            </w:r>
          </w:p>
          <w:p w14:paraId="28C4BAD2" w14:textId="77777777" w:rsidR="004F178F" w:rsidRPr="00DF47AB" w:rsidRDefault="004F178F" w:rsidP="005A1481">
            <w:pPr>
              <w:rPr>
                <w:rFonts w:cs="Arial"/>
                <w:lang w:val="en-US"/>
              </w:rPr>
            </w:pPr>
            <w:r w:rsidRPr="00DF47AB">
              <w:rPr>
                <w:rFonts w:cs="Arial"/>
                <w:lang w:val="en-US"/>
              </w:rPr>
              <w:t xml:space="preserve">2 – </w:t>
            </w:r>
            <w:r w:rsidR="00DF47AB" w:rsidRPr="00DF47AB">
              <w:rPr>
                <w:lang w:val="en-US"/>
              </w:rPr>
              <w:t xml:space="preserve">the amount of the </w:t>
            </w:r>
            <w:r w:rsidR="00DF47AB">
              <w:rPr>
                <w:lang w:val="en-US"/>
              </w:rPr>
              <w:t>receipt</w:t>
            </w:r>
            <w:r w:rsidR="00DF47AB" w:rsidRPr="00DF47AB">
              <w:rPr>
                <w:lang w:val="en-US"/>
              </w:rPr>
              <w:t xml:space="preserve"> is non-cash</w:t>
            </w:r>
            <w:r w:rsidRPr="00DF47AB">
              <w:rPr>
                <w:lang w:val="en-US"/>
              </w:rPr>
              <w:t>, 1081</w:t>
            </w:r>
          </w:p>
          <w:p w14:paraId="1E3FD61E" w14:textId="77777777" w:rsidR="004F178F" w:rsidRPr="00DF47AB" w:rsidRDefault="004F178F" w:rsidP="005A1481">
            <w:pPr>
              <w:rPr>
                <w:rFonts w:cs="Arial"/>
                <w:lang w:val="en-US"/>
              </w:rPr>
            </w:pPr>
            <w:r w:rsidRPr="00DF47AB">
              <w:rPr>
                <w:rFonts w:cs="Arial"/>
                <w:lang w:val="en-US"/>
              </w:rPr>
              <w:t xml:space="preserve">14 </w:t>
            </w:r>
            <w:r w:rsidR="00DF47AB" w:rsidRPr="00DF47AB">
              <w:rPr>
                <w:rFonts w:cs="Arial"/>
                <w:lang w:val="en-US"/>
              </w:rPr>
              <w:t>the amount of the receipt prepaid (offset of the advance and (or) previous payments</w:t>
            </w:r>
            <w:r w:rsidRPr="00DF47AB">
              <w:rPr>
                <w:lang w:val="en-US"/>
              </w:rPr>
              <w:t>), 1215</w:t>
            </w:r>
          </w:p>
          <w:p w14:paraId="12060FD9" w14:textId="77777777" w:rsidR="004F178F" w:rsidRPr="00DF47AB" w:rsidRDefault="004F178F" w:rsidP="005A1481">
            <w:pPr>
              <w:rPr>
                <w:rFonts w:cs="Arial"/>
                <w:lang w:val="en-US"/>
              </w:rPr>
            </w:pPr>
            <w:r w:rsidRPr="00DF47AB">
              <w:rPr>
                <w:rFonts w:cs="Arial"/>
                <w:lang w:val="en-US"/>
              </w:rPr>
              <w:lastRenderedPageBreak/>
              <w:t xml:space="preserve">15 – </w:t>
            </w:r>
            <w:r w:rsidR="00DF47AB" w:rsidRPr="00DF47AB">
              <w:rPr>
                <w:lang w:val="en-US"/>
              </w:rPr>
              <w:t>the amount of the check postpaid (on credit),</w:t>
            </w:r>
            <w:r w:rsidRPr="00DF47AB">
              <w:rPr>
                <w:lang w:val="en-US"/>
              </w:rPr>
              <w:t>1216</w:t>
            </w:r>
          </w:p>
          <w:p w14:paraId="0D9AAE3C" w14:textId="77777777" w:rsidR="004F178F" w:rsidRPr="00DF47AB" w:rsidRDefault="004F178F" w:rsidP="00DF47AB">
            <w:pPr>
              <w:rPr>
                <w:rFonts w:cs="Arial"/>
                <w:lang w:val="en-US"/>
              </w:rPr>
            </w:pPr>
            <w:r w:rsidRPr="00DF47AB">
              <w:rPr>
                <w:rFonts w:cs="Arial"/>
                <w:lang w:val="en-US"/>
              </w:rPr>
              <w:t xml:space="preserve">16 – </w:t>
            </w:r>
            <w:r w:rsidR="00DF47AB" w:rsidRPr="00DF47AB">
              <w:rPr>
                <w:lang w:val="en-US"/>
              </w:rPr>
              <w:t>amount on the receipt (</w:t>
            </w:r>
            <w:r w:rsidR="00DF47AB">
              <w:rPr>
                <w:lang w:val="en-US"/>
              </w:rPr>
              <w:t>accountable form</w:t>
            </w:r>
            <w:r w:rsidR="00DF47AB" w:rsidRPr="00DF47AB">
              <w:rPr>
                <w:lang w:val="en-US"/>
              </w:rPr>
              <w:t>) by counter-provision</w:t>
            </w:r>
            <w:r w:rsidRPr="00DF47AB">
              <w:rPr>
                <w:lang w:val="en-US"/>
              </w:rPr>
              <w:t xml:space="preserve"> 1217</w:t>
            </w:r>
            <w:bookmarkEnd w:id="241"/>
            <w:bookmarkEnd w:id="242"/>
          </w:p>
        </w:tc>
        <w:tc>
          <w:tcPr>
            <w:tcW w:w="3320" w:type="dxa"/>
          </w:tcPr>
          <w:p w14:paraId="021AE255" w14:textId="77777777" w:rsidR="004F178F" w:rsidRPr="00DF47AB" w:rsidRDefault="00DF47AB" w:rsidP="005A1481">
            <w:pPr>
              <w:rPr>
                <w:rFonts w:cs="Arial"/>
                <w:lang w:val="en-US"/>
              </w:rPr>
            </w:pPr>
            <w:r w:rsidRPr="00F06E67">
              <w:rPr>
                <w:rFonts w:cs="Arial"/>
                <w:lang w:val="en-US"/>
              </w:rPr>
              <w:lastRenderedPageBreak/>
              <w:t xml:space="preserve">A number from 1 to 16. </w:t>
            </w:r>
            <w:r>
              <w:rPr>
                <w:rFonts w:cs="Arial"/>
                <w:lang w:val="en-US"/>
              </w:rPr>
              <w:t>Mandatory.</w:t>
            </w:r>
          </w:p>
        </w:tc>
      </w:tr>
      <w:tr w:rsidR="004F178F" w:rsidRPr="00DF47AB" w14:paraId="1DC3356C" w14:textId="77777777" w:rsidTr="005A1481">
        <w:tc>
          <w:tcPr>
            <w:tcW w:w="1813" w:type="dxa"/>
          </w:tcPr>
          <w:p w14:paraId="56C5840D" w14:textId="77777777" w:rsidR="004F178F" w:rsidRPr="0000532B" w:rsidRDefault="004F178F" w:rsidP="005A1481">
            <w:pPr>
              <w:rPr>
                <w:rFonts w:cs="Arial"/>
              </w:rPr>
            </w:pPr>
            <w:r>
              <w:rPr>
                <w:rFonts w:cs="Arial"/>
                <w:lang w:val="en-US"/>
              </w:rPr>
              <w:t>a</w:t>
            </w:r>
            <w:proofErr w:type="spellStart"/>
            <w:r w:rsidRPr="00E40114">
              <w:rPr>
                <w:rFonts w:cs="Arial"/>
              </w:rPr>
              <w:t>mount</w:t>
            </w:r>
            <w:proofErr w:type="spellEnd"/>
          </w:p>
        </w:tc>
        <w:tc>
          <w:tcPr>
            <w:tcW w:w="5150" w:type="dxa"/>
          </w:tcPr>
          <w:p w14:paraId="7267D996" w14:textId="77777777" w:rsidR="004F178F" w:rsidRPr="00DF47AB" w:rsidRDefault="00DF47AB" w:rsidP="005A1481">
            <w:pPr>
              <w:rPr>
                <w:rFonts w:cs="Arial"/>
                <w:lang w:val="en-US"/>
              </w:rPr>
            </w:pPr>
            <w:r>
              <w:rPr>
                <w:rFonts w:cs="Arial"/>
                <w:lang w:val="en-US"/>
              </w:rPr>
              <w:t>Payment amount</w:t>
            </w:r>
          </w:p>
        </w:tc>
        <w:tc>
          <w:tcPr>
            <w:tcW w:w="3320" w:type="dxa"/>
          </w:tcPr>
          <w:p w14:paraId="15133ACB" w14:textId="77777777" w:rsidR="004F178F" w:rsidRPr="00DF47AB" w:rsidRDefault="00DF47AB" w:rsidP="005A1481">
            <w:pPr>
              <w:rPr>
                <w:rFonts w:cs="Arial"/>
                <w:lang w:val="en-US"/>
              </w:rPr>
            </w:pPr>
            <w:r w:rsidRPr="00DF47AB">
              <w:rPr>
                <w:rFonts w:cs="Arial"/>
                <w:lang w:val="en-US"/>
              </w:rPr>
              <w:t>Decimal number with an accuracy of 2 characters after the dot*.</w:t>
            </w:r>
            <w:r w:rsidR="0000532B" w:rsidRPr="00DF47AB">
              <w:rPr>
                <w:rFonts w:cs="Arial"/>
                <w:lang w:val="en-US"/>
              </w:rPr>
              <w:t xml:space="preserve"> </w:t>
            </w:r>
            <w:r>
              <w:rPr>
                <w:rFonts w:cs="Arial"/>
                <w:lang w:val="en-US"/>
              </w:rPr>
              <w:t>Mandatory.</w:t>
            </w:r>
          </w:p>
        </w:tc>
      </w:tr>
    </w:tbl>
    <w:p w14:paraId="64E52222" w14:textId="77777777" w:rsidR="004F178F" w:rsidRDefault="004F178F" w:rsidP="004F178F">
      <w:pPr>
        <w:rPr>
          <w:lang w:val="en-US"/>
        </w:rPr>
      </w:pPr>
      <w:r w:rsidRPr="00DF47AB">
        <w:rPr>
          <w:lang w:val="en-US"/>
        </w:rPr>
        <w:t xml:space="preserve">* </w:t>
      </w:r>
      <w:bookmarkStart w:id="243" w:name="OLE_LINK215"/>
      <w:bookmarkStart w:id="244" w:name="OLE_LINK216"/>
      <w:r w:rsidR="00DF47AB" w:rsidRPr="00DF47AB">
        <w:rPr>
          <w:lang w:val="en-US"/>
        </w:rPr>
        <w:t xml:space="preserve">The maximum amount of the </w:t>
      </w:r>
      <w:r w:rsidR="00B250EB">
        <w:rPr>
          <w:lang w:val="en-US"/>
        </w:rPr>
        <w:t>receipt</w:t>
      </w:r>
      <w:r w:rsidR="00DF47AB" w:rsidRPr="00DF47AB">
        <w:rPr>
          <w:lang w:val="en-US"/>
        </w:rPr>
        <w:t xml:space="preserve"> is 99,999,999. 99 rubles. The maximum amount of the quantity * price position after rounding is also 99,999,999. 99 rubles. The maximum price per unit of the </w:t>
      </w:r>
      <w:r w:rsidR="00B250EB">
        <w:rPr>
          <w:lang w:val="en-US"/>
        </w:rPr>
        <w:t>settlement</w:t>
      </w:r>
      <w:r w:rsidR="00DF47AB" w:rsidRPr="00DF47AB">
        <w:rPr>
          <w:lang w:val="en-US"/>
        </w:rPr>
        <w:t xml:space="preserve"> item is 99,999,999.99 rubles, the maximum number of the </w:t>
      </w:r>
      <w:r w:rsidR="00B250EB" w:rsidRPr="00B250EB">
        <w:rPr>
          <w:lang w:val="en-US"/>
        </w:rPr>
        <w:t xml:space="preserve">settlement </w:t>
      </w:r>
      <w:r w:rsidR="00DF47AB" w:rsidRPr="00DF47AB">
        <w:rPr>
          <w:lang w:val="en-US"/>
        </w:rPr>
        <w:t>item is 281,474,976,710,655.</w:t>
      </w:r>
    </w:p>
    <w:p w14:paraId="455B7181" w14:textId="77777777" w:rsidR="00DF47AB" w:rsidRPr="00DF47AB" w:rsidRDefault="00DF47AB" w:rsidP="004F178F">
      <w:pPr>
        <w:rPr>
          <w:lang w:val="en-US"/>
        </w:rPr>
      </w:pPr>
    </w:p>
    <w:p w14:paraId="601E4511" w14:textId="77777777" w:rsidR="004F178F" w:rsidRPr="007B0FC3" w:rsidRDefault="004F178F" w:rsidP="00DF47AB">
      <w:pPr>
        <w:pStyle w:val="3"/>
      </w:pPr>
      <w:bookmarkStart w:id="245" w:name="_Toc507539856"/>
      <w:bookmarkStart w:id="246" w:name="_Toc33785059"/>
      <w:r>
        <w:rPr>
          <w:rFonts w:cs="Arial"/>
        </w:rPr>
        <w:t>2.1.1.</w:t>
      </w:r>
      <w:r>
        <w:rPr>
          <w:rFonts w:cs="Arial"/>
          <w:lang w:val="en-US"/>
        </w:rPr>
        <w:t>5</w:t>
      </w:r>
      <w:r>
        <w:t xml:space="preserve"> </w:t>
      </w:r>
      <w:bookmarkEnd w:id="245"/>
      <w:proofErr w:type="spellStart"/>
      <w:r w:rsidR="00DF47AB">
        <w:t>Additional</w:t>
      </w:r>
      <w:proofErr w:type="spellEnd"/>
      <w:r w:rsidR="00DF47AB">
        <w:t xml:space="preserve"> </w:t>
      </w:r>
      <w:proofErr w:type="spellStart"/>
      <w:r w:rsidR="00DF47AB">
        <w:t>user</w:t>
      </w:r>
      <w:proofErr w:type="spellEnd"/>
      <w:r w:rsidR="00DF47AB">
        <w:t xml:space="preserve"> </w:t>
      </w:r>
      <w:proofErr w:type="spellStart"/>
      <w:r w:rsidR="00DF47AB">
        <w:t>details</w:t>
      </w:r>
      <w:bookmarkEnd w:id="246"/>
      <w:proofErr w:type="spellEnd"/>
    </w:p>
    <w:tbl>
      <w:tblPr>
        <w:tblStyle w:val="a4"/>
        <w:tblW w:w="10283" w:type="dxa"/>
        <w:tblLook w:val="04A0" w:firstRow="1" w:lastRow="0" w:firstColumn="1" w:lastColumn="0" w:noHBand="0" w:noVBand="1"/>
      </w:tblPr>
      <w:tblGrid>
        <w:gridCol w:w="2162"/>
        <w:gridCol w:w="4938"/>
        <w:gridCol w:w="3183"/>
      </w:tblGrid>
      <w:tr w:rsidR="004F178F" w:rsidRPr="007D576E" w14:paraId="2F7815F4" w14:textId="77777777" w:rsidTr="005A1481">
        <w:tc>
          <w:tcPr>
            <w:tcW w:w="2162" w:type="dxa"/>
          </w:tcPr>
          <w:p w14:paraId="044C89E7" w14:textId="77777777" w:rsidR="004F178F" w:rsidRPr="00AE6B24" w:rsidRDefault="004F178F" w:rsidP="005A1481">
            <w:pPr>
              <w:rPr>
                <w:rFonts w:cs="Arial"/>
              </w:rPr>
            </w:pPr>
            <w:r>
              <w:rPr>
                <w:rFonts w:cs="Arial"/>
                <w:lang w:val="en-US"/>
              </w:rPr>
              <w:t>name</w:t>
            </w:r>
          </w:p>
        </w:tc>
        <w:tc>
          <w:tcPr>
            <w:tcW w:w="4938" w:type="dxa"/>
          </w:tcPr>
          <w:p w14:paraId="0753058A" w14:textId="77777777" w:rsidR="004F178F" w:rsidRPr="00670EF5" w:rsidRDefault="00670EF5" w:rsidP="005A1481">
            <w:pPr>
              <w:rPr>
                <w:rFonts w:cs="Arial"/>
                <w:lang w:val="en-US"/>
              </w:rPr>
            </w:pPr>
            <w:bookmarkStart w:id="247" w:name="OLE_LINK302"/>
            <w:bookmarkStart w:id="248" w:name="OLE_LINK303"/>
            <w:r w:rsidRPr="00670EF5">
              <w:rPr>
                <w:lang w:val="en-US"/>
              </w:rPr>
              <w:t>Name of additional user details</w:t>
            </w:r>
            <w:r w:rsidR="004F178F" w:rsidRPr="00670EF5">
              <w:rPr>
                <w:lang w:val="en-US"/>
              </w:rPr>
              <w:t>, 1085</w:t>
            </w:r>
            <w:bookmarkEnd w:id="247"/>
            <w:bookmarkEnd w:id="248"/>
          </w:p>
        </w:tc>
        <w:tc>
          <w:tcPr>
            <w:tcW w:w="3183" w:type="dxa"/>
          </w:tcPr>
          <w:p w14:paraId="17082F77" w14:textId="77777777" w:rsidR="00670EF5" w:rsidRPr="00670EF5" w:rsidRDefault="00670EF5" w:rsidP="00670EF5">
            <w:pPr>
              <w:rPr>
                <w:rFonts w:cs="Arial"/>
                <w:lang w:val="en-US"/>
              </w:rPr>
            </w:pPr>
            <w:r w:rsidRPr="00670EF5">
              <w:rPr>
                <w:rFonts w:cs="Arial"/>
                <w:lang w:val="en-US"/>
              </w:rPr>
              <w:t>String from 1 to 64 characters.</w:t>
            </w:r>
          </w:p>
          <w:p w14:paraId="3011A1C7" w14:textId="77777777" w:rsidR="0072100F" w:rsidRPr="00670EF5" w:rsidRDefault="00670EF5" w:rsidP="00670EF5">
            <w:pPr>
              <w:rPr>
                <w:rFonts w:cs="Arial"/>
                <w:lang w:val="en-US"/>
              </w:rPr>
            </w:pPr>
            <w:r w:rsidRPr="00670EF5">
              <w:rPr>
                <w:rFonts w:cs="Arial"/>
                <w:lang w:val="en-US"/>
              </w:rPr>
              <w:t>The length of the name + value attributes must not exceed 235 characters in total.</w:t>
            </w:r>
          </w:p>
        </w:tc>
      </w:tr>
      <w:tr w:rsidR="004F178F" w:rsidRPr="007D576E" w14:paraId="3EA8196F" w14:textId="77777777" w:rsidTr="005A1481">
        <w:tc>
          <w:tcPr>
            <w:tcW w:w="2162" w:type="dxa"/>
          </w:tcPr>
          <w:p w14:paraId="2CEEF022" w14:textId="77777777" w:rsidR="004F178F" w:rsidRPr="003C11F4" w:rsidRDefault="004F178F" w:rsidP="005A1481">
            <w:pPr>
              <w:rPr>
                <w:rFonts w:cs="Arial"/>
              </w:rPr>
            </w:pPr>
            <w:r>
              <w:rPr>
                <w:rFonts w:cs="Arial"/>
                <w:lang w:val="en-US"/>
              </w:rPr>
              <w:t>value</w:t>
            </w:r>
          </w:p>
        </w:tc>
        <w:tc>
          <w:tcPr>
            <w:tcW w:w="4938" w:type="dxa"/>
          </w:tcPr>
          <w:p w14:paraId="657F0E8F" w14:textId="77777777" w:rsidR="004F178F" w:rsidRPr="00670EF5" w:rsidRDefault="00670EF5" w:rsidP="005A1481">
            <w:pPr>
              <w:rPr>
                <w:rFonts w:cs="Arial"/>
                <w:lang w:val="en-US"/>
              </w:rPr>
            </w:pPr>
            <w:bookmarkStart w:id="249" w:name="OLE_LINK304"/>
            <w:bookmarkStart w:id="250" w:name="OLE_LINK305"/>
            <w:r w:rsidRPr="00670EF5">
              <w:rPr>
                <w:lang w:val="en-US"/>
              </w:rPr>
              <w:t>Value of additional user details</w:t>
            </w:r>
            <w:r w:rsidR="004F178F" w:rsidRPr="00670EF5">
              <w:rPr>
                <w:lang w:val="en-US"/>
              </w:rPr>
              <w:t>, 1086</w:t>
            </w:r>
            <w:bookmarkEnd w:id="249"/>
            <w:bookmarkEnd w:id="250"/>
          </w:p>
        </w:tc>
        <w:tc>
          <w:tcPr>
            <w:tcW w:w="3183" w:type="dxa"/>
          </w:tcPr>
          <w:p w14:paraId="565E655B" w14:textId="77777777" w:rsidR="00670EF5" w:rsidRPr="00F06E67" w:rsidRDefault="00670EF5" w:rsidP="00670EF5">
            <w:pPr>
              <w:rPr>
                <w:rFonts w:cs="Arial"/>
                <w:lang w:val="en-US"/>
              </w:rPr>
            </w:pPr>
            <w:r w:rsidRPr="00F06E67">
              <w:rPr>
                <w:rFonts w:cs="Arial"/>
                <w:lang w:val="en-US"/>
              </w:rPr>
              <w:t>String from 1 to 234 characters.</w:t>
            </w:r>
          </w:p>
          <w:p w14:paraId="7E6332FD" w14:textId="77777777" w:rsidR="0072100F" w:rsidRPr="00670EF5" w:rsidRDefault="00670EF5" w:rsidP="00670EF5">
            <w:pPr>
              <w:rPr>
                <w:rFonts w:cs="Arial"/>
                <w:lang w:val="en-US"/>
              </w:rPr>
            </w:pPr>
            <w:r w:rsidRPr="00670EF5">
              <w:rPr>
                <w:rFonts w:cs="Arial"/>
                <w:lang w:val="en-US"/>
              </w:rPr>
              <w:t>The length of the name + value attributes must not exceed 235 characters in total.</w:t>
            </w:r>
          </w:p>
        </w:tc>
      </w:tr>
      <w:bookmarkEnd w:id="243"/>
      <w:bookmarkEnd w:id="244"/>
    </w:tbl>
    <w:p w14:paraId="51E4852D" w14:textId="77777777" w:rsidR="003C11F4" w:rsidRPr="00670EF5" w:rsidRDefault="003C11F4" w:rsidP="004F178F">
      <w:pPr>
        <w:rPr>
          <w:lang w:val="en-US"/>
        </w:rPr>
      </w:pPr>
    </w:p>
    <w:p w14:paraId="46D5DE9F" w14:textId="77777777" w:rsidR="004F178F" w:rsidRPr="00F06E67" w:rsidRDefault="004F178F" w:rsidP="004F178F">
      <w:pPr>
        <w:pStyle w:val="3"/>
        <w:rPr>
          <w:lang w:val="en-US"/>
        </w:rPr>
      </w:pPr>
      <w:bookmarkStart w:id="251" w:name="_Toc507539857"/>
      <w:bookmarkStart w:id="252" w:name="_Toc33785060"/>
      <w:bookmarkStart w:id="253" w:name="OLE_LINK437"/>
      <w:bookmarkStart w:id="254" w:name="OLE_LINK438"/>
      <w:r>
        <w:rPr>
          <w:rFonts w:cs="Arial"/>
        </w:rPr>
        <w:t>2.1.1.6</w:t>
      </w:r>
      <w:r>
        <w:t xml:space="preserve"> </w:t>
      </w:r>
      <w:bookmarkEnd w:id="251"/>
      <w:r w:rsidR="00F06E67">
        <w:rPr>
          <w:lang w:val="en-US"/>
        </w:rPr>
        <w:t>Supplier Data</w:t>
      </w:r>
      <w:bookmarkEnd w:id="252"/>
    </w:p>
    <w:tbl>
      <w:tblPr>
        <w:tblStyle w:val="a4"/>
        <w:tblW w:w="10283" w:type="dxa"/>
        <w:tblLook w:val="04A0" w:firstRow="1" w:lastRow="0" w:firstColumn="1" w:lastColumn="0" w:noHBand="0" w:noVBand="1"/>
      </w:tblPr>
      <w:tblGrid>
        <w:gridCol w:w="2328"/>
        <w:gridCol w:w="4825"/>
        <w:gridCol w:w="3130"/>
      </w:tblGrid>
      <w:tr w:rsidR="004F178F" w:rsidRPr="007D576E" w14:paraId="1D335FDC" w14:textId="77777777" w:rsidTr="005A1481">
        <w:tc>
          <w:tcPr>
            <w:tcW w:w="2328" w:type="dxa"/>
          </w:tcPr>
          <w:p w14:paraId="15CA5A59" w14:textId="77777777" w:rsidR="004F178F" w:rsidRPr="00EA41AF" w:rsidRDefault="004F178F" w:rsidP="005A1481">
            <w:bookmarkStart w:id="255" w:name="OLE_LINK239"/>
            <w:bookmarkStart w:id="256" w:name="OLE_LINK240"/>
            <w:bookmarkStart w:id="257" w:name="OLE_LINK244"/>
            <w:bookmarkStart w:id="258" w:name="OLE_LINK245"/>
            <w:r>
              <w:rPr>
                <w:lang w:val="en-US"/>
              </w:rPr>
              <w:t>p</w:t>
            </w:r>
            <w:proofErr w:type="spellStart"/>
            <w:r w:rsidRPr="00EA41AF">
              <w:t>honeNumbers</w:t>
            </w:r>
            <w:bookmarkEnd w:id="255"/>
            <w:bookmarkEnd w:id="256"/>
            <w:bookmarkEnd w:id="257"/>
            <w:bookmarkEnd w:id="258"/>
            <w:proofErr w:type="spellEnd"/>
          </w:p>
        </w:tc>
        <w:tc>
          <w:tcPr>
            <w:tcW w:w="4825" w:type="dxa"/>
          </w:tcPr>
          <w:p w14:paraId="0EF8C0FB" w14:textId="77777777" w:rsidR="004F178F" w:rsidRDefault="00670EF5" w:rsidP="005A1481">
            <w:bookmarkStart w:id="259" w:name="OLE_LINK372"/>
            <w:bookmarkStart w:id="260" w:name="OLE_LINK373"/>
            <w:bookmarkStart w:id="261" w:name="OLE_LINK374"/>
            <w:proofErr w:type="spellStart"/>
            <w:r w:rsidRPr="00670EF5">
              <w:t>Supplier's</w:t>
            </w:r>
            <w:proofErr w:type="spellEnd"/>
            <w:r w:rsidRPr="00670EF5">
              <w:t xml:space="preserve"> </w:t>
            </w:r>
            <w:proofErr w:type="spellStart"/>
            <w:r w:rsidRPr="00670EF5">
              <w:t>phone</w:t>
            </w:r>
            <w:proofErr w:type="spellEnd"/>
            <w:r w:rsidRPr="00670EF5">
              <w:t xml:space="preserve"> </w:t>
            </w:r>
            <w:proofErr w:type="spellStart"/>
            <w:r w:rsidRPr="00670EF5">
              <w:t>number</w:t>
            </w:r>
            <w:proofErr w:type="spellEnd"/>
            <w:r w:rsidR="004F178F">
              <w:t xml:space="preserve">, </w:t>
            </w:r>
            <w:r w:rsidR="004F178F" w:rsidRPr="004E1AAD">
              <w:t>1171</w:t>
            </w:r>
            <w:bookmarkEnd w:id="259"/>
            <w:bookmarkEnd w:id="260"/>
            <w:bookmarkEnd w:id="261"/>
          </w:p>
        </w:tc>
        <w:tc>
          <w:tcPr>
            <w:tcW w:w="3130" w:type="dxa"/>
          </w:tcPr>
          <w:p w14:paraId="78101CF2" w14:textId="77777777" w:rsidR="004F178F" w:rsidRPr="00670EF5" w:rsidRDefault="00670EF5" w:rsidP="005A1481">
            <w:pPr>
              <w:rPr>
                <w:rFonts w:cs="Arial"/>
                <w:lang w:val="en-US"/>
              </w:rPr>
            </w:pPr>
            <w:r w:rsidRPr="00670EF5">
              <w:rPr>
                <w:rFonts w:cs="Arial"/>
                <w:lang w:val="en-US"/>
              </w:rPr>
              <w:t>Array of strings from 1 to 19 characters in length, format +{N}, optional field</w:t>
            </w:r>
          </w:p>
        </w:tc>
      </w:tr>
      <w:tr w:rsidR="004F178F" w:rsidRPr="007D576E" w14:paraId="2306494F" w14:textId="77777777" w:rsidTr="005A1481">
        <w:tc>
          <w:tcPr>
            <w:tcW w:w="2328" w:type="dxa"/>
          </w:tcPr>
          <w:p w14:paraId="56F13CC8" w14:textId="77777777" w:rsidR="004F178F" w:rsidRPr="00562159" w:rsidRDefault="004F178F" w:rsidP="005A1481">
            <w:pPr>
              <w:rPr>
                <w:lang w:val="en-US"/>
              </w:rPr>
            </w:pPr>
            <w:bookmarkStart w:id="262" w:name="OLE_LINK241"/>
            <w:bookmarkStart w:id="263" w:name="OLE_LINK242"/>
            <w:bookmarkStart w:id="264" w:name="OLE_LINK243"/>
            <w:r>
              <w:rPr>
                <w:lang w:val="en-US"/>
              </w:rPr>
              <w:t>name</w:t>
            </w:r>
            <w:bookmarkEnd w:id="262"/>
            <w:bookmarkEnd w:id="263"/>
            <w:bookmarkEnd w:id="264"/>
          </w:p>
        </w:tc>
        <w:tc>
          <w:tcPr>
            <w:tcW w:w="4825" w:type="dxa"/>
          </w:tcPr>
          <w:p w14:paraId="7FB5B7E4" w14:textId="77777777" w:rsidR="004F178F" w:rsidRPr="00562159" w:rsidRDefault="00670EF5" w:rsidP="005A1481">
            <w:pPr>
              <w:overflowPunct w:val="0"/>
              <w:autoSpaceDE w:val="0"/>
              <w:autoSpaceDN w:val="0"/>
              <w:adjustRightInd w:val="0"/>
              <w:textAlignment w:val="baseline"/>
              <w:rPr>
                <w:lang w:val="en-US"/>
              </w:rPr>
            </w:pPr>
            <w:bookmarkStart w:id="265" w:name="OLE_LINK375"/>
            <w:bookmarkStart w:id="266" w:name="OLE_LINK376"/>
            <w:bookmarkStart w:id="267" w:name="OLE_LINK377"/>
            <w:proofErr w:type="spellStart"/>
            <w:r w:rsidRPr="00670EF5">
              <w:t>Name</w:t>
            </w:r>
            <w:proofErr w:type="spellEnd"/>
            <w:r w:rsidRPr="00670EF5">
              <w:t xml:space="preserve"> </w:t>
            </w:r>
            <w:proofErr w:type="spellStart"/>
            <w:r w:rsidRPr="00670EF5">
              <w:t>of</w:t>
            </w:r>
            <w:proofErr w:type="spellEnd"/>
            <w:r w:rsidRPr="00670EF5">
              <w:t xml:space="preserve"> </w:t>
            </w:r>
            <w:proofErr w:type="spellStart"/>
            <w:r w:rsidRPr="00670EF5">
              <w:t>the</w:t>
            </w:r>
            <w:proofErr w:type="spellEnd"/>
            <w:r w:rsidRPr="00670EF5">
              <w:t xml:space="preserve"> </w:t>
            </w:r>
            <w:proofErr w:type="spellStart"/>
            <w:r w:rsidRPr="00670EF5">
              <w:t>supplier</w:t>
            </w:r>
            <w:proofErr w:type="spellEnd"/>
            <w:r w:rsidR="004F178F">
              <w:t>, 1225</w:t>
            </w:r>
            <w:bookmarkEnd w:id="265"/>
            <w:bookmarkEnd w:id="266"/>
            <w:bookmarkEnd w:id="267"/>
          </w:p>
        </w:tc>
        <w:tc>
          <w:tcPr>
            <w:tcW w:w="3130" w:type="dxa"/>
          </w:tcPr>
          <w:p w14:paraId="795CB3F7" w14:textId="77777777" w:rsidR="00670EF5" w:rsidRPr="00670EF5" w:rsidRDefault="00670EF5" w:rsidP="00670EF5">
            <w:pPr>
              <w:overflowPunct w:val="0"/>
              <w:autoSpaceDE w:val="0"/>
              <w:autoSpaceDN w:val="0"/>
              <w:adjustRightInd w:val="0"/>
              <w:textAlignment w:val="baseline"/>
              <w:rPr>
                <w:rFonts w:cs="Arial"/>
                <w:lang w:val="en-US"/>
              </w:rPr>
            </w:pPr>
            <w:r w:rsidRPr="00670EF5">
              <w:rPr>
                <w:rFonts w:cs="Arial"/>
                <w:lang w:val="en-US"/>
              </w:rPr>
              <w:t>String of up to 239 characters.</w:t>
            </w:r>
          </w:p>
          <w:p w14:paraId="7470FA98" w14:textId="77777777" w:rsidR="00670EF5" w:rsidRPr="00670EF5" w:rsidRDefault="00670EF5" w:rsidP="00670EF5">
            <w:pPr>
              <w:overflowPunct w:val="0"/>
              <w:autoSpaceDE w:val="0"/>
              <w:autoSpaceDN w:val="0"/>
              <w:adjustRightInd w:val="0"/>
              <w:textAlignment w:val="baseline"/>
              <w:rPr>
                <w:rFonts w:cs="Arial"/>
                <w:lang w:val="en-US"/>
              </w:rPr>
            </w:pPr>
            <w:r w:rsidRPr="00670EF5">
              <w:rPr>
                <w:rFonts w:cs="Arial"/>
                <w:lang w:val="en-US"/>
              </w:rPr>
              <w:t xml:space="preserve">Note: </w:t>
            </w:r>
            <w:r w:rsidRPr="00670EF5">
              <w:rPr>
                <w:rFonts w:cs="Arial"/>
                <w:i/>
                <w:lang w:val="en-US"/>
              </w:rPr>
              <w:t>the 243-character data includes the supplier's phone numbers + 4 characters for each phone.</w:t>
            </w:r>
          </w:p>
          <w:p w14:paraId="2D4AA0C4" w14:textId="77777777" w:rsidR="004F178F" w:rsidRPr="00670EF5" w:rsidRDefault="00670EF5" w:rsidP="00670EF5">
            <w:pPr>
              <w:overflowPunct w:val="0"/>
              <w:autoSpaceDE w:val="0"/>
              <w:autoSpaceDN w:val="0"/>
              <w:adjustRightInd w:val="0"/>
              <w:textAlignment w:val="baseline"/>
              <w:rPr>
                <w:rFonts w:cs="Arial"/>
                <w:lang w:val="en-US"/>
              </w:rPr>
            </w:pPr>
            <w:r w:rsidRPr="00670EF5">
              <w:rPr>
                <w:rFonts w:cs="Arial"/>
                <w:lang w:val="en-US"/>
              </w:rPr>
              <w:t>For example, if you send 2 vendor phones with 12 and 14 characters in length, the maximum length of the vendor name will be 239 – (12 + 4) – (14 + 4) = 205 characters</w:t>
            </w:r>
          </w:p>
        </w:tc>
      </w:tr>
    </w:tbl>
    <w:p w14:paraId="433727D4" w14:textId="77777777" w:rsidR="0077263C" w:rsidRPr="00670EF5" w:rsidRDefault="0077263C" w:rsidP="0077263C">
      <w:pPr>
        <w:rPr>
          <w:lang w:val="en-US"/>
        </w:rPr>
      </w:pPr>
    </w:p>
    <w:p w14:paraId="35FFB879" w14:textId="77777777" w:rsidR="0077263C" w:rsidRPr="00670EF5" w:rsidRDefault="0077263C" w:rsidP="0077263C">
      <w:pPr>
        <w:pStyle w:val="3"/>
        <w:rPr>
          <w:lang w:val="en-US"/>
        </w:rPr>
      </w:pPr>
      <w:bookmarkStart w:id="268" w:name="_Toc33785061"/>
      <w:r>
        <w:rPr>
          <w:rFonts w:cs="Arial"/>
        </w:rPr>
        <w:t>2.1.1.7</w:t>
      </w:r>
      <w:r>
        <w:t xml:space="preserve"> </w:t>
      </w:r>
      <w:r w:rsidR="00670EF5">
        <w:rPr>
          <w:lang w:val="en-US"/>
        </w:rPr>
        <w:t>Agent Data</w:t>
      </w:r>
      <w:bookmarkEnd w:id="268"/>
    </w:p>
    <w:tbl>
      <w:tblPr>
        <w:tblStyle w:val="a4"/>
        <w:tblW w:w="10283" w:type="dxa"/>
        <w:tblLook w:val="04A0" w:firstRow="1" w:lastRow="0" w:firstColumn="1" w:lastColumn="0" w:noHBand="0" w:noVBand="1"/>
      </w:tblPr>
      <w:tblGrid>
        <w:gridCol w:w="4307"/>
        <w:gridCol w:w="3403"/>
        <w:gridCol w:w="2573"/>
      </w:tblGrid>
      <w:tr w:rsidR="0084508C" w:rsidRPr="007D576E" w14:paraId="4F7C09E2" w14:textId="77777777" w:rsidTr="0084508C">
        <w:tc>
          <w:tcPr>
            <w:tcW w:w="3966" w:type="dxa"/>
          </w:tcPr>
          <w:p w14:paraId="2E54C63C" w14:textId="77777777" w:rsidR="0084508C" w:rsidRPr="00AE6B24" w:rsidRDefault="0084508C" w:rsidP="00856AA8">
            <w:pPr>
              <w:rPr>
                <w:rFonts w:cs="Arial"/>
              </w:rPr>
            </w:pPr>
            <w:r>
              <w:rPr>
                <w:lang w:val="en-US"/>
              </w:rPr>
              <w:t>p</w:t>
            </w:r>
            <w:proofErr w:type="spellStart"/>
            <w:r w:rsidRPr="00EA41AF">
              <w:t>aymentTransferOperatorPhoneNumbers</w:t>
            </w:r>
            <w:proofErr w:type="spellEnd"/>
          </w:p>
        </w:tc>
        <w:tc>
          <w:tcPr>
            <w:tcW w:w="3654" w:type="dxa"/>
          </w:tcPr>
          <w:p w14:paraId="0545C231" w14:textId="77777777" w:rsidR="0084508C" w:rsidRPr="001D66DF" w:rsidRDefault="001D66DF" w:rsidP="00856AA8">
            <w:pPr>
              <w:rPr>
                <w:lang w:val="en-US"/>
              </w:rPr>
            </w:pPr>
            <w:r w:rsidRPr="001D66DF">
              <w:rPr>
                <w:lang w:val="en-US"/>
              </w:rPr>
              <w:t>Phone number of the transfer operator</w:t>
            </w:r>
            <w:r w:rsidR="0084508C" w:rsidRPr="001D66DF">
              <w:rPr>
                <w:lang w:val="en-US"/>
              </w:rPr>
              <w:t>, 1075</w:t>
            </w:r>
          </w:p>
        </w:tc>
        <w:tc>
          <w:tcPr>
            <w:tcW w:w="2663" w:type="dxa"/>
          </w:tcPr>
          <w:p w14:paraId="603795D6" w14:textId="77777777" w:rsidR="0084508C" w:rsidRPr="001D66DF" w:rsidRDefault="001D66DF" w:rsidP="00D560EA">
            <w:pPr>
              <w:rPr>
                <w:rFonts w:cs="Arial"/>
                <w:lang w:val="en-US"/>
              </w:rPr>
            </w:pPr>
            <w:r w:rsidRPr="001D66DF">
              <w:rPr>
                <w:rFonts w:cs="Arial"/>
                <w:lang w:val="en-US"/>
              </w:rPr>
              <w:t>Array of strings from 1 to 19 characters in length, format +{N}, optional field</w:t>
            </w:r>
          </w:p>
        </w:tc>
      </w:tr>
      <w:tr w:rsidR="0084508C" w:rsidRPr="007D576E" w14:paraId="542C3E0F" w14:textId="77777777" w:rsidTr="0084508C">
        <w:tc>
          <w:tcPr>
            <w:tcW w:w="3966" w:type="dxa"/>
          </w:tcPr>
          <w:p w14:paraId="64940674" w14:textId="77777777" w:rsidR="0084508C" w:rsidRPr="00AE6B24" w:rsidRDefault="0084508C" w:rsidP="00856AA8">
            <w:pPr>
              <w:rPr>
                <w:rFonts w:cs="Arial"/>
              </w:rPr>
            </w:pPr>
            <w:r>
              <w:rPr>
                <w:lang w:val="en-US"/>
              </w:rPr>
              <w:lastRenderedPageBreak/>
              <w:t>p</w:t>
            </w:r>
            <w:proofErr w:type="spellStart"/>
            <w:r w:rsidRPr="00EA41AF">
              <w:t>aymentAgentOperation</w:t>
            </w:r>
            <w:proofErr w:type="spellEnd"/>
          </w:p>
        </w:tc>
        <w:tc>
          <w:tcPr>
            <w:tcW w:w="3654" w:type="dxa"/>
          </w:tcPr>
          <w:p w14:paraId="1DC88ACD" w14:textId="77777777" w:rsidR="0084508C" w:rsidRPr="008B35C0" w:rsidRDefault="001D66DF" w:rsidP="00856AA8">
            <w:pPr>
              <w:rPr>
                <w:lang w:val="en-US"/>
              </w:rPr>
            </w:pPr>
            <w:r w:rsidRPr="001D66DF">
              <w:rPr>
                <w:lang w:val="en-US"/>
              </w:rPr>
              <w:t>The operation of the paying agent</w:t>
            </w:r>
            <w:r w:rsidR="0084508C" w:rsidRPr="001D66DF">
              <w:rPr>
                <w:lang w:val="en-US"/>
              </w:rPr>
              <w:t xml:space="preserve">, </w:t>
            </w:r>
            <w:r w:rsidR="0084508C" w:rsidRPr="00D13808">
              <w:rPr>
                <w:lang w:val="en-US"/>
              </w:rPr>
              <w:t>1044</w:t>
            </w:r>
          </w:p>
        </w:tc>
        <w:tc>
          <w:tcPr>
            <w:tcW w:w="2663" w:type="dxa"/>
          </w:tcPr>
          <w:p w14:paraId="31819B36" w14:textId="77777777" w:rsidR="0084508C" w:rsidRPr="001D66DF" w:rsidRDefault="001D66DF" w:rsidP="00856AA8">
            <w:pPr>
              <w:rPr>
                <w:rFonts w:cs="Arial"/>
                <w:lang w:val="en-US"/>
              </w:rPr>
            </w:pPr>
            <w:r w:rsidRPr="001D66DF">
              <w:rPr>
                <w:rFonts w:cs="Arial"/>
                <w:lang w:val="en-US"/>
              </w:rPr>
              <w:t>String length from 1 to 24 characters, optional field</w:t>
            </w:r>
          </w:p>
        </w:tc>
      </w:tr>
      <w:tr w:rsidR="0084508C" w:rsidRPr="007D576E" w14:paraId="1369156A" w14:textId="77777777" w:rsidTr="0084508C">
        <w:tc>
          <w:tcPr>
            <w:tcW w:w="3966" w:type="dxa"/>
          </w:tcPr>
          <w:p w14:paraId="40559E51" w14:textId="77777777" w:rsidR="0084508C" w:rsidRPr="00EA41AF" w:rsidRDefault="0084508C" w:rsidP="00856AA8">
            <w:r>
              <w:rPr>
                <w:lang w:val="en-US"/>
              </w:rPr>
              <w:t>p</w:t>
            </w:r>
            <w:proofErr w:type="spellStart"/>
            <w:r w:rsidRPr="00EA41AF">
              <w:t>aymentAgentPhoneNumbers</w:t>
            </w:r>
            <w:proofErr w:type="spellEnd"/>
          </w:p>
        </w:tc>
        <w:tc>
          <w:tcPr>
            <w:tcW w:w="3654" w:type="dxa"/>
          </w:tcPr>
          <w:p w14:paraId="2FA74D3D" w14:textId="77777777" w:rsidR="0084508C" w:rsidRPr="001D66DF" w:rsidRDefault="001D66DF" w:rsidP="00856AA8">
            <w:pPr>
              <w:rPr>
                <w:lang w:val="en-US"/>
              </w:rPr>
            </w:pPr>
            <w:r w:rsidRPr="001D66DF">
              <w:rPr>
                <w:lang w:val="en-US"/>
              </w:rPr>
              <w:t>Phone number of the payment agent,</w:t>
            </w:r>
            <w:r w:rsidR="0084508C" w:rsidRPr="001D66DF">
              <w:rPr>
                <w:lang w:val="en-US"/>
              </w:rPr>
              <w:t>1073</w:t>
            </w:r>
          </w:p>
        </w:tc>
        <w:tc>
          <w:tcPr>
            <w:tcW w:w="2663" w:type="dxa"/>
          </w:tcPr>
          <w:p w14:paraId="404ADF66" w14:textId="77777777" w:rsidR="0084508C" w:rsidRPr="001D66DF" w:rsidRDefault="001D66DF" w:rsidP="00D560EA">
            <w:pPr>
              <w:rPr>
                <w:rFonts w:cs="Arial"/>
                <w:lang w:val="en-US"/>
              </w:rPr>
            </w:pPr>
            <w:r w:rsidRPr="001D66DF">
              <w:rPr>
                <w:rFonts w:cs="Arial"/>
                <w:lang w:val="en-US"/>
              </w:rPr>
              <w:t>Array of strings from 1 to 19 characters in length, format +{N}, optional field</w:t>
            </w:r>
          </w:p>
        </w:tc>
      </w:tr>
      <w:tr w:rsidR="0084508C" w:rsidRPr="007D576E" w14:paraId="3C524C7A" w14:textId="77777777" w:rsidTr="0084508C">
        <w:tc>
          <w:tcPr>
            <w:tcW w:w="3966" w:type="dxa"/>
          </w:tcPr>
          <w:p w14:paraId="41673051" w14:textId="77777777" w:rsidR="0084508C" w:rsidRPr="00EA41AF" w:rsidRDefault="0084508C" w:rsidP="00856AA8">
            <w:r>
              <w:rPr>
                <w:lang w:val="en-US"/>
              </w:rPr>
              <w:t>p</w:t>
            </w:r>
            <w:proofErr w:type="spellStart"/>
            <w:r w:rsidRPr="00EA41AF">
              <w:t>aymentOperatorPhoneNumbers</w:t>
            </w:r>
            <w:proofErr w:type="spellEnd"/>
          </w:p>
        </w:tc>
        <w:tc>
          <w:tcPr>
            <w:tcW w:w="3654" w:type="dxa"/>
          </w:tcPr>
          <w:p w14:paraId="2EB55EBB" w14:textId="77777777" w:rsidR="0084508C" w:rsidRDefault="001D66DF" w:rsidP="00856AA8">
            <w:r>
              <w:rPr>
                <w:lang w:val="en-US"/>
              </w:rPr>
              <w:t>P</w:t>
            </w:r>
            <w:proofErr w:type="spellStart"/>
            <w:r w:rsidRPr="00EA41AF">
              <w:t>ayment</w:t>
            </w:r>
            <w:proofErr w:type="spellEnd"/>
            <w:r>
              <w:rPr>
                <w:lang w:val="en-US"/>
              </w:rPr>
              <w:t xml:space="preserve"> </w:t>
            </w:r>
            <w:proofErr w:type="spellStart"/>
            <w:r w:rsidRPr="00EA41AF">
              <w:t>Operator</w:t>
            </w:r>
            <w:proofErr w:type="spellEnd"/>
            <w:r>
              <w:rPr>
                <w:lang w:val="en-US"/>
              </w:rPr>
              <w:t xml:space="preserve"> </w:t>
            </w:r>
            <w:proofErr w:type="spellStart"/>
            <w:r w:rsidRPr="00EA41AF">
              <w:t>Phone</w:t>
            </w:r>
            <w:proofErr w:type="spellEnd"/>
            <w:r>
              <w:rPr>
                <w:lang w:val="en-US"/>
              </w:rPr>
              <w:t xml:space="preserve"> </w:t>
            </w:r>
            <w:proofErr w:type="spellStart"/>
            <w:r w:rsidRPr="00EA41AF">
              <w:t>Numbers</w:t>
            </w:r>
            <w:proofErr w:type="spellEnd"/>
            <w:r w:rsidR="0084508C">
              <w:t xml:space="preserve">, </w:t>
            </w:r>
            <w:r w:rsidR="0084508C" w:rsidRPr="0080191E">
              <w:t>1074</w:t>
            </w:r>
          </w:p>
        </w:tc>
        <w:tc>
          <w:tcPr>
            <w:tcW w:w="2663" w:type="dxa"/>
          </w:tcPr>
          <w:p w14:paraId="7EFFF476" w14:textId="77777777" w:rsidR="0084508C" w:rsidRPr="001D66DF" w:rsidRDefault="001D66DF" w:rsidP="00D560EA">
            <w:pPr>
              <w:rPr>
                <w:rFonts w:cs="Arial"/>
                <w:lang w:val="en-US"/>
              </w:rPr>
            </w:pPr>
            <w:r w:rsidRPr="001D66DF">
              <w:rPr>
                <w:rFonts w:cs="Arial"/>
                <w:lang w:val="en-US"/>
              </w:rPr>
              <w:t>Array of strings from 1 to 19 characters in length, format +{N}, optional field</w:t>
            </w:r>
          </w:p>
        </w:tc>
      </w:tr>
      <w:tr w:rsidR="0084508C" w:rsidRPr="007D576E" w14:paraId="5638A620" w14:textId="77777777" w:rsidTr="0084508C">
        <w:tc>
          <w:tcPr>
            <w:tcW w:w="3966" w:type="dxa"/>
          </w:tcPr>
          <w:p w14:paraId="3C4CB6AB" w14:textId="77777777" w:rsidR="0084508C" w:rsidRPr="00EA41AF" w:rsidRDefault="0084508C" w:rsidP="00856AA8">
            <w:r>
              <w:rPr>
                <w:lang w:val="en-US"/>
              </w:rPr>
              <w:t>p</w:t>
            </w:r>
            <w:proofErr w:type="spellStart"/>
            <w:r w:rsidRPr="00EA41AF">
              <w:t>aymentOperatorName</w:t>
            </w:r>
            <w:proofErr w:type="spellEnd"/>
          </w:p>
        </w:tc>
        <w:tc>
          <w:tcPr>
            <w:tcW w:w="3654" w:type="dxa"/>
          </w:tcPr>
          <w:p w14:paraId="6608897F" w14:textId="77777777" w:rsidR="0084508C" w:rsidRDefault="001D66DF" w:rsidP="00856AA8">
            <w:r>
              <w:rPr>
                <w:lang w:val="en-US"/>
              </w:rPr>
              <w:t>P</w:t>
            </w:r>
            <w:proofErr w:type="spellStart"/>
            <w:r w:rsidRPr="00EA41AF">
              <w:t>ayment</w:t>
            </w:r>
            <w:proofErr w:type="spellEnd"/>
            <w:r>
              <w:rPr>
                <w:lang w:val="en-US"/>
              </w:rPr>
              <w:t xml:space="preserve"> </w:t>
            </w:r>
            <w:proofErr w:type="spellStart"/>
            <w:r w:rsidRPr="00EA41AF">
              <w:t>Operator</w:t>
            </w:r>
            <w:proofErr w:type="spellEnd"/>
            <w:r>
              <w:rPr>
                <w:lang w:val="en-US"/>
              </w:rPr>
              <w:t xml:space="preserve"> </w:t>
            </w:r>
            <w:proofErr w:type="spellStart"/>
            <w:r w:rsidRPr="00EA41AF">
              <w:t>Name</w:t>
            </w:r>
            <w:proofErr w:type="spellEnd"/>
            <w:r w:rsidR="0084508C">
              <w:t xml:space="preserve">, </w:t>
            </w:r>
            <w:r w:rsidR="0084508C" w:rsidRPr="000B1B66">
              <w:t>1026</w:t>
            </w:r>
          </w:p>
        </w:tc>
        <w:tc>
          <w:tcPr>
            <w:tcW w:w="2663" w:type="dxa"/>
          </w:tcPr>
          <w:p w14:paraId="708FC2FF" w14:textId="77777777" w:rsidR="0084508C" w:rsidRPr="001D66DF" w:rsidRDefault="001D66DF" w:rsidP="00856AA8">
            <w:pPr>
              <w:rPr>
                <w:rFonts w:cs="Arial"/>
                <w:lang w:val="en-US"/>
              </w:rPr>
            </w:pPr>
            <w:r w:rsidRPr="001D66DF">
              <w:rPr>
                <w:rFonts w:cs="Arial"/>
                <w:lang w:val="en-US"/>
              </w:rPr>
              <w:t>String length from 1 to 64 characters, optional field</w:t>
            </w:r>
          </w:p>
        </w:tc>
      </w:tr>
      <w:tr w:rsidR="0084508C" w:rsidRPr="007D576E" w14:paraId="4E4AE188" w14:textId="77777777" w:rsidTr="0084508C">
        <w:tc>
          <w:tcPr>
            <w:tcW w:w="3966" w:type="dxa"/>
          </w:tcPr>
          <w:p w14:paraId="5649EC45" w14:textId="77777777" w:rsidR="0084508C" w:rsidRPr="00EA41AF" w:rsidRDefault="0084508C" w:rsidP="00856AA8">
            <w:r>
              <w:rPr>
                <w:lang w:val="en-US"/>
              </w:rPr>
              <w:t>p</w:t>
            </w:r>
            <w:proofErr w:type="spellStart"/>
            <w:r w:rsidRPr="00EA41AF">
              <w:t>aymentOperatorAddress</w:t>
            </w:r>
            <w:proofErr w:type="spellEnd"/>
          </w:p>
        </w:tc>
        <w:tc>
          <w:tcPr>
            <w:tcW w:w="3654" w:type="dxa"/>
          </w:tcPr>
          <w:p w14:paraId="6CF9FA51" w14:textId="77777777" w:rsidR="0084508C" w:rsidRDefault="001D66DF" w:rsidP="00856AA8">
            <w:r>
              <w:rPr>
                <w:lang w:val="en-US"/>
              </w:rPr>
              <w:t>P</w:t>
            </w:r>
            <w:proofErr w:type="spellStart"/>
            <w:r w:rsidRPr="00EA41AF">
              <w:t>ayment</w:t>
            </w:r>
            <w:proofErr w:type="spellEnd"/>
            <w:r>
              <w:rPr>
                <w:lang w:val="en-US"/>
              </w:rPr>
              <w:t xml:space="preserve"> </w:t>
            </w:r>
            <w:proofErr w:type="spellStart"/>
            <w:r w:rsidRPr="00EA41AF">
              <w:t>Operator</w:t>
            </w:r>
            <w:proofErr w:type="spellEnd"/>
            <w:r>
              <w:rPr>
                <w:lang w:val="en-US"/>
              </w:rPr>
              <w:t xml:space="preserve"> </w:t>
            </w:r>
            <w:proofErr w:type="spellStart"/>
            <w:r w:rsidRPr="00EA41AF">
              <w:t>Address</w:t>
            </w:r>
            <w:proofErr w:type="spellEnd"/>
            <w:r w:rsidR="0084508C">
              <w:t xml:space="preserve">, </w:t>
            </w:r>
            <w:r w:rsidR="0084508C" w:rsidRPr="00CB6556">
              <w:t>1005</w:t>
            </w:r>
          </w:p>
        </w:tc>
        <w:tc>
          <w:tcPr>
            <w:tcW w:w="2663" w:type="dxa"/>
          </w:tcPr>
          <w:p w14:paraId="4D04DACE" w14:textId="77777777" w:rsidR="0084508C" w:rsidRPr="001D66DF" w:rsidRDefault="001D66DF" w:rsidP="00856AA8">
            <w:pPr>
              <w:rPr>
                <w:rFonts w:cs="Arial"/>
                <w:lang w:val="en-US"/>
              </w:rPr>
            </w:pPr>
            <w:r w:rsidRPr="001D66DF">
              <w:rPr>
                <w:rFonts w:cs="Arial"/>
                <w:lang w:val="en-US"/>
              </w:rPr>
              <w:t>String length from 1 to 243 characters, optional field</w:t>
            </w:r>
          </w:p>
        </w:tc>
      </w:tr>
      <w:tr w:rsidR="0084508C" w:rsidRPr="007D576E" w14:paraId="6B62DDEB" w14:textId="77777777" w:rsidTr="0084508C">
        <w:tc>
          <w:tcPr>
            <w:tcW w:w="3966" w:type="dxa"/>
          </w:tcPr>
          <w:p w14:paraId="29BB104D" w14:textId="77777777" w:rsidR="0084508C" w:rsidRPr="00EA41AF" w:rsidRDefault="0084508C" w:rsidP="00856AA8">
            <w:r>
              <w:rPr>
                <w:lang w:val="en-US"/>
              </w:rPr>
              <w:t>p</w:t>
            </w:r>
            <w:proofErr w:type="spellStart"/>
            <w:r w:rsidRPr="00EA41AF">
              <w:t>aymentOperatorINN</w:t>
            </w:r>
            <w:proofErr w:type="spellEnd"/>
          </w:p>
        </w:tc>
        <w:tc>
          <w:tcPr>
            <w:tcW w:w="3654" w:type="dxa"/>
          </w:tcPr>
          <w:p w14:paraId="086D110C" w14:textId="6564BDAD" w:rsidR="0084508C" w:rsidRDefault="001D66DF" w:rsidP="00031999">
            <w:proofErr w:type="spellStart"/>
            <w:r w:rsidRPr="001D66DF">
              <w:t>Transfer</w:t>
            </w:r>
            <w:proofErr w:type="spellEnd"/>
            <w:r w:rsidRPr="001D66DF">
              <w:t xml:space="preserve"> </w:t>
            </w:r>
            <w:proofErr w:type="spellStart"/>
            <w:proofErr w:type="gramStart"/>
            <w:r w:rsidRPr="001D66DF">
              <w:t>operator's</w:t>
            </w:r>
            <w:proofErr w:type="spellEnd"/>
            <w:r w:rsidRPr="001D66DF">
              <w:t xml:space="preserve"> </w:t>
            </w:r>
            <w:r w:rsidR="00031999">
              <w:t xml:space="preserve"> </w:t>
            </w:r>
            <w:r w:rsidR="00031999">
              <w:rPr>
                <w:lang w:val="en-US"/>
              </w:rPr>
              <w:t>INN</w:t>
            </w:r>
            <w:proofErr w:type="gramEnd"/>
            <w:r w:rsidR="0084508C">
              <w:t xml:space="preserve">, </w:t>
            </w:r>
            <w:r w:rsidR="0084508C" w:rsidRPr="00A8468B">
              <w:t>1016</w:t>
            </w:r>
          </w:p>
        </w:tc>
        <w:tc>
          <w:tcPr>
            <w:tcW w:w="2663" w:type="dxa"/>
          </w:tcPr>
          <w:p w14:paraId="5B33C03D" w14:textId="77777777" w:rsidR="0084508C" w:rsidRPr="001D66DF" w:rsidRDefault="001D66DF" w:rsidP="001D66DF">
            <w:pPr>
              <w:rPr>
                <w:rFonts w:cs="Arial"/>
                <w:lang w:val="en-US"/>
              </w:rPr>
            </w:pPr>
            <w:r w:rsidRPr="001D66DF">
              <w:rPr>
                <w:rFonts w:cs="Arial"/>
                <w:lang w:val="en-US"/>
              </w:rPr>
              <w:t xml:space="preserve">A string of 10 to 12 characters in length, in the format of </w:t>
            </w:r>
            <w:r>
              <w:rPr>
                <w:rFonts w:cs="Arial"/>
                <w:lang w:val="en-US"/>
              </w:rPr>
              <w:t>NNNNNNNNNN</w:t>
            </w:r>
            <w:r w:rsidRPr="001D66DF">
              <w:rPr>
                <w:rFonts w:cs="Arial"/>
                <w:lang w:val="en-US"/>
              </w:rPr>
              <w:t>, optional field</w:t>
            </w:r>
          </w:p>
        </w:tc>
      </w:tr>
      <w:bookmarkEnd w:id="253"/>
      <w:bookmarkEnd w:id="254"/>
    </w:tbl>
    <w:p w14:paraId="4AE86094" w14:textId="77777777" w:rsidR="000B0080" w:rsidRPr="001D66DF" w:rsidRDefault="000B0080" w:rsidP="004F178F">
      <w:pPr>
        <w:spacing w:after="160" w:line="259" w:lineRule="auto"/>
        <w:rPr>
          <w:lang w:val="en-US"/>
        </w:rPr>
      </w:pPr>
    </w:p>
    <w:p w14:paraId="4FCDF04C" w14:textId="77777777" w:rsidR="004F178F" w:rsidRPr="001D66DF" w:rsidRDefault="004F178F" w:rsidP="004F178F">
      <w:pPr>
        <w:spacing w:after="160" w:line="259" w:lineRule="auto"/>
        <w:rPr>
          <w:lang w:val="en-US"/>
        </w:rPr>
      </w:pPr>
      <w:r w:rsidRPr="001D66DF">
        <w:rPr>
          <w:lang w:val="en-US"/>
        </w:rPr>
        <w:br w:type="page"/>
      </w:r>
    </w:p>
    <w:p w14:paraId="2A8867FB" w14:textId="1EC78020" w:rsidR="00250261" w:rsidRPr="00611272" w:rsidRDefault="00334F6E" w:rsidP="00250261">
      <w:pPr>
        <w:rPr>
          <w:lang w:val="en-US"/>
        </w:rPr>
      </w:pPr>
      <w:bookmarkStart w:id="269" w:name="OLE_LINK163"/>
      <w:r>
        <w:rPr>
          <w:lang w:val="en-US"/>
        </w:rPr>
        <w:lastRenderedPageBreak/>
        <w:t>Response</w:t>
      </w:r>
      <w:r w:rsidR="004F178F" w:rsidRPr="00250261">
        <w:rPr>
          <w:lang w:val="en-US"/>
        </w:rPr>
        <w:t xml:space="preserve">: </w:t>
      </w:r>
      <w:r w:rsidR="00250261">
        <w:rPr>
          <w:lang w:val="en-US"/>
        </w:rPr>
        <w:t>API</w:t>
      </w:r>
      <w:r w:rsidR="004F178F" w:rsidRPr="00250261">
        <w:rPr>
          <w:lang w:val="en-US"/>
        </w:rPr>
        <w:t xml:space="preserve"> </w:t>
      </w:r>
      <w:r w:rsidR="00250261" w:rsidRPr="00611272">
        <w:rPr>
          <w:lang w:val="en-US"/>
        </w:rPr>
        <w:t xml:space="preserve">can return the following </w:t>
      </w:r>
      <w:r w:rsidR="00250261">
        <w:rPr>
          <w:lang w:val="en-US"/>
        </w:rPr>
        <w:t xml:space="preserve">HTTP </w:t>
      </w:r>
      <w:r w:rsidR="00250261" w:rsidRPr="00611272">
        <w:rPr>
          <w:lang w:val="en-US"/>
        </w:rPr>
        <w:t>status codes</w:t>
      </w:r>
    </w:p>
    <w:p w14:paraId="4E09CFE4" w14:textId="77777777" w:rsidR="00250261" w:rsidRDefault="004F178F" w:rsidP="00250261">
      <w:pPr>
        <w:pStyle w:val="a3"/>
        <w:numPr>
          <w:ilvl w:val="0"/>
          <w:numId w:val="12"/>
        </w:numPr>
        <w:rPr>
          <w:lang w:val="en-US"/>
        </w:rPr>
      </w:pPr>
      <w:r w:rsidRPr="00250261">
        <w:rPr>
          <w:lang w:val="en-US"/>
        </w:rPr>
        <w:t xml:space="preserve">201 Created – </w:t>
      </w:r>
      <w:r w:rsidR="00250261" w:rsidRPr="00250261">
        <w:rPr>
          <w:lang w:val="en-US"/>
        </w:rPr>
        <w:t>the check was created and added to the processing queue, and the response body is empty</w:t>
      </w:r>
    </w:p>
    <w:p w14:paraId="69793125" w14:textId="77777777" w:rsidR="00250261" w:rsidRPr="00250261" w:rsidRDefault="004F178F" w:rsidP="00250261">
      <w:pPr>
        <w:pStyle w:val="a3"/>
        <w:numPr>
          <w:ilvl w:val="0"/>
          <w:numId w:val="12"/>
        </w:numPr>
        <w:rPr>
          <w:lang w:val="en-US"/>
        </w:rPr>
      </w:pPr>
      <w:r w:rsidRPr="00250261">
        <w:rPr>
          <w:lang w:val="en-US"/>
        </w:rPr>
        <w:t xml:space="preserve">401 Unauthorized </w:t>
      </w:r>
      <w:r w:rsidR="00250261" w:rsidRPr="00250261">
        <w:rPr>
          <w:lang w:val="en-US"/>
        </w:rPr>
        <w:t>client certificate failed verification</w:t>
      </w:r>
    </w:p>
    <w:p w14:paraId="695F580B" w14:textId="77777777" w:rsidR="004F178F" w:rsidRPr="00250261" w:rsidRDefault="004F178F" w:rsidP="00250261">
      <w:pPr>
        <w:pStyle w:val="a3"/>
        <w:numPr>
          <w:ilvl w:val="0"/>
          <w:numId w:val="12"/>
        </w:numPr>
        <w:rPr>
          <w:lang w:val="en-US"/>
        </w:rPr>
      </w:pPr>
      <w:r w:rsidRPr="00250261">
        <w:rPr>
          <w:lang w:val="en-US"/>
        </w:rPr>
        <w:t xml:space="preserve">409 Conflict– </w:t>
      </w:r>
      <w:r w:rsidR="00250261">
        <w:rPr>
          <w:lang w:val="en-US"/>
        </w:rPr>
        <w:t>receipt</w:t>
      </w:r>
      <w:r w:rsidR="00250261" w:rsidRPr="00250261">
        <w:rPr>
          <w:lang w:val="en-US"/>
        </w:rPr>
        <w:t xml:space="preserve"> with this ID has already been created in the system, and the response body is empty</w:t>
      </w:r>
    </w:p>
    <w:p w14:paraId="09C184A7" w14:textId="77777777" w:rsidR="004F178F" w:rsidRPr="00250261" w:rsidRDefault="004F178F" w:rsidP="00250261">
      <w:pPr>
        <w:pStyle w:val="a3"/>
        <w:numPr>
          <w:ilvl w:val="0"/>
          <w:numId w:val="12"/>
        </w:numPr>
        <w:rPr>
          <w:lang w:val="en-US"/>
        </w:rPr>
      </w:pPr>
      <w:r w:rsidRPr="00250261">
        <w:rPr>
          <w:lang w:val="en-US"/>
        </w:rPr>
        <w:t xml:space="preserve">400 </w:t>
      </w:r>
      <w:r w:rsidRPr="00E02F83">
        <w:rPr>
          <w:lang w:val="en-US"/>
        </w:rPr>
        <w:t>Bad</w:t>
      </w:r>
      <w:r w:rsidRPr="00250261">
        <w:rPr>
          <w:lang w:val="en-US"/>
        </w:rPr>
        <w:t xml:space="preserve"> </w:t>
      </w:r>
      <w:r w:rsidRPr="00E02F83">
        <w:rPr>
          <w:lang w:val="en-US"/>
        </w:rPr>
        <w:t>Request</w:t>
      </w:r>
      <w:r w:rsidRPr="00250261">
        <w:rPr>
          <w:lang w:val="en-US"/>
        </w:rPr>
        <w:t xml:space="preserve"> – </w:t>
      </w:r>
      <w:bookmarkStart w:id="270" w:name="OLE_LINK119"/>
      <w:bookmarkStart w:id="271" w:name="OLE_LINK120"/>
      <w:bookmarkStart w:id="272" w:name="OLE_LINK129"/>
      <w:r w:rsidR="00250261" w:rsidRPr="00250261">
        <w:rPr>
          <w:lang w:val="en-US"/>
        </w:rPr>
        <w:t xml:space="preserve">the transmitted data contains validation errors, or the signature failed </w:t>
      </w:r>
      <w:r w:rsidR="00250261">
        <w:rPr>
          <w:lang w:val="en-US"/>
        </w:rPr>
        <w:t>validation</w:t>
      </w:r>
      <w:r w:rsidRPr="00250261">
        <w:rPr>
          <w:lang w:val="en-US"/>
        </w:rPr>
        <w:t xml:space="preserve">, </w:t>
      </w:r>
      <w:r w:rsidR="00250261">
        <w:rPr>
          <w:lang w:val="en-US"/>
        </w:rPr>
        <w:t xml:space="preserve">response body section </w:t>
      </w:r>
      <w:r w:rsidRPr="00250261">
        <w:rPr>
          <w:lang w:val="en-US"/>
        </w:rPr>
        <w:t>2.1.2</w:t>
      </w:r>
      <w:bookmarkEnd w:id="270"/>
      <w:bookmarkEnd w:id="271"/>
      <w:bookmarkEnd w:id="272"/>
    </w:p>
    <w:p w14:paraId="600AA84C" w14:textId="77777777" w:rsidR="004F178F" w:rsidRPr="00B509A4" w:rsidRDefault="004F178F" w:rsidP="00250261">
      <w:pPr>
        <w:pStyle w:val="a3"/>
        <w:numPr>
          <w:ilvl w:val="0"/>
          <w:numId w:val="12"/>
        </w:numPr>
      </w:pPr>
      <w:r w:rsidRPr="00250261">
        <w:rPr>
          <w:lang w:val="en-US"/>
        </w:rPr>
        <w:t xml:space="preserve">503, Service Unavailable – </w:t>
      </w:r>
      <w:r w:rsidR="00250261" w:rsidRPr="00250261">
        <w:rPr>
          <w:lang w:val="en-US"/>
        </w:rPr>
        <w:t xml:space="preserve">the document queue is full, the response returns the Retry-After header with a timeout in seconds, after which it is necessary to repeat the request, the body of the response item 2. </w:t>
      </w:r>
      <w:r w:rsidR="00250261" w:rsidRPr="00250261">
        <w:t>1. 2.</w:t>
      </w:r>
    </w:p>
    <w:p w14:paraId="13E75D34" w14:textId="77777777" w:rsidR="004F178F" w:rsidRPr="00250261" w:rsidRDefault="004F178F" w:rsidP="004F178F">
      <w:pPr>
        <w:pStyle w:val="3"/>
        <w:rPr>
          <w:rFonts w:ascii="Verdana" w:hAnsi="Verdana" w:cs="Arial"/>
          <w:lang w:val="en-US"/>
        </w:rPr>
      </w:pPr>
      <w:bookmarkStart w:id="273" w:name="_Toc507539858"/>
      <w:bookmarkStart w:id="274" w:name="_Toc33785062"/>
      <w:r>
        <w:t>2.1.</w:t>
      </w:r>
      <w:r w:rsidRPr="005560E2">
        <w:t>2</w:t>
      </w:r>
      <w:r>
        <w:t xml:space="preserve"> </w:t>
      </w:r>
      <w:bookmarkEnd w:id="273"/>
      <w:r w:rsidR="00250261">
        <w:rPr>
          <w:lang w:val="en-US"/>
        </w:rPr>
        <w:t>Response body</w:t>
      </w:r>
      <w:bookmarkEnd w:id="274"/>
    </w:p>
    <w:tbl>
      <w:tblPr>
        <w:tblStyle w:val="a4"/>
        <w:tblW w:w="10283" w:type="dxa"/>
        <w:tblLook w:val="04A0" w:firstRow="1" w:lastRow="0" w:firstColumn="1" w:lastColumn="0" w:noHBand="0" w:noVBand="1"/>
      </w:tblPr>
      <w:tblGrid>
        <w:gridCol w:w="1813"/>
        <w:gridCol w:w="5150"/>
        <w:gridCol w:w="3320"/>
      </w:tblGrid>
      <w:tr w:rsidR="004F178F" w:rsidRPr="008F4F86" w14:paraId="521FF68E" w14:textId="77777777" w:rsidTr="005A1481">
        <w:tc>
          <w:tcPr>
            <w:tcW w:w="1813" w:type="dxa"/>
          </w:tcPr>
          <w:p w14:paraId="2DEF5574" w14:textId="77777777" w:rsidR="004F178F" w:rsidRPr="00AE4B69" w:rsidRDefault="004F178F" w:rsidP="005A1481">
            <w:pPr>
              <w:rPr>
                <w:rFonts w:cs="Arial"/>
                <w:lang w:val="en-US"/>
              </w:rPr>
            </w:pPr>
            <w:r>
              <w:rPr>
                <w:rFonts w:cs="Arial"/>
                <w:lang w:val="en-US"/>
              </w:rPr>
              <w:t>errors</w:t>
            </w:r>
          </w:p>
        </w:tc>
        <w:tc>
          <w:tcPr>
            <w:tcW w:w="5150" w:type="dxa"/>
          </w:tcPr>
          <w:p w14:paraId="51AE1A82" w14:textId="77777777" w:rsidR="004F178F" w:rsidRPr="00635CAD" w:rsidRDefault="00635CAD" w:rsidP="005A1481">
            <w:pPr>
              <w:rPr>
                <w:rFonts w:cs="Arial"/>
                <w:lang w:val="en-US"/>
              </w:rPr>
            </w:pPr>
            <w:r>
              <w:rPr>
                <w:rFonts w:cs="Arial"/>
                <w:lang w:val="en-US"/>
              </w:rPr>
              <w:t>Array of request processing errors</w:t>
            </w:r>
          </w:p>
        </w:tc>
        <w:tc>
          <w:tcPr>
            <w:tcW w:w="3320" w:type="dxa"/>
          </w:tcPr>
          <w:p w14:paraId="1F3BBF20" w14:textId="77777777" w:rsidR="004F178F" w:rsidRPr="00635CAD" w:rsidRDefault="00635CAD" w:rsidP="005A1481">
            <w:pPr>
              <w:rPr>
                <w:rFonts w:cs="Arial"/>
                <w:lang w:val="en-US"/>
              </w:rPr>
            </w:pPr>
            <w:r>
              <w:rPr>
                <w:rFonts w:cs="Arial"/>
                <w:lang w:val="en-US"/>
              </w:rPr>
              <w:t>Array of strings</w:t>
            </w:r>
          </w:p>
        </w:tc>
      </w:tr>
      <w:bookmarkEnd w:id="269"/>
    </w:tbl>
    <w:p w14:paraId="2F428DD0" w14:textId="77777777" w:rsidR="004F178F" w:rsidRPr="00E02F83" w:rsidRDefault="004F178F" w:rsidP="004F178F">
      <w:pPr>
        <w:rPr>
          <w:lang w:val="en-US"/>
        </w:rPr>
      </w:pPr>
    </w:p>
    <w:p w14:paraId="27473171" w14:textId="77777777" w:rsidR="004F178F" w:rsidRPr="00203D30" w:rsidRDefault="00635CAD" w:rsidP="004F178F">
      <w:bookmarkStart w:id="275" w:name="OLE_LINK271"/>
      <w:r>
        <w:rPr>
          <w:lang w:val="en-US"/>
        </w:rPr>
        <w:t>Request Example</w:t>
      </w:r>
      <w:r w:rsidR="004F178F">
        <w:t>:</w:t>
      </w:r>
    </w:p>
    <w:bookmarkEnd w:id="275"/>
    <w:p w14:paraId="71407D76" w14:textId="77777777" w:rsidR="004F178F" w:rsidRPr="00AE4B69" w:rsidRDefault="004F178F" w:rsidP="004F178F">
      <w:pPr>
        <w:rPr>
          <w:rFonts w:cs="Arial"/>
          <w:lang w:val="en-US"/>
        </w:rPr>
      </w:pPr>
    </w:p>
    <w:bookmarkEnd w:id="21"/>
    <w:bookmarkEnd w:id="22"/>
    <w:p w14:paraId="521A07A9" w14:textId="77777777"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14:paraId="4BA4B888" w14:textId="77777777"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id</w:t>
      </w:r>
      <w:proofErr w:type="spellEnd"/>
      <w:r>
        <w:rPr>
          <w:rFonts w:ascii="Consolas" w:hAnsi="Consolas" w:cs="Consolas"/>
          <w:color w:val="8ACCCF"/>
          <w:sz w:val="18"/>
          <w:szCs w:val="18"/>
        </w:rPr>
        <w:t>"</w:t>
      </w:r>
      <w:r>
        <w:rPr>
          <w:rFonts w:ascii="Consolas" w:hAnsi="Consolas" w:cs="Consolas"/>
          <w:color w:val="DFDFBF"/>
          <w:sz w:val="18"/>
          <w:szCs w:val="18"/>
        </w:rPr>
        <w:t>: </w:t>
      </w:r>
      <w:r>
        <w:rPr>
          <w:rFonts w:ascii="Consolas" w:hAnsi="Consolas" w:cs="Consolas"/>
          <w:color w:val="DFAF8F"/>
          <w:sz w:val="18"/>
          <w:szCs w:val="18"/>
        </w:rPr>
        <w:t>"12345678990"</w:t>
      </w:r>
      <w:r>
        <w:rPr>
          <w:rFonts w:ascii="Consolas" w:hAnsi="Consolas" w:cs="Consolas"/>
          <w:color w:val="DFDFBF"/>
          <w:sz w:val="18"/>
          <w:szCs w:val="18"/>
        </w:rPr>
        <w:t>,</w:t>
      </w:r>
    </w:p>
    <w:p w14:paraId="094826F4" w14:textId="77777777"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inn</w:t>
      </w:r>
      <w:proofErr w:type="spellEnd"/>
      <w:r>
        <w:rPr>
          <w:rFonts w:ascii="Consolas" w:hAnsi="Consolas" w:cs="Consolas"/>
          <w:color w:val="8ACCCF"/>
          <w:sz w:val="18"/>
          <w:szCs w:val="18"/>
        </w:rPr>
        <w:t>"</w:t>
      </w:r>
      <w:r>
        <w:rPr>
          <w:rFonts w:ascii="Consolas" w:hAnsi="Consolas" w:cs="Consolas"/>
          <w:color w:val="DFDFBF"/>
          <w:sz w:val="18"/>
          <w:szCs w:val="18"/>
        </w:rPr>
        <w:t>: </w:t>
      </w:r>
      <w:r>
        <w:rPr>
          <w:rFonts w:ascii="Consolas" w:hAnsi="Consolas" w:cs="Consolas"/>
          <w:color w:val="DFAF8F"/>
          <w:sz w:val="18"/>
          <w:szCs w:val="18"/>
        </w:rPr>
        <w:t>"123456789012"</w:t>
      </w:r>
      <w:r>
        <w:rPr>
          <w:rFonts w:ascii="Consolas" w:hAnsi="Consolas" w:cs="Consolas"/>
          <w:color w:val="DFDFBF"/>
          <w:sz w:val="18"/>
          <w:szCs w:val="18"/>
        </w:rPr>
        <w:t>,</w:t>
      </w:r>
    </w:p>
    <w:p w14:paraId="300B278C" w14:textId="77777777"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group</w:t>
      </w:r>
      <w:proofErr w:type="spellEnd"/>
      <w:r>
        <w:rPr>
          <w:rFonts w:ascii="Consolas" w:hAnsi="Consolas" w:cs="Consolas"/>
          <w:color w:val="8ACCCF"/>
          <w:sz w:val="18"/>
          <w:szCs w:val="18"/>
        </w:rPr>
        <w:t>"</w:t>
      </w:r>
      <w:r>
        <w:rPr>
          <w:rFonts w:ascii="Consolas" w:hAnsi="Consolas" w:cs="Consolas"/>
          <w:color w:val="DFDFBF"/>
          <w:sz w:val="18"/>
          <w:szCs w:val="18"/>
        </w:rPr>
        <w:t>: </w:t>
      </w:r>
      <w:r>
        <w:rPr>
          <w:rFonts w:ascii="Consolas" w:hAnsi="Consolas" w:cs="Consolas"/>
          <w:color w:val="DFAF8F"/>
          <w:sz w:val="18"/>
          <w:szCs w:val="18"/>
        </w:rPr>
        <w:t>"</w:t>
      </w:r>
      <w:proofErr w:type="spellStart"/>
      <w:r>
        <w:rPr>
          <w:rFonts w:ascii="Consolas" w:hAnsi="Consolas" w:cs="Consolas"/>
          <w:color w:val="DFAF8F"/>
          <w:sz w:val="18"/>
          <w:szCs w:val="18"/>
        </w:rPr>
        <w:t>Main</w:t>
      </w:r>
      <w:proofErr w:type="spellEnd"/>
      <w:r>
        <w:rPr>
          <w:rFonts w:ascii="Consolas" w:hAnsi="Consolas" w:cs="Consolas"/>
          <w:color w:val="DFAF8F"/>
          <w:sz w:val="18"/>
          <w:szCs w:val="18"/>
        </w:rPr>
        <w:t>"</w:t>
      </w:r>
      <w:r>
        <w:rPr>
          <w:rFonts w:ascii="Consolas" w:hAnsi="Consolas" w:cs="Consolas"/>
          <w:color w:val="DFDFBF"/>
          <w:sz w:val="18"/>
          <w:szCs w:val="18"/>
        </w:rPr>
        <w:t>,</w:t>
      </w:r>
    </w:p>
    <w:p w14:paraId="36F8F595" w14:textId="77777777"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content</w:t>
      </w:r>
      <w:proofErr w:type="spellEnd"/>
      <w:r>
        <w:rPr>
          <w:rFonts w:ascii="Consolas" w:hAnsi="Consolas" w:cs="Consolas"/>
          <w:color w:val="8ACCCF"/>
          <w:sz w:val="18"/>
          <w:szCs w:val="18"/>
        </w:rPr>
        <w:t>"</w:t>
      </w:r>
      <w:r>
        <w:rPr>
          <w:rFonts w:ascii="Consolas" w:hAnsi="Consolas" w:cs="Consolas"/>
          <w:color w:val="DFDFBF"/>
          <w:sz w:val="18"/>
          <w:szCs w:val="18"/>
        </w:rPr>
        <w:t>: {</w:t>
      </w:r>
    </w:p>
    <w:p w14:paraId="07F23929" w14:textId="77777777"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type</w:t>
      </w:r>
      <w:proofErr w:type="spellEnd"/>
      <w:r>
        <w:rPr>
          <w:rFonts w:ascii="Consolas" w:hAnsi="Consolas" w:cs="Consolas"/>
          <w:color w:val="8ACCCF"/>
          <w:sz w:val="18"/>
          <w:szCs w:val="18"/>
        </w:rPr>
        <w:t>"</w:t>
      </w:r>
      <w:r>
        <w:rPr>
          <w:rFonts w:ascii="Consolas" w:hAnsi="Consolas" w:cs="Consolas"/>
          <w:color w:val="DFDFBF"/>
          <w:sz w:val="18"/>
          <w:szCs w:val="18"/>
        </w:rPr>
        <w:t>: </w:t>
      </w:r>
      <w:r>
        <w:rPr>
          <w:rFonts w:ascii="Consolas" w:hAnsi="Consolas" w:cs="Consolas"/>
          <w:color w:val="6E96BE"/>
          <w:sz w:val="18"/>
          <w:szCs w:val="18"/>
        </w:rPr>
        <w:t>1</w:t>
      </w:r>
      <w:r>
        <w:rPr>
          <w:rFonts w:ascii="Consolas" w:hAnsi="Consolas" w:cs="Consolas"/>
          <w:color w:val="DFDFBF"/>
          <w:sz w:val="18"/>
          <w:szCs w:val="18"/>
        </w:rPr>
        <w:t>,</w:t>
      </w:r>
    </w:p>
    <w:p w14:paraId="7287A02D" w14:textId="77777777" w:rsidR="004F178F" w:rsidRPr="009D7C38" w:rsidRDefault="004F178F" w:rsidP="004F178F">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rPr>
        <w:t>    </w:t>
      </w:r>
      <w:r w:rsidRPr="009D7C38">
        <w:rPr>
          <w:rFonts w:ascii="Consolas" w:hAnsi="Consolas" w:cs="Consolas"/>
          <w:color w:val="8ACCCF"/>
          <w:sz w:val="18"/>
          <w:szCs w:val="18"/>
          <w:lang w:val="en-US"/>
        </w:rPr>
        <w:t>"positions"</w:t>
      </w:r>
      <w:r w:rsidRPr="009D7C38">
        <w:rPr>
          <w:rFonts w:ascii="Consolas" w:hAnsi="Consolas" w:cs="Consolas"/>
          <w:color w:val="DFDFBF"/>
          <w:sz w:val="18"/>
          <w:szCs w:val="18"/>
          <w:lang w:val="en-US"/>
        </w:rPr>
        <w:t>: [</w:t>
      </w:r>
    </w:p>
    <w:p w14:paraId="5818C6B9" w14:textId="77777777"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p>
    <w:p w14:paraId="498C8218" w14:textId="77777777"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"quantity"</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1.000</w:t>
      </w:r>
      <w:r w:rsidRPr="009D7C38">
        <w:rPr>
          <w:rFonts w:ascii="Consolas" w:hAnsi="Consolas" w:cs="Consolas"/>
          <w:color w:val="DFDFBF"/>
          <w:sz w:val="18"/>
          <w:szCs w:val="18"/>
          <w:lang w:val="en-US"/>
        </w:rPr>
        <w:t>,</w:t>
      </w:r>
    </w:p>
    <w:p w14:paraId="2E67B939" w14:textId="77777777"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"price"</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123.45</w:t>
      </w:r>
      <w:r w:rsidRPr="009D7C38">
        <w:rPr>
          <w:rFonts w:ascii="Consolas" w:hAnsi="Consolas" w:cs="Consolas"/>
          <w:color w:val="DFDFBF"/>
          <w:sz w:val="18"/>
          <w:szCs w:val="18"/>
          <w:lang w:val="en-US"/>
        </w:rPr>
        <w:t>,</w:t>
      </w:r>
    </w:p>
    <w:p w14:paraId="5C3985C3" w14:textId="77777777"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"tax"</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6</w:t>
      </w:r>
      <w:r w:rsidRPr="009D7C38">
        <w:rPr>
          <w:rFonts w:ascii="Consolas" w:hAnsi="Consolas" w:cs="Consolas"/>
          <w:color w:val="DFDFBF"/>
          <w:sz w:val="18"/>
          <w:szCs w:val="18"/>
          <w:lang w:val="en-US"/>
        </w:rPr>
        <w:t>,</w:t>
      </w:r>
    </w:p>
    <w:p w14:paraId="25CD83AD" w14:textId="77777777"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"text"</w:t>
      </w:r>
      <w:r w:rsidRPr="009D7C38">
        <w:rPr>
          <w:rFonts w:ascii="Consolas" w:hAnsi="Consolas" w:cs="Consolas"/>
          <w:color w:val="DFDFBF"/>
          <w:sz w:val="18"/>
          <w:szCs w:val="18"/>
          <w:lang w:val="en-US"/>
        </w:rPr>
        <w:t>: </w:t>
      </w:r>
      <w:r w:rsidRPr="009D7C38">
        <w:rPr>
          <w:rFonts w:ascii="Consolas" w:hAnsi="Consolas" w:cs="Consolas"/>
          <w:color w:val="DFAF8F"/>
          <w:sz w:val="18"/>
          <w:szCs w:val="18"/>
          <w:lang w:val="en-US"/>
        </w:rPr>
        <w:t>"</w:t>
      </w:r>
      <w:r>
        <w:rPr>
          <w:rFonts w:ascii="Consolas" w:hAnsi="Consolas" w:cs="Consolas"/>
          <w:color w:val="DFAF8F"/>
          <w:sz w:val="18"/>
          <w:szCs w:val="18"/>
        </w:rPr>
        <w:t>Булка</w:t>
      </w:r>
      <w:r w:rsidRPr="009D7C38">
        <w:rPr>
          <w:rFonts w:ascii="Consolas" w:hAnsi="Consolas" w:cs="Consolas"/>
          <w:color w:val="DFAF8F"/>
          <w:sz w:val="18"/>
          <w:szCs w:val="18"/>
          <w:lang w:val="en-US"/>
        </w:rPr>
        <w:t>"</w:t>
      </w:r>
      <w:r w:rsidRPr="009D7C38">
        <w:rPr>
          <w:rFonts w:ascii="Consolas" w:hAnsi="Consolas" w:cs="Consolas"/>
          <w:color w:val="DFDFBF"/>
          <w:sz w:val="18"/>
          <w:szCs w:val="18"/>
          <w:lang w:val="en-US"/>
        </w:rPr>
        <w:t>,</w:t>
      </w:r>
    </w:p>
    <w:p w14:paraId="584144A9" w14:textId="77777777"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w:t>
      </w:r>
      <w:proofErr w:type="spellStart"/>
      <w:r w:rsidRPr="009D7C38">
        <w:rPr>
          <w:rFonts w:ascii="Consolas" w:hAnsi="Consolas" w:cs="Consolas"/>
          <w:color w:val="8ACCCF"/>
          <w:sz w:val="18"/>
          <w:szCs w:val="18"/>
          <w:lang w:val="en-US"/>
        </w:rPr>
        <w:t>paymentMethodType</w:t>
      </w:r>
      <w:proofErr w:type="spellEnd"/>
      <w:r w:rsidRPr="009D7C38">
        <w:rPr>
          <w:rFonts w:ascii="Consolas" w:hAnsi="Consolas" w:cs="Consolas"/>
          <w:color w:val="8ACCCF"/>
          <w:sz w:val="18"/>
          <w:szCs w:val="18"/>
          <w:lang w:val="en-US"/>
        </w:rPr>
        <w:t>"</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4</w:t>
      </w:r>
      <w:r w:rsidRPr="009D7C38">
        <w:rPr>
          <w:rFonts w:ascii="Consolas" w:hAnsi="Consolas" w:cs="Consolas"/>
          <w:color w:val="DFDFBF"/>
          <w:sz w:val="18"/>
          <w:szCs w:val="18"/>
          <w:lang w:val="en-US"/>
        </w:rPr>
        <w:t>,</w:t>
      </w:r>
    </w:p>
    <w:p w14:paraId="5AF3E5CE" w14:textId="77777777"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w:t>
      </w:r>
      <w:proofErr w:type="spellStart"/>
      <w:r w:rsidRPr="009D7C38">
        <w:rPr>
          <w:rFonts w:ascii="Consolas" w:hAnsi="Consolas" w:cs="Consolas"/>
          <w:color w:val="8ACCCF"/>
          <w:sz w:val="18"/>
          <w:szCs w:val="18"/>
          <w:lang w:val="en-US"/>
        </w:rPr>
        <w:t>paymentSubjectType</w:t>
      </w:r>
      <w:proofErr w:type="spellEnd"/>
      <w:r w:rsidRPr="009D7C38">
        <w:rPr>
          <w:rFonts w:ascii="Consolas" w:hAnsi="Consolas" w:cs="Consolas"/>
          <w:color w:val="8ACCCF"/>
          <w:sz w:val="18"/>
          <w:szCs w:val="18"/>
          <w:lang w:val="en-US"/>
        </w:rPr>
        <w:t>"</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1</w:t>
      </w:r>
    </w:p>
    <w:p w14:paraId="59C3E494" w14:textId="77777777"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p>
    <w:p w14:paraId="4B24EC50" w14:textId="77777777"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p>
    <w:p w14:paraId="628A9E24" w14:textId="77777777"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"quantity"</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2.000</w:t>
      </w:r>
      <w:r w:rsidRPr="009D7C38">
        <w:rPr>
          <w:rFonts w:ascii="Consolas" w:hAnsi="Consolas" w:cs="Consolas"/>
          <w:color w:val="DFDFBF"/>
          <w:sz w:val="18"/>
          <w:szCs w:val="18"/>
          <w:lang w:val="en-US"/>
        </w:rPr>
        <w:t>,</w:t>
      </w:r>
    </w:p>
    <w:p w14:paraId="7AE1A630" w14:textId="77777777"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"price"</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4.45</w:t>
      </w:r>
      <w:r w:rsidRPr="009D7C38">
        <w:rPr>
          <w:rFonts w:ascii="Consolas" w:hAnsi="Consolas" w:cs="Consolas"/>
          <w:color w:val="DFDFBF"/>
          <w:sz w:val="18"/>
          <w:szCs w:val="18"/>
          <w:lang w:val="en-US"/>
        </w:rPr>
        <w:t>,</w:t>
      </w:r>
    </w:p>
    <w:p w14:paraId="3DB17AD8" w14:textId="77777777" w:rsidR="004F178F" w:rsidRPr="009D7C38" w:rsidRDefault="004F178F" w:rsidP="004F178F">
      <w:pPr>
        <w:pStyle w:val="HTML"/>
        <w:shd w:val="clear" w:color="auto" w:fill="333333"/>
        <w:rPr>
          <w:rFonts w:ascii="Consolas" w:hAnsi="Consolas" w:cs="Consolas"/>
          <w:color w:val="DFDFBF"/>
          <w:sz w:val="18"/>
          <w:szCs w:val="18"/>
          <w:lang w:val="en-US"/>
        </w:rPr>
      </w:pPr>
      <w:r w:rsidRPr="009D7C38">
        <w:rPr>
          <w:rFonts w:ascii="Consolas" w:hAnsi="Consolas" w:cs="Consolas"/>
          <w:color w:val="DFDFBF"/>
          <w:sz w:val="18"/>
          <w:szCs w:val="18"/>
          <w:lang w:val="en-US"/>
        </w:rPr>
        <w:t>        </w:t>
      </w:r>
      <w:r w:rsidRPr="009D7C38">
        <w:rPr>
          <w:rFonts w:ascii="Consolas" w:hAnsi="Consolas" w:cs="Consolas"/>
          <w:color w:val="8ACCCF"/>
          <w:sz w:val="18"/>
          <w:szCs w:val="18"/>
          <w:lang w:val="en-US"/>
        </w:rPr>
        <w:t>"tax"</w:t>
      </w:r>
      <w:r w:rsidRPr="009D7C38">
        <w:rPr>
          <w:rFonts w:ascii="Consolas" w:hAnsi="Consolas" w:cs="Consolas"/>
          <w:color w:val="DFDFBF"/>
          <w:sz w:val="18"/>
          <w:szCs w:val="18"/>
          <w:lang w:val="en-US"/>
        </w:rPr>
        <w:t>: </w:t>
      </w:r>
      <w:r w:rsidRPr="009D7C38">
        <w:rPr>
          <w:rFonts w:ascii="Consolas" w:hAnsi="Consolas" w:cs="Consolas"/>
          <w:color w:val="6E96BE"/>
          <w:sz w:val="18"/>
          <w:szCs w:val="18"/>
          <w:lang w:val="en-US"/>
        </w:rPr>
        <w:t>4</w:t>
      </w:r>
      <w:r w:rsidRPr="009D7C38">
        <w:rPr>
          <w:rFonts w:ascii="Consolas" w:hAnsi="Consolas" w:cs="Consolas"/>
          <w:color w:val="DFDFBF"/>
          <w:sz w:val="18"/>
          <w:szCs w:val="18"/>
          <w:lang w:val="en-US"/>
        </w:rPr>
        <w:t>,</w:t>
      </w:r>
    </w:p>
    <w:p w14:paraId="5CC2909A" w14:textId="77777777"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DE4E08">
        <w:rPr>
          <w:rFonts w:ascii="Consolas" w:hAnsi="Consolas" w:cs="Consolas"/>
          <w:color w:val="8ACCCF"/>
          <w:sz w:val="18"/>
          <w:szCs w:val="18"/>
          <w:lang w:val="en-US"/>
        </w:rPr>
        <w:t>"text"</w:t>
      </w:r>
      <w:r w:rsidRPr="00DE4E08">
        <w:rPr>
          <w:rFonts w:ascii="Consolas" w:hAnsi="Consolas" w:cs="Consolas"/>
          <w:color w:val="DFDFBF"/>
          <w:sz w:val="18"/>
          <w:szCs w:val="18"/>
          <w:lang w:val="en-US"/>
        </w:rPr>
        <w:t>: </w:t>
      </w:r>
      <w:r w:rsidRPr="00DE4E08">
        <w:rPr>
          <w:rFonts w:ascii="Consolas" w:hAnsi="Consolas" w:cs="Consolas"/>
          <w:color w:val="DFAF8F"/>
          <w:sz w:val="18"/>
          <w:szCs w:val="18"/>
          <w:lang w:val="en-US"/>
        </w:rPr>
        <w:t>"</w:t>
      </w:r>
      <w:r>
        <w:rPr>
          <w:rFonts w:ascii="Consolas" w:hAnsi="Consolas" w:cs="Consolas"/>
          <w:color w:val="DFAF8F"/>
          <w:sz w:val="18"/>
          <w:szCs w:val="18"/>
        </w:rPr>
        <w:t>Спички</w:t>
      </w:r>
      <w:r w:rsidRPr="00DE4E08">
        <w:rPr>
          <w:rFonts w:ascii="Consolas" w:hAnsi="Consolas" w:cs="Consolas"/>
          <w:color w:val="DFAF8F"/>
          <w:sz w:val="18"/>
          <w:szCs w:val="18"/>
          <w:lang w:val="en-US"/>
        </w:rPr>
        <w:t>"</w:t>
      </w:r>
      <w:r w:rsidRPr="00DE4E08">
        <w:rPr>
          <w:rFonts w:ascii="Consolas" w:hAnsi="Consolas" w:cs="Consolas"/>
          <w:color w:val="DFDFBF"/>
          <w:sz w:val="18"/>
          <w:szCs w:val="18"/>
          <w:lang w:val="en-US"/>
        </w:rPr>
        <w:t>,</w:t>
      </w:r>
    </w:p>
    <w:p w14:paraId="2F323F82" w14:textId="77777777"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bookmarkStart w:id="276" w:name="OLE_LINK53"/>
      <w:bookmarkStart w:id="277" w:name="OLE_LINK54"/>
      <w:r w:rsidRPr="00DE4E08">
        <w:rPr>
          <w:rFonts w:ascii="Consolas" w:hAnsi="Consolas" w:cs="Consolas"/>
          <w:color w:val="8ACCCF"/>
          <w:sz w:val="18"/>
          <w:szCs w:val="18"/>
          <w:lang w:val="en-US"/>
        </w:rPr>
        <w:t>"</w:t>
      </w:r>
      <w:bookmarkStart w:id="278" w:name="OLE_LINK68"/>
      <w:bookmarkStart w:id="279" w:name="OLE_LINK69"/>
      <w:bookmarkStart w:id="280" w:name="OLE_LINK77"/>
      <w:proofErr w:type="spellStart"/>
      <w:r w:rsidRPr="00DE4E08">
        <w:rPr>
          <w:rFonts w:ascii="Consolas" w:hAnsi="Consolas" w:cs="Consolas"/>
          <w:color w:val="8ACCCF"/>
          <w:sz w:val="18"/>
          <w:szCs w:val="18"/>
          <w:lang w:val="en-US"/>
        </w:rPr>
        <w:t>paymentMethodType</w:t>
      </w:r>
      <w:bookmarkEnd w:id="278"/>
      <w:bookmarkEnd w:id="279"/>
      <w:bookmarkEnd w:id="280"/>
      <w:proofErr w:type="spellEnd"/>
      <w:r w:rsidRPr="00DE4E08">
        <w:rPr>
          <w:rFonts w:ascii="Consolas" w:hAnsi="Consolas" w:cs="Consolas"/>
          <w:color w:val="8ACCCF"/>
          <w:sz w:val="18"/>
          <w:szCs w:val="18"/>
          <w:lang w:val="en-US"/>
        </w:rPr>
        <w:t>"</w:t>
      </w:r>
      <w:r w:rsidRPr="00DE4E08">
        <w:rPr>
          <w:rFonts w:ascii="Consolas" w:hAnsi="Consolas" w:cs="Consolas"/>
          <w:color w:val="DFDFBF"/>
          <w:sz w:val="18"/>
          <w:szCs w:val="18"/>
          <w:lang w:val="en-US"/>
        </w:rPr>
        <w:t>: </w:t>
      </w:r>
      <w:r w:rsidRPr="00DE4E08">
        <w:rPr>
          <w:rFonts w:ascii="Consolas" w:hAnsi="Consolas" w:cs="Consolas"/>
          <w:color w:val="6E96BE"/>
          <w:sz w:val="18"/>
          <w:szCs w:val="18"/>
          <w:lang w:val="en-US"/>
        </w:rPr>
        <w:t>3</w:t>
      </w:r>
      <w:r w:rsidRPr="00DE4E08">
        <w:rPr>
          <w:rFonts w:ascii="Consolas" w:hAnsi="Consolas" w:cs="Consolas"/>
          <w:color w:val="DFDFBF"/>
          <w:sz w:val="18"/>
          <w:szCs w:val="18"/>
          <w:lang w:val="en-US"/>
        </w:rPr>
        <w:t>,</w:t>
      </w:r>
    </w:p>
    <w:p w14:paraId="35BB36B8" w14:textId="77777777"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DE4E08">
        <w:rPr>
          <w:rFonts w:ascii="Consolas" w:hAnsi="Consolas" w:cs="Consolas"/>
          <w:color w:val="8ACCCF"/>
          <w:sz w:val="18"/>
          <w:szCs w:val="18"/>
          <w:lang w:val="en-US"/>
        </w:rPr>
        <w:t>"</w:t>
      </w:r>
      <w:bookmarkStart w:id="281" w:name="OLE_LINK78"/>
      <w:proofErr w:type="spellStart"/>
      <w:r w:rsidRPr="00DE4E08">
        <w:rPr>
          <w:rFonts w:ascii="Consolas" w:hAnsi="Consolas" w:cs="Consolas"/>
          <w:color w:val="8ACCCF"/>
          <w:sz w:val="18"/>
          <w:szCs w:val="18"/>
          <w:lang w:val="en-US"/>
        </w:rPr>
        <w:t>paymentSubjectType</w:t>
      </w:r>
      <w:bookmarkEnd w:id="281"/>
      <w:proofErr w:type="spellEnd"/>
      <w:r w:rsidRPr="00DE4E08">
        <w:rPr>
          <w:rFonts w:ascii="Consolas" w:hAnsi="Consolas" w:cs="Consolas"/>
          <w:color w:val="8ACCCF"/>
          <w:sz w:val="18"/>
          <w:szCs w:val="18"/>
          <w:lang w:val="en-US"/>
        </w:rPr>
        <w:t>"</w:t>
      </w:r>
      <w:r w:rsidRPr="00DE4E08">
        <w:rPr>
          <w:rFonts w:ascii="Consolas" w:hAnsi="Consolas" w:cs="Consolas"/>
          <w:color w:val="DFDFBF"/>
          <w:sz w:val="18"/>
          <w:szCs w:val="18"/>
          <w:lang w:val="en-US"/>
        </w:rPr>
        <w:t>: </w:t>
      </w:r>
      <w:r w:rsidRPr="00DE4E08">
        <w:rPr>
          <w:rFonts w:ascii="Consolas" w:hAnsi="Consolas" w:cs="Consolas"/>
          <w:color w:val="6E96BE"/>
          <w:sz w:val="18"/>
          <w:szCs w:val="18"/>
          <w:lang w:val="en-US"/>
        </w:rPr>
        <w:t>13</w:t>
      </w:r>
      <w:bookmarkEnd w:id="276"/>
      <w:bookmarkEnd w:id="277"/>
    </w:p>
    <w:p w14:paraId="6A2EF82C" w14:textId="77777777"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p>
    <w:p w14:paraId="26F3AD31" w14:textId="77777777"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p>
    <w:p w14:paraId="6D47F848" w14:textId="77777777"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DE4E08">
        <w:rPr>
          <w:rFonts w:ascii="Consolas" w:hAnsi="Consolas" w:cs="Consolas"/>
          <w:color w:val="8ACCCF"/>
          <w:sz w:val="18"/>
          <w:szCs w:val="18"/>
          <w:lang w:val="en-US"/>
        </w:rPr>
        <w:t>"</w:t>
      </w:r>
      <w:proofErr w:type="spellStart"/>
      <w:r w:rsidRPr="00DE4E08">
        <w:rPr>
          <w:rFonts w:ascii="Consolas" w:hAnsi="Consolas" w:cs="Consolas"/>
          <w:color w:val="8ACCCF"/>
          <w:sz w:val="18"/>
          <w:szCs w:val="18"/>
          <w:lang w:val="en-US"/>
        </w:rPr>
        <w:t>checkClose</w:t>
      </w:r>
      <w:proofErr w:type="spellEnd"/>
      <w:r w:rsidRPr="00DE4E08">
        <w:rPr>
          <w:rFonts w:ascii="Consolas" w:hAnsi="Consolas" w:cs="Consolas"/>
          <w:color w:val="8ACCCF"/>
          <w:sz w:val="18"/>
          <w:szCs w:val="18"/>
          <w:lang w:val="en-US"/>
        </w:rPr>
        <w:t>"</w:t>
      </w:r>
      <w:r w:rsidRPr="00DE4E08">
        <w:rPr>
          <w:rFonts w:ascii="Consolas" w:hAnsi="Consolas" w:cs="Consolas"/>
          <w:color w:val="DFDFBF"/>
          <w:sz w:val="18"/>
          <w:szCs w:val="18"/>
          <w:lang w:val="en-US"/>
        </w:rPr>
        <w:t>: {</w:t>
      </w:r>
    </w:p>
    <w:p w14:paraId="7D0CC6EE" w14:textId="77777777"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DE4E08">
        <w:rPr>
          <w:rFonts w:ascii="Consolas" w:hAnsi="Consolas" w:cs="Consolas"/>
          <w:color w:val="8ACCCF"/>
          <w:sz w:val="18"/>
          <w:szCs w:val="18"/>
          <w:lang w:val="en-US"/>
        </w:rPr>
        <w:t>"payments"</w:t>
      </w:r>
      <w:r w:rsidRPr="00DE4E08">
        <w:rPr>
          <w:rFonts w:ascii="Consolas" w:hAnsi="Consolas" w:cs="Consolas"/>
          <w:color w:val="DFDFBF"/>
          <w:sz w:val="18"/>
          <w:szCs w:val="18"/>
          <w:lang w:val="en-US"/>
        </w:rPr>
        <w:t>: [</w:t>
      </w:r>
    </w:p>
    <w:p w14:paraId="6E38A480" w14:textId="77777777"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p>
    <w:p w14:paraId="0E0BAF13" w14:textId="77777777"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6C0F21">
        <w:rPr>
          <w:rFonts w:ascii="Consolas" w:hAnsi="Consolas" w:cs="Consolas"/>
          <w:color w:val="8ACCCF"/>
          <w:sz w:val="18"/>
          <w:szCs w:val="18"/>
          <w:lang w:val="en-US"/>
        </w:rPr>
        <w:t>"type"</w:t>
      </w:r>
      <w:r w:rsidRPr="006C0F21">
        <w:rPr>
          <w:rFonts w:ascii="Consolas" w:hAnsi="Consolas" w:cs="Consolas"/>
          <w:color w:val="DFDFBF"/>
          <w:sz w:val="18"/>
          <w:szCs w:val="18"/>
          <w:lang w:val="en-US"/>
        </w:rPr>
        <w:t>: </w:t>
      </w:r>
      <w:r w:rsidRPr="006C0F21">
        <w:rPr>
          <w:rFonts w:ascii="Consolas" w:hAnsi="Consolas" w:cs="Consolas"/>
          <w:color w:val="6E96BE"/>
          <w:sz w:val="18"/>
          <w:szCs w:val="18"/>
          <w:lang w:val="en-US"/>
        </w:rPr>
        <w:t>1</w:t>
      </w:r>
      <w:r w:rsidRPr="006C0F21">
        <w:rPr>
          <w:rFonts w:ascii="Consolas" w:hAnsi="Consolas" w:cs="Consolas"/>
          <w:color w:val="DFDFBF"/>
          <w:sz w:val="18"/>
          <w:szCs w:val="18"/>
          <w:lang w:val="en-US"/>
        </w:rPr>
        <w:t>,</w:t>
      </w:r>
    </w:p>
    <w:p w14:paraId="71482705" w14:textId="77777777"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6C0F21">
        <w:rPr>
          <w:rFonts w:ascii="Consolas" w:hAnsi="Consolas" w:cs="Consolas"/>
          <w:color w:val="8ACCCF"/>
          <w:sz w:val="18"/>
          <w:szCs w:val="18"/>
          <w:lang w:val="en-US"/>
        </w:rPr>
        <w:t>"amount"</w:t>
      </w:r>
      <w:r w:rsidRPr="006C0F21">
        <w:rPr>
          <w:rFonts w:ascii="Consolas" w:hAnsi="Consolas" w:cs="Consolas"/>
          <w:color w:val="DFDFBF"/>
          <w:sz w:val="18"/>
          <w:szCs w:val="18"/>
          <w:lang w:val="en-US"/>
        </w:rPr>
        <w:t>: </w:t>
      </w:r>
      <w:r w:rsidRPr="006C0F21">
        <w:rPr>
          <w:rFonts w:ascii="Consolas" w:hAnsi="Consolas" w:cs="Consolas"/>
          <w:color w:val="6E96BE"/>
          <w:sz w:val="18"/>
          <w:szCs w:val="18"/>
          <w:lang w:val="en-US"/>
        </w:rPr>
        <w:t>123.45</w:t>
      </w:r>
    </w:p>
    <w:p w14:paraId="780DD0B7" w14:textId="77777777"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p>
    <w:p w14:paraId="450CFDE2" w14:textId="77777777"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p>
    <w:p w14:paraId="1E749541" w14:textId="77777777"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6C0F21">
        <w:rPr>
          <w:rFonts w:ascii="Consolas" w:hAnsi="Consolas" w:cs="Consolas"/>
          <w:color w:val="8ACCCF"/>
          <w:sz w:val="18"/>
          <w:szCs w:val="18"/>
          <w:lang w:val="en-US"/>
        </w:rPr>
        <w:t>"type"</w:t>
      </w:r>
      <w:r w:rsidRPr="006C0F21">
        <w:rPr>
          <w:rFonts w:ascii="Consolas" w:hAnsi="Consolas" w:cs="Consolas"/>
          <w:color w:val="DFDFBF"/>
          <w:sz w:val="18"/>
          <w:szCs w:val="18"/>
          <w:lang w:val="en-US"/>
        </w:rPr>
        <w:t>: </w:t>
      </w:r>
      <w:r w:rsidRPr="006C0F21">
        <w:rPr>
          <w:rFonts w:ascii="Consolas" w:hAnsi="Consolas" w:cs="Consolas"/>
          <w:color w:val="6E96BE"/>
          <w:sz w:val="18"/>
          <w:szCs w:val="18"/>
          <w:lang w:val="en-US"/>
        </w:rPr>
        <w:t>2</w:t>
      </w:r>
      <w:r w:rsidRPr="006C0F21">
        <w:rPr>
          <w:rFonts w:ascii="Consolas" w:hAnsi="Consolas" w:cs="Consolas"/>
          <w:color w:val="DFDFBF"/>
          <w:sz w:val="18"/>
          <w:szCs w:val="18"/>
          <w:lang w:val="en-US"/>
        </w:rPr>
        <w:t>,</w:t>
      </w:r>
    </w:p>
    <w:p w14:paraId="798EA365" w14:textId="77777777"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6C0F21">
        <w:rPr>
          <w:rFonts w:ascii="Consolas" w:hAnsi="Consolas" w:cs="Consolas"/>
          <w:color w:val="8ACCCF"/>
          <w:sz w:val="18"/>
          <w:szCs w:val="18"/>
          <w:lang w:val="en-US"/>
        </w:rPr>
        <w:t>"amount"</w:t>
      </w:r>
      <w:r w:rsidRPr="006C0F21">
        <w:rPr>
          <w:rFonts w:ascii="Consolas" w:hAnsi="Consolas" w:cs="Consolas"/>
          <w:color w:val="DFDFBF"/>
          <w:sz w:val="18"/>
          <w:szCs w:val="18"/>
          <w:lang w:val="en-US"/>
        </w:rPr>
        <w:t>: </w:t>
      </w:r>
      <w:r w:rsidRPr="006C0F21">
        <w:rPr>
          <w:rFonts w:ascii="Consolas" w:hAnsi="Consolas" w:cs="Consolas"/>
          <w:color w:val="6E96BE"/>
          <w:sz w:val="18"/>
          <w:szCs w:val="18"/>
          <w:lang w:val="en-US"/>
        </w:rPr>
        <w:t>8.90000</w:t>
      </w:r>
    </w:p>
    <w:p w14:paraId="701F5027" w14:textId="77777777"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p>
    <w:p w14:paraId="7C52C8BF" w14:textId="77777777"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p>
    <w:p w14:paraId="0EEC4CD6" w14:textId="77777777" w:rsidR="004F178F" w:rsidRPr="006C0F21"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6C0F21">
        <w:rPr>
          <w:rFonts w:ascii="Consolas" w:hAnsi="Consolas" w:cs="Consolas"/>
          <w:color w:val="8ACCCF"/>
          <w:sz w:val="18"/>
          <w:szCs w:val="18"/>
          <w:lang w:val="en-US"/>
        </w:rPr>
        <w:t>"</w:t>
      </w:r>
      <w:proofErr w:type="spellStart"/>
      <w:r w:rsidRPr="006C0F21">
        <w:rPr>
          <w:rFonts w:ascii="Consolas" w:hAnsi="Consolas" w:cs="Consolas"/>
          <w:color w:val="8ACCCF"/>
          <w:sz w:val="18"/>
          <w:szCs w:val="18"/>
          <w:lang w:val="en-US"/>
        </w:rPr>
        <w:t>taxationSystem</w:t>
      </w:r>
      <w:proofErr w:type="spellEnd"/>
      <w:r w:rsidRPr="006C0F21">
        <w:rPr>
          <w:rFonts w:ascii="Consolas" w:hAnsi="Consolas" w:cs="Consolas"/>
          <w:color w:val="8ACCCF"/>
          <w:sz w:val="18"/>
          <w:szCs w:val="18"/>
          <w:lang w:val="en-US"/>
        </w:rPr>
        <w:t>"</w:t>
      </w:r>
      <w:r w:rsidRPr="006C0F21">
        <w:rPr>
          <w:rFonts w:ascii="Consolas" w:hAnsi="Consolas" w:cs="Consolas"/>
          <w:color w:val="DFDFBF"/>
          <w:sz w:val="18"/>
          <w:szCs w:val="18"/>
          <w:lang w:val="en-US"/>
        </w:rPr>
        <w:t>: </w:t>
      </w:r>
      <w:r w:rsidRPr="006C0F21">
        <w:rPr>
          <w:rFonts w:ascii="Consolas" w:hAnsi="Consolas" w:cs="Consolas"/>
          <w:color w:val="6E96BE"/>
          <w:sz w:val="18"/>
          <w:szCs w:val="18"/>
          <w:lang w:val="en-US"/>
        </w:rPr>
        <w:t>1</w:t>
      </w:r>
    </w:p>
    <w:p w14:paraId="1A4C748D" w14:textId="77777777" w:rsidR="004F178F" w:rsidRPr="00DE4E08" w:rsidRDefault="004F178F" w:rsidP="004F178F">
      <w:pPr>
        <w:pStyle w:val="HTML"/>
        <w:shd w:val="clear" w:color="auto" w:fill="333333"/>
        <w:rPr>
          <w:rFonts w:ascii="Consolas" w:hAnsi="Consolas" w:cs="Consolas"/>
          <w:color w:val="DFDFBF"/>
          <w:sz w:val="18"/>
          <w:szCs w:val="18"/>
          <w:lang w:val="en-US"/>
        </w:rPr>
      </w:pPr>
      <w:r w:rsidRPr="006C0F21">
        <w:rPr>
          <w:rFonts w:ascii="Consolas" w:hAnsi="Consolas" w:cs="Consolas"/>
          <w:color w:val="DFDFBF"/>
          <w:sz w:val="18"/>
          <w:szCs w:val="18"/>
          <w:lang w:val="en-US"/>
        </w:rPr>
        <w:t>    </w:t>
      </w:r>
      <w:r w:rsidRPr="00DE4E08">
        <w:rPr>
          <w:rFonts w:ascii="Consolas" w:hAnsi="Consolas" w:cs="Consolas"/>
          <w:color w:val="DFDFBF"/>
          <w:sz w:val="18"/>
          <w:szCs w:val="18"/>
          <w:lang w:val="en-US"/>
        </w:rPr>
        <w:t>},</w:t>
      </w:r>
    </w:p>
    <w:p w14:paraId="022011A7" w14:textId="77777777" w:rsidR="004F178F" w:rsidRPr="00DE4E08"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DE4E08">
        <w:rPr>
          <w:rFonts w:ascii="Consolas" w:hAnsi="Consolas" w:cs="Consolas"/>
          <w:color w:val="8ACCCF"/>
          <w:sz w:val="18"/>
          <w:szCs w:val="18"/>
          <w:lang w:val="en-US"/>
        </w:rPr>
        <w:t>"</w:t>
      </w:r>
      <w:proofErr w:type="spellStart"/>
      <w:r w:rsidRPr="00DE4E08">
        <w:rPr>
          <w:rFonts w:ascii="Consolas" w:hAnsi="Consolas" w:cs="Consolas"/>
          <w:color w:val="8ACCCF"/>
          <w:sz w:val="18"/>
          <w:szCs w:val="18"/>
          <w:lang w:val="en-US"/>
        </w:rPr>
        <w:t>customerContact</w:t>
      </w:r>
      <w:proofErr w:type="spellEnd"/>
      <w:r w:rsidRPr="00DE4E08">
        <w:rPr>
          <w:rFonts w:ascii="Consolas" w:hAnsi="Consolas" w:cs="Consolas"/>
          <w:color w:val="8ACCCF"/>
          <w:sz w:val="18"/>
          <w:szCs w:val="18"/>
          <w:lang w:val="en-US"/>
        </w:rPr>
        <w:t>"</w:t>
      </w:r>
      <w:r w:rsidRPr="00DE4E08">
        <w:rPr>
          <w:rFonts w:ascii="Consolas" w:hAnsi="Consolas" w:cs="Consolas"/>
          <w:color w:val="DFDFBF"/>
          <w:sz w:val="18"/>
          <w:szCs w:val="18"/>
          <w:lang w:val="en-US"/>
        </w:rPr>
        <w:t>: </w:t>
      </w:r>
      <w:r w:rsidRPr="00DE4E08">
        <w:rPr>
          <w:rFonts w:ascii="Consolas" w:hAnsi="Consolas" w:cs="Consolas"/>
          <w:color w:val="DFAF8F"/>
          <w:sz w:val="18"/>
          <w:szCs w:val="18"/>
          <w:lang w:val="en-US"/>
        </w:rPr>
        <w:t>"foo@example.com"</w:t>
      </w:r>
    </w:p>
    <w:p w14:paraId="2351F1A3" w14:textId="77777777" w:rsidR="004F178F" w:rsidRPr="006B7DED" w:rsidRDefault="004F178F" w:rsidP="004F178F">
      <w:pPr>
        <w:pStyle w:val="HTML"/>
        <w:shd w:val="clear" w:color="auto" w:fill="333333"/>
        <w:rPr>
          <w:rFonts w:ascii="Consolas" w:hAnsi="Consolas" w:cs="Consolas"/>
          <w:color w:val="DFDFBF"/>
          <w:sz w:val="18"/>
          <w:szCs w:val="18"/>
          <w:lang w:val="en-US"/>
        </w:rPr>
      </w:pPr>
      <w:r w:rsidRPr="00DE4E08">
        <w:rPr>
          <w:rFonts w:ascii="Consolas" w:hAnsi="Consolas" w:cs="Consolas"/>
          <w:color w:val="DFDFBF"/>
          <w:sz w:val="18"/>
          <w:szCs w:val="18"/>
          <w:lang w:val="en-US"/>
        </w:rPr>
        <w:t>  </w:t>
      </w:r>
      <w:r w:rsidRPr="006B7DED">
        <w:rPr>
          <w:rFonts w:ascii="Consolas" w:hAnsi="Consolas" w:cs="Consolas"/>
          <w:color w:val="DFDFBF"/>
          <w:sz w:val="18"/>
          <w:szCs w:val="18"/>
          <w:lang w:val="en-US"/>
        </w:rPr>
        <w:t>}</w:t>
      </w:r>
    </w:p>
    <w:p w14:paraId="19AFB603" w14:textId="77777777" w:rsidR="004F178F" w:rsidRPr="00F06E67" w:rsidRDefault="004F178F" w:rsidP="004F178F">
      <w:pPr>
        <w:pStyle w:val="HTML"/>
        <w:shd w:val="clear" w:color="auto" w:fill="333333"/>
        <w:rPr>
          <w:rFonts w:ascii="Consolas" w:hAnsi="Consolas" w:cs="Consolas"/>
          <w:color w:val="DFDFBF"/>
          <w:sz w:val="18"/>
          <w:szCs w:val="18"/>
          <w:lang w:val="en-US"/>
        </w:rPr>
      </w:pPr>
      <w:r w:rsidRPr="00F06E67">
        <w:rPr>
          <w:rFonts w:ascii="Consolas" w:hAnsi="Consolas" w:cs="Consolas"/>
          <w:color w:val="DFDFBF"/>
          <w:sz w:val="18"/>
          <w:szCs w:val="18"/>
          <w:lang w:val="en-US"/>
        </w:rPr>
        <w:t>}</w:t>
      </w:r>
    </w:p>
    <w:p w14:paraId="04E659A0" w14:textId="77777777" w:rsidR="004F178F" w:rsidRPr="00F06E67" w:rsidRDefault="004F178F" w:rsidP="004F178F">
      <w:pPr>
        <w:pStyle w:val="3"/>
        <w:rPr>
          <w:lang w:val="en-US"/>
        </w:rPr>
      </w:pPr>
    </w:p>
    <w:p w14:paraId="1408FC03" w14:textId="77777777" w:rsidR="004F178F" w:rsidRDefault="00EE4785" w:rsidP="004F178F">
      <w:pPr>
        <w:rPr>
          <w:lang w:val="en-US"/>
        </w:rPr>
      </w:pPr>
      <w:r w:rsidRPr="00EE4785">
        <w:rPr>
          <w:lang w:val="en-US"/>
        </w:rPr>
        <w:t xml:space="preserve">Example of a request with agent data, additional user details, supplier data, machine number, </w:t>
      </w:r>
      <w:r w:rsidR="00E37F9E">
        <w:rPr>
          <w:lang w:val="en-US"/>
        </w:rPr>
        <w:t xml:space="preserve">settlement </w:t>
      </w:r>
      <w:r w:rsidRPr="00EE4785">
        <w:rPr>
          <w:lang w:val="en-US"/>
        </w:rPr>
        <w:t xml:space="preserve">address, and </w:t>
      </w:r>
      <w:r w:rsidR="00E37F9E">
        <w:rPr>
          <w:lang w:val="en-US"/>
        </w:rPr>
        <w:t>settlement place</w:t>
      </w:r>
      <w:r w:rsidRPr="00EE4785">
        <w:rPr>
          <w:lang w:val="en-US"/>
        </w:rPr>
        <w:t>:</w:t>
      </w:r>
    </w:p>
    <w:p w14:paraId="37B8AB00" w14:textId="77777777" w:rsidR="00EE4785" w:rsidRPr="00EE4785" w:rsidRDefault="00EE4785" w:rsidP="004F178F">
      <w:pPr>
        <w:rPr>
          <w:lang w:val="en-US"/>
        </w:rPr>
      </w:pPr>
    </w:p>
    <w:p w14:paraId="4284E369"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w:t>
      </w:r>
    </w:p>
    <w:p w14:paraId="7F1506C3"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"id"</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"12345678990"</w:t>
      </w:r>
      <w:r w:rsidRPr="00966FB4">
        <w:rPr>
          <w:rFonts w:ascii="Consolas" w:eastAsia="Times New Roman" w:hAnsi="Consolas" w:cs="Consolas"/>
          <w:color w:val="DFDFBF"/>
          <w:sz w:val="18"/>
          <w:szCs w:val="18"/>
          <w:lang w:val="en-US"/>
        </w:rPr>
        <w:t>,</w:t>
      </w:r>
    </w:p>
    <w:p w14:paraId="64B15BF3"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"inn"</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"123456789012"</w:t>
      </w:r>
      <w:r w:rsidRPr="00966FB4">
        <w:rPr>
          <w:rFonts w:ascii="Consolas" w:eastAsia="Times New Roman" w:hAnsi="Consolas" w:cs="Consolas"/>
          <w:color w:val="DFDFBF"/>
          <w:sz w:val="18"/>
          <w:szCs w:val="18"/>
          <w:lang w:val="en-US"/>
        </w:rPr>
        <w:t>,</w:t>
      </w:r>
    </w:p>
    <w:p w14:paraId="032175E3"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lastRenderedPageBreak/>
        <w:t>  </w:t>
      </w:r>
      <w:r w:rsidRPr="00966FB4">
        <w:rPr>
          <w:rFonts w:ascii="Consolas" w:eastAsia="Times New Roman" w:hAnsi="Consolas" w:cs="Consolas"/>
          <w:color w:val="8ACCCF"/>
          <w:sz w:val="18"/>
          <w:szCs w:val="18"/>
          <w:lang w:val="en-US"/>
        </w:rPr>
        <w:t>"group"</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"Main"</w:t>
      </w:r>
      <w:r w:rsidRPr="00966FB4">
        <w:rPr>
          <w:rFonts w:ascii="Consolas" w:eastAsia="Times New Roman" w:hAnsi="Consolas" w:cs="Consolas"/>
          <w:color w:val="DFDFBF"/>
          <w:sz w:val="18"/>
          <w:szCs w:val="18"/>
          <w:lang w:val="en-US"/>
        </w:rPr>
        <w:t>,</w:t>
      </w:r>
    </w:p>
    <w:p w14:paraId="35B43B90"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"key"</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"1234567"</w:t>
      </w:r>
      <w:r w:rsidRPr="00966FB4">
        <w:rPr>
          <w:rFonts w:ascii="Consolas" w:eastAsia="Times New Roman" w:hAnsi="Consolas" w:cs="Consolas"/>
          <w:color w:val="DFDFBF"/>
          <w:sz w:val="18"/>
          <w:szCs w:val="18"/>
          <w:lang w:val="en-US"/>
        </w:rPr>
        <w:t>,</w:t>
      </w:r>
    </w:p>
    <w:p w14:paraId="5E5DE2B2"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"content"</w:t>
      </w:r>
      <w:r w:rsidRPr="00966FB4">
        <w:rPr>
          <w:rFonts w:ascii="Consolas" w:eastAsia="Times New Roman" w:hAnsi="Consolas" w:cs="Consolas"/>
          <w:color w:val="DFDFBF"/>
          <w:sz w:val="18"/>
          <w:szCs w:val="18"/>
          <w:lang w:val="en-US"/>
        </w:rPr>
        <w:t>: {</w:t>
      </w:r>
    </w:p>
    <w:p w14:paraId="52CEC046"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"type"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w:t>
      </w:r>
      <w:r w:rsidRPr="00966FB4">
        <w:rPr>
          <w:rFonts w:ascii="Consolas" w:eastAsia="Times New Roman" w:hAnsi="Consolas" w:cs="Consolas"/>
          <w:color w:val="DFDFBF"/>
          <w:sz w:val="18"/>
          <w:szCs w:val="18"/>
          <w:lang w:val="en-US"/>
        </w:rPr>
        <w:t>,</w:t>
      </w:r>
    </w:p>
    <w:p w14:paraId="60B30FB3"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"positions"</w:t>
      </w:r>
      <w:r w:rsidRPr="00966FB4">
        <w:rPr>
          <w:rFonts w:ascii="Consolas" w:eastAsia="Times New Roman" w:hAnsi="Consolas" w:cs="Consolas"/>
          <w:color w:val="DFDFBF"/>
          <w:sz w:val="18"/>
          <w:szCs w:val="18"/>
          <w:lang w:val="en-US"/>
        </w:rPr>
        <w:t>: [</w:t>
      </w:r>
    </w:p>
    <w:p w14:paraId="506E30CD"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14:paraId="2E52FC18"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"quantity"</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1.000</w:t>
      </w:r>
      <w:r w:rsidRPr="00966FB4">
        <w:rPr>
          <w:rFonts w:ascii="Consolas" w:eastAsia="Times New Roman" w:hAnsi="Consolas" w:cs="Consolas"/>
          <w:color w:val="DFDFBF"/>
          <w:sz w:val="18"/>
          <w:szCs w:val="18"/>
          <w:lang w:val="en-US"/>
        </w:rPr>
        <w:t>,</w:t>
      </w:r>
    </w:p>
    <w:p w14:paraId="409DF378"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"price"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123.45</w:t>
      </w:r>
      <w:r w:rsidRPr="00966FB4">
        <w:rPr>
          <w:rFonts w:ascii="Consolas" w:eastAsia="Times New Roman" w:hAnsi="Consolas" w:cs="Consolas"/>
          <w:color w:val="DFDFBF"/>
          <w:sz w:val="18"/>
          <w:szCs w:val="18"/>
          <w:lang w:val="en-US"/>
        </w:rPr>
        <w:t>,</w:t>
      </w:r>
    </w:p>
    <w:p w14:paraId="069218C4"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"tax"</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6</w:t>
      </w:r>
      <w:r w:rsidRPr="00966FB4">
        <w:rPr>
          <w:rFonts w:ascii="Consolas" w:eastAsia="Times New Roman" w:hAnsi="Consolas" w:cs="Consolas"/>
          <w:color w:val="DFDFBF"/>
          <w:sz w:val="18"/>
          <w:szCs w:val="18"/>
          <w:lang w:val="en-US"/>
        </w:rPr>
        <w:t>,</w:t>
      </w:r>
    </w:p>
    <w:p w14:paraId="2DCCC656"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"text"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Булка</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14:paraId="23E18E63"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paymentMethodType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4</w:t>
      </w:r>
      <w:r w:rsidRPr="00966FB4">
        <w:rPr>
          <w:rFonts w:ascii="Consolas" w:eastAsia="Times New Roman" w:hAnsi="Consolas" w:cs="Consolas"/>
          <w:color w:val="DFDFBF"/>
          <w:sz w:val="18"/>
          <w:szCs w:val="18"/>
          <w:lang w:val="en-US"/>
        </w:rPr>
        <w:t>,</w:t>
      </w:r>
    </w:p>
    <w:p w14:paraId="1F2027D6"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paymentSubjectType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w:t>
      </w:r>
      <w:r w:rsidRPr="00966FB4">
        <w:rPr>
          <w:rFonts w:ascii="Consolas" w:eastAsia="Times New Roman" w:hAnsi="Consolas" w:cs="Consolas"/>
          <w:color w:val="DFDFBF"/>
          <w:sz w:val="18"/>
          <w:szCs w:val="18"/>
          <w:lang w:val="en-US"/>
        </w:rPr>
        <w:t>,</w:t>
      </w:r>
    </w:p>
    <w:p w14:paraId="2FA4F53D"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"nomenclatureCode"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"igQVAAADMTIzNDU2Nzg5MDEyMwAAAAAAAQ=="</w:t>
      </w:r>
      <w:r w:rsidRPr="00966FB4">
        <w:rPr>
          <w:rFonts w:ascii="Consolas" w:eastAsia="Times New Roman" w:hAnsi="Consolas" w:cs="Consolas"/>
          <w:color w:val="DFDFBF"/>
          <w:sz w:val="18"/>
          <w:szCs w:val="18"/>
          <w:lang w:val="en-US"/>
        </w:rPr>
        <w:t>,</w:t>
      </w:r>
    </w:p>
    <w:p w14:paraId="6660FD59"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agentType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127</w:t>
      </w:r>
      <w:r w:rsidRPr="00966FB4">
        <w:rPr>
          <w:rFonts w:ascii="Consolas" w:eastAsia="Times New Roman" w:hAnsi="Consolas" w:cs="Consolas"/>
          <w:color w:val="DFDFBF"/>
          <w:sz w:val="18"/>
          <w:szCs w:val="18"/>
          <w:lang w:val="en-US"/>
        </w:rPr>
        <w:t>,</w:t>
      </w:r>
    </w:p>
    <w:p w14:paraId="31E43785"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agentInfo</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p>
    <w:p w14:paraId="1B32AA48"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"paymentTransferOperatorPhoneNumbers"</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"+79200000001"</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"+74997870001</w:t>
      </w:r>
      <w:proofErr w:type="gramStart"/>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 ]</w:t>
      </w:r>
      <w:proofErr w:type="gramEnd"/>
      <w:r w:rsidRPr="00966FB4">
        <w:rPr>
          <w:rFonts w:ascii="Consolas" w:eastAsia="Times New Roman" w:hAnsi="Consolas" w:cs="Consolas"/>
          <w:color w:val="DFDFBF"/>
          <w:sz w:val="18"/>
          <w:szCs w:val="18"/>
          <w:lang w:val="en-US"/>
        </w:rPr>
        <w:t>,</w:t>
      </w:r>
    </w:p>
    <w:p w14:paraId="01BB5225"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paymentAgentOperation</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Какая</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то</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операция</w:t>
      </w:r>
      <w:r w:rsidRPr="00966FB4">
        <w:rPr>
          <w:rFonts w:ascii="Consolas" w:eastAsia="Times New Roman" w:hAnsi="Consolas" w:cs="Consolas"/>
          <w:color w:val="DFAF8F"/>
          <w:sz w:val="18"/>
          <w:szCs w:val="18"/>
          <w:lang w:val="en-US"/>
        </w:rPr>
        <w:t> 1"</w:t>
      </w:r>
      <w:r w:rsidRPr="00966FB4">
        <w:rPr>
          <w:rFonts w:ascii="Consolas" w:eastAsia="Times New Roman" w:hAnsi="Consolas" w:cs="Consolas"/>
          <w:color w:val="DFDFBF"/>
          <w:sz w:val="18"/>
          <w:szCs w:val="18"/>
          <w:lang w:val="en-US"/>
        </w:rPr>
        <w:t>,</w:t>
      </w:r>
    </w:p>
    <w:p w14:paraId="0A4AFB95"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paymentAgentPhoneNumbers</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"+79200000003</w:t>
      </w:r>
      <w:proofErr w:type="gramStart"/>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 ]</w:t>
      </w:r>
      <w:proofErr w:type="gramEnd"/>
      <w:r w:rsidRPr="00966FB4">
        <w:rPr>
          <w:rFonts w:ascii="Consolas" w:eastAsia="Times New Roman" w:hAnsi="Consolas" w:cs="Consolas"/>
          <w:color w:val="DFDFBF"/>
          <w:sz w:val="18"/>
          <w:szCs w:val="18"/>
          <w:lang w:val="en-US"/>
        </w:rPr>
        <w:t>,</w:t>
      </w:r>
    </w:p>
    <w:p w14:paraId="79A24810"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"paymentOperatorPhoneNumbers"</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"+79200000002"</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"+74997870002</w:t>
      </w:r>
      <w:proofErr w:type="gramStart"/>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 ]</w:t>
      </w:r>
      <w:proofErr w:type="gramEnd"/>
      <w:r w:rsidRPr="00966FB4">
        <w:rPr>
          <w:rFonts w:ascii="Consolas" w:eastAsia="Times New Roman" w:hAnsi="Consolas" w:cs="Consolas"/>
          <w:color w:val="DFDFBF"/>
          <w:sz w:val="18"/>
          <w:szCs w:val="18"/>
          <w:lang w:val="en-US"/>
        </w:rPr>
        <w:t>,</w:t>
      </w:r>
    </w:p>
    <w:p w14:paraId="61B382D7"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paymentOperatorName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ООО</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Атлант</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14:paraId="3EAF5888"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paymentOperatorAddress</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Воронеж</w:t>
      </w:r>
      <w:r w:rsidRPr="00966FB4">
        <w:rPr>
          <w:rFonts w:ascii="Consolas" w:eastAsia="Times New Roman" w:hAnsi="Consolas" w:cs="Consolas"/>
          <w:color w:val="DFAF8F"/>
          <w:sz w:val="18"/>
          <w:szCs w:val="18"/>
          <w:lang w:val="en-US"/>
        </w:rPr>
        <w:t>, </w:t>
      </w:r>
      <w:proofErr w:type="spellStart"/>
      <w:r w:rsidRPr="00966FB4">
        <w:rPr>
          <w:rFonts w:ascii="Consolas" w:eastAsia="Times New Roman" w:hAnsi="Consolas" w:cs="Consolas"/>
          <w:color w:val="DFAF8F"/>
          <w:sz w:val="18"/>
          <w:szCs w:val="18"/>
        </w:rPr>
        <w:t>ул</w:t>
      </w:r>
      <w:proofErr w:type="spellEnd"/>
      <w:r w:rsidRPr="00966FB4">
        <w:rPr>
          <w:rFonts w:ascii="Consolas" w:eastAsia="Times New Roman" w:hAnsi="Consolas" w:cs="Consolas"/>
          <w:color w:val="DFAF8F"/>
          <w:sz w:val="18"/>
          <w:szCs w:val="18"/>
          <w:lang w:val="en-US"/>
        </w:rPr>
        <w:t>. </w:t>
      </w:r>
      <w:proofErr w:type="spellStart"/>
      <w:r w:rsidRPr="00966FB4">
        <w:rPr>
          <w:rFonts w:ascii="Consolas" w:eastAsia="Times New Roman" w:hAnsi="Consolas" w:cs="Consolas"/>
          <w:color w:val="DFAF8F"/>
          <w:sz w:val="18"/>
          <w:szCs w:val="18"/>
        </w:rPr>
        <w:t>Недогонная</w:t>
      </w:r>
      <w:proofErr w:type="spellEnd"/>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д</w:t>
      </w:r>
      <w:r w:rsidRPr="00966FB4">
        <w:rPr>
          <w:rFonts w:ascii="Consolas" w:eastAsia="Times New Roman" w:hAnsi="Consolas" w:cs="Consolas"/>
          <w:color w:val="DFAF8F"/>
          <w:sz w:val="18"/>
          <w:szCs w:val="18"/>
          <w:lang w:val="en-US"/>
        </w:rPr>
        <w:t>. 84"</w:t>
      </w:r>
      <w:r w:rsidRPr="00966FB4">
        <w:rPr>
          <w:rFonts w:ascii="Consolas" w:eastAsia="Times New Roman" w:hAnsi="Consolas" w:cs="Consolas"/>
          <w:color w:val="DFDFBF"/>
          <w:sz w:val="18"/>
          <w:szCs w:val="18"/>
          <w:lang w:val="en-US"/>
        </w:rPr>
        <w:t>,</w:t>
      </w:r>
    </w:p>
    <w:p w14:paraId="67E43EDB"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paymentOperatorINN</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"7727257386"</w:t>
      </w:r>
    </w:p>
    <w:p w14:paraId="3A4C5584"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14:paraId="1D796965"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unitOfMeasurement</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Кг</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14:paraId="55CD0342" w14:textId="77777777" w:rsidR="00966FB4" w:rsidRPr="00063E03"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063E03">
        <w:rPr>
          <w:rFonts w:ascii="Consolas" w:eastAsia="Times New Roman" w:hAnsi="Consolas" w:cs="Consolas"/>
          <w:color w:val="8ACCCF"/>
          <w:sz w:val="18"/>
          <w:szCs w:val="18"/>
          <w:lang w:val="en-US"/>
        </w:rPr>
        <w:t>"</w:t>
      </w:r>
      <w:proofErr w:type="spellStart"/>
      <w:r w:rsidRPr="00CA60BF">
        <w:rPr>
          <w:rFonts w:ascii="Consolas" w:eastAsia="Times New Roman" w:hAnsi="Consolas" w:cs="Consolas"/>
          <w:color w:val="8ACCCF"/>
          <w:sz w:val="18"/>
          <w:szCs w:val="18"/>
          <w:lang w:val="en-US"/>
        </w:rPr>
        <w:t>additionalAttribute</w:t>
      </w:r>
      <w:proofErr w:type="spellEnd"/>
      <w:r w:rsidRPr="00063E03">
        <w:rPr>
          <w:rFonts w:ascii="Consolas" w:eastAsia="Times New Roman" w:hAnsi="Consolas" w:cs="Consolas"/>
          <w:color w:val="8ACCCF"/>
          <w:sz w:val="18"/>
          <w:szCs w:val="18"/>
          <w:lang w:val="en-US"/>
        </w:rPr>
        <w:t>"</w:t>
      </w:r>
      <w:r w:rsidRPr="00063E03">
        <w:rPr>
          <w:rFonts w:ascii="Consolas" w:eastAsia="Times New Roman" w:hAnsi="Consolas" w:cs="Consolas"/>
          <w:color w:val="DFDFBF"/>
          <w:sz w:val="18"/>
          <w:szCs w:val="18"/>
          <w:lang w:val="en-US"/>
        </w:rPr>
        <w:t>:</w:t>
      </w:r>
      <w:r w:rsidRPr="00CA60BF">
        <w:rPr>
          <w:rFonts w:ascii="Consolas" w:eastAsia="Times New Roman" w:hAnsi="Consolas" w:cs="Consolas"/>
          <w:color w:val="DFDFBF"/>
          <w:sz w:val="18"/>
          <w:szCs w:val="18"/>
          <w:lang w:val="en-US"/>
        </w:rPr>
        <w:t> </w:t>
      </w:r>
      <w:r w:rsidRPr="00063E03">
        <w:rPr>
          <w:rFonts w:ascii="Consolas" w:eastAsia="Times New Roman" w:hAnsi="Consolas" w:cs="Consolas"/>
          <w:color w:val="DFAF8F"/>
          <w:sz w:val="18"/>
          <w:szCs w:val="18"/>
          <w:lang w:val="en-US"/>
        </w:rPr>
        <w:t>"</w:t>
      </w:r>
      <w:proofErr w:type="spellStart"/>
      <w:r w:rsidRPr="00966FB4">
        <w:rPr>
          <w:rFonts w:ascii="Consolas" w:eastAsia="Times New Roman" w:hAnsi="Consolas" w:cs="Consolas"/>
          <w:color w:val="DFAF8F"/>
          <w:sz w:val="18"/>
          <w:szCs w:val="18"/>
        </w:rPr>
        <w:t>Доп</w:t>
      </w:r>
      <w:proofErr w:type="spellEnd"/>
      <w:r w:rsidRPr="00063E03">
        <w:rPr>
          <w:rFonts w:ascii="Consolas" w:eastAsia="Times New Roman" w:hAnsi="Consolas" w:cs="Consolas"/>
          <w:color w:val="DFAF8F"/>
          <w:sz w:val="18"/>
          <w:szCs w:val="18"/>
          <w:lang w:val="en-US"/>
        </w:rPr>
        <w:t>.</w:t>
      </w:r>
      <w:r w:rsidRPr="00CA60BF">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атрибут</w:t>
      </w:r>
      <w:r w:rsidRPr="00CA60BF">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и</w:t>
      </w:r>
      <w:r w:rsidRPr="00CA60BF">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все</w:t>
      </w:r>
      <w:r w:rsidRPr="00CA60BF">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тут</w:t>
      </w:r>
      <w:r w:rsidRPr="00063E03">
        <w:rPr>
          <w:rFonts w:ascii="Consolas" w:eastAsia="Times New Roman" w:hAnsi="Consolas" w:cs="Consolas"/>
          <w:color w:val="DFAF8F"/>
          <w:sz w:val="18"/>
          <w:szCs w:val="18"/>
          <w:lang w:val="en-US"/>
        </w:rPr>
        <w:t>"</w:t>
      </w:r>
      <w:r w:rsidRPr="00063E03">
        <w:rPr>
          <w:rFonts w:ascii="Consolas" w:eastAsia="Times New Roman" w:hAnsi="Consolas" w:cs="Consolas"/>
          <w:color w:val="DFDFBF"/>
          <w:sz w:val="18"/>
          <w:szCs w:val="18"/>
          <w:lang w:val="en-US"/>
        </w:rPr>
        <w:t>,</w:t>
      </w:r>
    </w:p>
    <w:p w14:paraId="3502E454"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CA60BF">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manufacturerCountryCode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"643"</w:t>
      </w:r>
      <w:r w:rsidRPr="00966FB4">
        <w:rPr>
          <w:rFonts w:ascii="Consolas" w:eastAsia="Times New Roman" w:hAnsi="Consolas" w:cs="Consolas"/>
          <w:color w:val="DFDFBF"/>
          <w:sz w:val="18"/>
          <w:szCs w:val="18"/>
          <w:lang w:val="en-US"/>
        </w:rPr>
        <w:t>,</w:t>
      </w:r>
    </w:p>
    <w:p w14:paraId="4AFE2CD4"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customsDeclarationNumber</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АД</w:t>
      </w:r>
      <w:r w:rsidRPr="00966FB4">
        <w:rPr>
          <w:rFonts w:ascii="Consolas" w:eastAsia="Times New Roman" w:hAnsi="Consolas" w:cs="Consolas"/>
          <w:color w:val="DFAF8F"/>
          <w:sz w:val="18"/>
          <w:szCs w:val="18"/>
          <w:lang w:val="en-US"/>
        </w:rPr>
        <w:t> 11/77 </w:t>
      </w:r>
      <w:r w:rsidRPr="00966FB4">
        <w:rPr>
          <w:rFonts w:ascii="Consolas" w:eastAsia="Times New Roman" w:hAnsi="Consolas" w:cs="Consolas"/>
          <w:color w:val="DFAF8F"/>
          <w:sz w:val="18"/>
          <w:szCs w:val="18"/>
        </w:rPr>
        <w:t>от</w:t>
      </w:r>
      <w:r w:rsidRPr="00966FB4">
        <w:rPr>
          <w:rFonts w:ascii="Consolas" w:eastAsia="Times New Roman" w:hAnsi="Consolas" w:cs="Consolas"/>
          <w:color w:val="DFAF8F"/>
          <w:sz w:val="18"/>
          <w:szCs w:val="18"/>
          <w:lang w:val="en-US"/>
        </w:rPr>
        <w:t> 01.08.2018"</w:t>
      </w:r>
      <w:r w:rsidRPr="00966FB4">
        <w:rPr>
          <w:rFonts w:ascii="Consolas" w:eastAsia="Times New Roman" w:hAnsi="Consolas" w:cs="Consolas"/>
          <w:color w:val="DFDFBF"/>
          <w:sz w:val="18"/>
          <w:szCs w:val="18"/>
          <w:lang w:val="en-US"/>
        </w:rPr>
        <w:t>,</w:t>
      </w:r>
    </w:p>
    <w:p w14:paraId="140A9157"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"excise"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23.45</w:t>
      </w:r>
    </w:p>
    <w:p w14:paraId="747685A7"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14:paraId="01F249B7"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14:paraId="47029047"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"quantity"</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2.000</w:t>
      </w:r>
      <w:r w:rsidRPr="00966FB4">
        <w:rPr>
          <w:rFonts w:ascii="Consolas" w:eastAsia="Times New Roman" w:hAnsi="Consolas" w:cs="Consolas"/>
          <w:color w:val="DFDFBF"/>
          <w:sz w:val="18"/>
          <w:szCs w:val="18"/>
          <w:lang w:val="en-US"/>
        </w:rPr>
        <w:t>,</w:t>
      </w:r>
    </w:p>
    <w:p w14:paraId="4865C05F"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"price"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4.45</w:t>
      </w:r>
      <w:r w:rsidRPr="00966FB4">
        <w:rPr>
          <w:rFonts w:ascii="Consolas" w:eastAsia="Times New Roman" w:hAnsi="Consolas" w:cs="Consolas"/>
          <w:color w:val="DFDFBF"/>
          <w:sz w:val="18"/>
          <w:szCs w:val="18"/>
          <w:lang w:val="en-US"/>
        </w:rPr>
        <w:t>,</w:t>
      </w:r>
    </w:p>
    <w:p w14:paraId="0291DF6C"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"tax"</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4</w:t>
      </w:r>
      <w:r w:rsidRPr="00966FB4">
        <w:rPr>
          <w:rFonts w:ascii="Consolas" w:eastAsia="Times New Roman" w:hAnsi="Consolas" w:cs="Consolas"/>
          <w:color w:val="DFDFBF"/>
          <w:sz w:val="18"/>
          <w:szCs w:val="18"/>
          <w:lang w:val="en-US"/>
        </w:rPr>
        <w:t>,</w:t>
      </w:r>
    </w:p>
    <w:p w14:paraId="3134DCB8"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"text"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Спички</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14:paraId="5404584F" w14:textId="77777777" w:rsidR="00966FB4" w:rsidRPr="00CA60BF"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CA60BF">
        <w:rPr>
          <w:rFonts w:ascii="Consolas" w:eastAsia="Times New Roman" w:hAnsi="Consolas" w:cs="Consolas"/>
          <w:color w:val="8ACCCF"/>
          <w:sz w:val="18"/>
          <w:szCs w:val="18"/>
          <w:lang w:val="en-US"/>
        </w:rPr>
        <w:t>"</w:t>
      </w:r>
      <w:proofErr w:type="spellStart"/>
      <w:r w:rsidRPr="00CA60BF">
        <w:rPr>
          <w:rFonts w:ascii="Consolas" w:eastAsia="Times New Roman" w:hAnsi="Consolas" w:cs="Consolas"/>
          <w:color w:val="8ACCCF"/>
          <w:sz w:val="18"/>
          <w:szCs w:val="18"/>
          <w:lang w:val="en-US"/>
        </w:rPr>
        <w:t>paymentMethodType</w:t>
      </w:r>
      <w:proofErr w:type="spellEnd"/>
      <w:r w:rsidRPr="00CA60BF">
        <w:rPr>
          <w:rFonts w:ascii="Consolas" w:eastAsia="Times New Roman" w:hAnsi="Consolas" w:cs="Consolas"/>
          <w:color w:val="8ACCCF"/>
          <w:sz w:val="18"/>
          <w:szCs w:val="18"/>
          <w:lang w:val="en-US"/>
        </w:rPr>
        <w:t>"</w:t>
      </w: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6E96BE"/>
          <w:sz w:val="18"/>
          <w:szCs w:val="18"/>
          <w:lang w:val="en-US"/>
        </w:rPr>
        <w:t>3</w:t>
      </w:r>
      <w:r w:rsidRPr="00CA60BF">
        <w:rPr>
          <w:rFonts w:ascii="Consolas" w:eastAsia="Times New Roman" w:hAnsi="Consolas" w:cs="Consolas"/>
          <w:color w:val="DFDFBF"/>
          <w:sz w:val="18"/>
          <w:szCs w:val="18"/>
          <w:lang w:val="en-US"/>
        </w:rPr>
        <w:t>,</w:t>
      </w:r>
    </w:p>
    <w:p w14:paraId="45BCBAE5" w14:textId="77777777" w:rsidR="00966FB4" w:rsidRPr="00CA60BF"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8ACCCF"/>
          <w:sz w:val="18"/>
          <w:szCs w:val="18"/>
          <w:lang w:val="en-US"/>
        </w:rPr>
        <w:t>"</w:t>
      </w:r>
      <w:proofErr w:type="spellStart"/>
      <w:r w:rsidRPr="00CA60BF">
        <w:rPr>
          <w:rFonts w:ascii="Consolas" w:eastAsia="Times New Roman" w:hAnsi="Consolas" w:cs="Consolas"/>
          <w:color w:val="8ACCCF"/>
          <w:sz w:val="18"/>
          <w:szCs w:val="18"/>
          <w:lang w:val="en-US"/>
        </w:rPr>
        <w:t>paymentSubjectType</w:t>
      </w:r>
      <w:proofErr w:type="spellEnd"/>
      <w:r w:rsidRPr="00CA60BF">
        <w:rPr>
          <w:rFonts w:ascii="Consolas" w:eastAsia="Times New Roman" w:hAnsi="Consolas" w:cs="Consolas"/>
          <w:color w:val="8ACCCF"/>
          <w:sz w:val="18"/>
          <w:szCs w:val="18"/>
          <w:lang w:val="en-US"/>
        </w:rPr>
        <w:t>"</w:t>
      </w: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6E96BE"/>
          <w:sz w:val="18"/>
          <w:szCs w:val="18"/>
          <w:lang w:val="en-US"/>
        </w:rPr>
        <w:t>13</w:t>
      </w:r>
      <w:r w:rsidRPr="00CA60BF">
        <w:rPr>
          <w:rFonts w:ascii="Consolas" w:eastAsia="Times New Roman" w:hAnsi="Consolas" w:cs="Consolas"/>
          <w:color w:val="DFDFBF"/>
          <w:sz w:val="18"/>
          <w:szCs w:val="18"/>
          <w:lang w:val="en-US"/>
        </w:rPr>
        <w:t>,</w:t>
      </w:r>
    </w:p>
    <w:p w14:paraId="745AC81E" w14:textId="77777777" w:rsidR="00966FB4" w:rsidRPr="00CA60BF"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8ACCCF"/>
          <w:sz w:val="18"/>
          <w:szCs w:val="18"/>
          <w:lang w:val="en-US"/>
        </w:rPr>
        <w:t>"</w:t>
      </w:r>
      <w:proofErr w:type="spellStart"/>
      <w:r w:rsidRPr="00CA60BF">
        <w:rPr>
          <w:rFonts w:ascii="Consolas" w:eastAsia="Times New Roman" w:hAnsi="Consolas" w:cs="Consolas"/>
          <w:color w:val="8ACCCF"/>
          <w:sz w:val="18"/>
          <w:szCs w:val="18"/>
          <w:lang w:val="en-US"/>
        </w:rPr>
        <w:t>supplierINN</w:t>
      </w:r>
      <w:proofErr w:type="spellEnd"/>
      <w:r w:rsidRPr="00CA60BF">
        <w:rPr>
          <w:rFonts w:ascii="Consolas" w:eastAsia="Times New Roman" w:hAnsi="Consolas" w:cs="Consolas"/>
          <w:color w:val="8ACCCF"/>
          <w:sz w:val="18"/>
          <w:szCs w:val="18"/>
          <w:lang w:val="en-US"/>
        </w:rPr>
        <w:t>"</w:t>
      </w: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DFAF8F"/>
          <w:sz w:val="18"/>
          <w:szCs w:val="18"/>
          <w:lang w:val="en-US"/>
        </w:rPr>
        <w:t>"9715225506"</w:t>
      </w:r>
      <w:r w:rsidRPr="00CA60BF">
        <w:rPr>
          <w:rFonts w:ascii="Consolas" w:eastAsia="Times New Roman" w:hAnsi="Consolas" w:cs="Consolas"/>
          <w:color w:val="DFDFBF"/>
          <w:sz w:val="18"/>
          <w:szCs w:val="18"/>
          <w:lang w:val="en-US"/>
        </w:rPr>
        <w:t>,</w:t>
      </w:r>
    </w:p>
    <w:p w14:paraId="59BC1A70" w14:textId="77777777" w:rsidR="00966FB4" w:rsidRPr="00CA60BF"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CA60BF">
        <w:rPr>
          <w:rFonts w:ascii="Consolas" w:eastAsia="Times New Roman" w:hAnsi="Consolas" w:cs="Consolas"/>
          <w:color w:val="DFDFBF"/>
          <w:sz w:val="18"/>
          <w:szCs w:val="18"/>
          <w:lang w:val="en-US"/>
        </w:rPr>
        <w:t>        </w:t>
      </w:r>
      <w:r w:rsidRPr="00CA60BF">
        <w:rPr>
          <w:rFonts w:ascii="Consolas" w:eastAsia="Times New Roman" w:hAnsi="Consolas" w:cs="Consolas"/>
          <w:color w:val="8ACCCF"/>
          <w:sz w:val="18"/>
          <w:szCs w:val="18"/>
          <w:lang w:val="en-US"/>
        </w:rPr>
        <w:t>"</w:t>
      </w:r>
      <w:proofErr w:type="spellStart"/>
      <w:r w:rsidRPr="00CA60BF">
        <w:rPr>
          <w:rFonts w:ascii="Consolas" w:eastAsia="Times New Roman" w:hAnsi="Consolas" w:cs="Consolas"/>
          <w:color w:val="8ACCCF"/>
          <w:sz w:val="18"/>
          <w:szCs w:val="18"/>
          <w:lang w:val="en-US"/>
        </w:rPr>
        <w:t>supplierInfo</w:t>
      </w:r>
      <w:proofErr w:type="spellEnd"/>
      <w:r w:rsidRPr="00CA60BF">
        <w:rPr>
          <w:rFonts w:ascii="Consolas" w:eastAsia="Times New Roman" w:hAnsi="Consolas" w:cs="Consolas"/>
          <w:color w:val="8ACCCF"/>
          <w:sz w:val="18"/>
          <w:szCs w:val="18"/>
          <w:lang w:val="en-US"/>
        </w:rPr>
        <w:t>"</w:t>
      </w:r>
      <w:r w:rsidRPr="00CA60BF">
        <w:rPr>
          <w:rFonts w:ascii="Consolas" w:eastAsia="Times New Roman" w:hAnsi="Consolas" w:cs="Consolas"/>
          <w:color w:val="DFDFBF"/>
          <w:sz w:val="18"/>
          <w:szCs w:val="18"/>
          <w:lang w:val="en-US"/>
        </w:rPr>
        <w:t>: {</w:t>
      </w:r>
    </w:p>
    <w:p w14:paraId="204F1820"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phoneNumbers</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"+79266660011"</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"+79266660022</w:t>
      </w:r>
      <w:proofErr w:type="gramStart"/>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 ]</w:t>
      </w:r>
      <w:proofErr w:type="gramEnd"/>
      <w:r w:rsidRPr="00966FB4">
        <w:rPr>
          <w:rFonts w:ascii="Consolas" w:eastAsia="Times New Roman" w:hAnsi="Consolas" w:cs="Consolas"/>
          <w:color w:val="DFDFBF"/>
          <w:sz w:val="18"/>
          <w:szCs w:val="18"/>
          <w:lang w:val="en-US"/>
        </w:rPr>
        <w:t>,</w:t>
      </w:r>
    </w:p>
    <w:p w14:paraId="155D4A83"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"name"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ПАО</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Адамас</w:t>
      </w:r>
      <w:r w:rsidRPr="00966FB4">
        <w:rPr>
          <w:rFonts w:ascii="Consolas" w:eastAsia="Times New Roman" w:hAnsi="Consolas" w:cs="Consolas"/>
          <w:color w:val="DFAF8F"/>
          <w:sz w:val="18"/>
          <w:szCs w:val="18"/>
          <w:lang w:val="en-US"/>
        </w:rPr>
        <w:t>\""</w:t>
      </w:r>
    </w:p>
    <w:p w14:paraId="3700309F"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14:paraId="1D5623F9"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14:paraId="0CAEC3A1"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14:paraId="2793A57F"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checkClose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p>
    <w:p w14:paraId="6640C0D7"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"payments"</w:t>
      </w:r>
      <w:r w:rsidRPr="00966FB4">
        <w:rPr>
          <w:rFonts w:ascii="Consolas" w:eastAsia="Times New Roman" w:hAnsi="Consolas" w:cs="Consolas"/>
          <w:color w:val="DFDFBF"/>
          <w:sz w:val="18"/>
          <w:szCs w:val="18"/>
          <w:lang w:val="en-US"/>
        </w:rPr>
        <w:t>: [</w:t>
      </w:r>
    </w:p>
    <w:p w14:paraId="5D32F1CA"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14:paraId="0672ABA0"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"type"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w:t>
      </w:r>
      <w:r w:rsidRPr="00966FB4">
        <w:rPr>
          <w:rFonts w:ascii="Consolas" w:eastAsia="Times New Roman" w:hAnsi="Consolas" w:cs="Consolas"/>
          <w:color w:val="DFDFBF"/>
          <w:sz w:val="18"/>
          <w:szCs w:val="18"/>
          <w:lang w:val="en-US"/>
        </w:rPr>
        <w:t>,</w:t>
      </w:r>
    </w:p>
    <w:p w14:paraId="782ED969"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"amount"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123.45</w:t>
      </w:r>
    </w:p>
    <w:p w14:paraId="38578B81"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14:paraId="118F9F2B"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14:paraId="4DD9FD27"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"type"</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2</w:t>
      </w:r>
      <w:r w:rsidRPr="00966FB4">
        <w:rPr>
          <w:rFonts w:ascii="Consolas" w:eastAsia="Times New Roman" w:hAnsi="Consolas" w:cs="Consolas"/>
          <w:color w:val="DFDFBF"/>
          <w:sz w:val="18"/>
          <w:szCs w:val="18"/>
          <w:lang w:val="en-US"/>
        </w:rPr>
        <w:t>,</w:t>
      </w:r>
    </w:p>
    <w:p w14:paraId="3ED1946A"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"amount"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8.90000</w:t>
      </w:r>
    </w:p>
    <w:p w14:paraId="093778C8"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14:paraId="30215511"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14:paraId="09C940CD"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taxationSystem</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w:t>
      </w:r>
    </w:p>
    <w:p w14:paraId="08C7A0DD"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p>
    <w:p w14:paraId="6D72EE16"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customerContact</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"foo@example.com"</w:t>
      </w:r>
      <w:r w:rsidRPr="00966FB4">
        <w:rPr>
          <w:rFonts w:ascii="Consolas" w:eastAsia="Times New Roman" w:hAnsi="Consolas" w:cs="Consolas"/>
          <w:color w:val="DFDFBF"/>
          <w:sz w:val="18"/>
          <w:szCs w:val="18"/>
          <w:lang w:val="en-US"/>
        </w:rPr>
        <w:t>,</w:t>
      </w:r>
    </w:p>
    <w:p w14:paraId="6D24BDD9"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agentType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6E96BE"/>
          <w:sz w:val="18"/>
          <w:szCs w:val="18"/>
          <w:lang w:val="en-US"/>
        </w:rPr>
        <w:t>127</w:t>
      </w:r>
      <w:r w:rsidRPr="00966FB4">
        <w:rPr>
          <w:rFonts w:ascii="Consolas" w:eastAsia="Times New Roman" w:hAnsi="Consolas" w:cs="Consolas"/>
          <w:color w:val="DFDFBF"/>
          <w:sz w:val="18"/>
          <w:szCs w:val="18"/>
          <w:lang w:val="en-US"/>
        </w:rPr>
        <w:t>,</w:t>
      </w:r>
    </w:p>
    <w:p w14:paraId="3594116A"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"paymentTransferOperatorPhoneNumbers"</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"+79260000001"</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"+74957870001</w:t>
      </w:r>
      <w:proofErr w:type="gramStart"/>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 ]</w:t>
      </w:r>
      <w:proofErr w:type="gramEnd"/>
      <w:r w:rsidRPr="00966FB4">
        <w:rPr>
          <w:rFonts w:ascii="Consolas" w:eastAsia="Times New Roman" w:hAnsi="Consolas" w:cs="Consolas"/>
          <w:color w:val="DFDFBF"/>
          <w:sz w:val="18"/>
          <w:szCs w:val="18"/>
          <w:lang w:val="en-US"/>
        </w:rPr>
        <w:t>,</w:t>
      </w:r>
    </w:p>
    <w:p w14:paraId="0C6CD26C"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paymentAgentOperation</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Какая</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то</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операция</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14:paraId="45D13494"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paymentAgentPhoneNumbers</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"+79260000003</w:t>
      </w:r>
      <w:proofErr w:type="gramStart"/>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 ]</w:t>
      </w:r>
      <w:proofErr w:type="gramEnd"/>
      <w:r w:rsidRPr="00966FB4">
        <w:rPr>
          <w:rFonts w:ascii="Consolas" w:eastAsia="Times New Roman" w:hAnsi="Consolas" w:cs="Consolas"/>
          <w:color w:val="DFDFBF"/>
          <w:sz w:val="18"/>
          <w:szCs w:val="18"/>
          <w:lang w:val="en-US"/>
        </w:rPr>
        <w:t>,</w:t>
      </w:r>
    </w:p>
    <w:p w14:paraId="05DAE637"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"paymentOperatorPhoneNumbers"</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"+79260000002"</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"+74957870002</w:t>
      </w:r>
      <w:proofErr w:type="gramStart"/>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 ]</w:t>
      </w:r>
      <w:proofErr w:type="gramEnd"/>
      <w:r w:rsidRPr="00966FB4">
        <w:rPr>
          <w:rFonts w:ascii="Consolas" w:eastAsia="Times New Roman" w:hAnsi="Consolas" w:cs="Consolas"/>
          <w:color w:val="DFDFBF"/>
          <w:sz w:val="18"/>
          <w:szCs w:val="18"/>
          <w:lang w:val="en-US"/>
        </w:rPr>
        <w:t>,</w:t>
      </w:r>
    </w:p>
    <w:p w14:paraId="39BE744B"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paymentOperatorName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ООО</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Росинка</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14:paraId="5A803072"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paymentOperatorAddress</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Москва</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Мастеркова</w:t>
      </w:r>
      <w:r w:rsidRPr="00966FB4">
        <w:rPr>
          <w:rFonts w:ascii="Consolas" w:eastAsia="Times New Roman" w:hAnsi="Consolas" w:cs="Consolas"/>
          <w:color w:val="DFAF8F"/>
          <w:sz w:val="18"/>
          <w:szCs w:val="18"/>
          <w:lang w:val="en-US"/>
        </w:rPr>
        <w:t> 4"</w:t>
      </w:r>
      <w:r w:rsidRPr="00966FB4">
        <w:rPr>
          <w:rFonts w:ascii="Consolas" w:eastAsia="Times New Roman" w:hAnsi="Consolas" w:cs="Consolas"/>
          <w:color w:val="DFDFBF"/>
          <w:sz w:val="18"/>
          <w:szCs w:val="18"/>
          <w:lang w:val="en-US"/>
        </w:rPr>
        <w:t>,</w:t>
      </w:r>
    </w:p>
    <w:p w14:paraId="02CF5F08"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paymentOperatorINN</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"9715225506"</w:t>
      </w:r>
      <w:r w:rsidRPr="00966FB4">
        <w:rPr>
          <w:rFonts w:ascii="Consolas" w:eastAsia="Times New Roman" w:hAnsi="Consolas" w:cs="Consolas"/>
          <w:color w:val="DFDFBF"/>
          <w:sz w:val="18"/>
          <w:szCs w:val="18"/>
          <w:lang w:val="en-US"/>
        </w:rPr>
        <w:t>,</w:t>
      </w:r>
    </w:p>
    <w:p w14:paraId="687D72AC"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supplierPhoneNumbers</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 </w:t>
      </w:r>
      <w:r w:rsidRPr="00966FB4">
        <w:rPr>
          <w:rFonts w:ascii="Consolas" w:eastAsia="Times New Roman" w:hAnsi="Consolas" w:cs="Consolas"/>
          <w:color w:val="DFAF8F"/>
          <w:sz w:val="18"/>
          <w:szCs w:val="18"/>
          <w:lang w:val="en-US"/>
        </w:rPr>
        <w:t>"+74957870004</w:t>
      </w:r>
      <w:proofErr w:type="gramStart"/>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 ]</w:t>
      </w:r>
      <w:proofErr w:type="gramEnd"/>
      <w:r w:rsidRPr="00966FB4">
        <w:rPr>
          <w:rFonts w:ascii="Consolas" w:eastAsia="Times New Roman" w:hAnsi="Consolas" w:cs="Consolas"/>
          <w:color w:val="DFDFBF"/>
          <w:sz w:val="18"/>
          <w:szCs w:val="18"/>
          <w:lang w:val="en-US"/>
        </w:rPr>
        <w:t>,</w:t>
      </w:r>
    </w:p>
    <w:p w14:paraId="2FA5163E" w14:textId="77777777" w:rsidR="00966FB4" w:rsidRPr="007D576E"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7D576E">
        <w:rPr>
          <w:rFonts w:ascii="Consolas" w:eastAsia="Times New Roman" w:hAnsi="Consolas" w:cs="Consolas"/>
          <w:color w:val="8ACCCF"/>
          <w:sz w:val="18"/>
          <w:szCs w:val="18"/>
          <w:lang w:val="en-US"/>
        </w:rPr>
        <w:t>"</w:t>
      </w:r>
      <w:proofErr w:type="spellStart"/>
      <w:r w:rsidRPr="00D460A0">
        <w:rPr>
          <w:rFonts w:ascii="Consolas" w:eastAsia="Times New Roman" w:hAnsi="Consolas" w:cs="Consolas"/>
          <w:color w:val="8ACCCF"/>
          <w:sz w:val="18"/>
          <w:szCs w:val="18"/>
          <w:lang w:val="en-US"/>
        </w:rPr>
        <w:t>additionalUserAttribute</w:t>
      </w:r>
      <w:proofErr w:type="spellEnd"/>
      <w:r w:rsidRPr="007D576E">
        <w:rPr>
          <w:rFonts w:ascii="Consolas" w:eastAsia="Times New Roman" w:hAnsi="Consolas" w:cs="Consolas"/>
          <w:color w:val="8ACCCF"/>
          <w:sz w:val="18"/>
          <w:szCs w:val="18"/>
          <w:lang w:val="en-US"/>
        </w:rPr>
        <w:t>"</w:t>
      </w:r>
      <w:r w:rsidRPr="007D576E">
        <w:rPr>
          <w:rFonts w:ascii="Consolas" w:eastAsia="Times New Roman" w:hAnsi="Consolas" w:cs="Consolas"/>
          <w:color w:val="DFDFBF"/>
          <w:sz w:val="18"/>
          <w:szCs w:val="18"/>
          <w:lang w:val="en-US"/>
        </w:rPr>
        <w:t>:</w:t>
      </w:r>
      <w:r w:rsidRPr="00D460A0">
        <w:rPr>
          <w:rFonts w:ascii="Consolas" w:eastAsia="Times New Roman" w:hAnsi="Consolas" w:cs="Consolas"/>
          <w:color w:val="DFDFBF"/>
          <w:sz w:val="18"/>
          <w:szCs w:val="18"/>
          <w:lang w:val="en-US"/>
        </w:rPr>
        <w:t> </w:t>
      </w:r>
      <w:r w:rsidRPr="007D576E">
        <w:rPr>
          <w:rFonts w:ascii="Consolas" w:eastAsia="Times New Roman" w:hAnsi="Consolas" w:cs="Consolas"/>
          <w:color w:val="DFDFBF"/>
          <w:sz w:val="18"/>
          <w:szCs w:val="18"/>
          <w:lang w:val="en-US"/>
        </w:rPr>
        <w:t>{</w:t>
      </w:r>
    </w:p>
    <w:p w14:paraId="6B530643" w14:textId="77777777" w:rsidR="00966FB4" w:rsidRPr="00070FA8"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D460A0">
        <w:rPr>
          <w:rFonts w:ascii="Consolas" w:eastAsia="Times New Roman" w:hAnsi="Consolas" w:cs="Consolas"/>
          <w:color w:val="DFDFBF"/>
          <w:sz w:val="18"/>
          <w:szCs w:val="18"/>
          <w:lang w:val="en-US"/>
        </w:rPr>
        <w:t>      </w:t>
      </w:r>
      <w:r w:rsidRPr="00070FA8">
        <w:rPr>
          <w:rFonts w:ascii="Consolas" w:eastAsia="Times New Roman" w:hAnsi="Consolas" w:cs="Consolas"/>
          <w:color w:val="8ACCCF"/>
          <w:sz w:val="18"/>
          <w:szCs w:val="18"/>
        </w:rPr>
        <w:t>"</w:t>
      </w:r>
      <w:r w:rsidRPr="000712C2">
        <w:rPr>
          <w:rFonts w:ascii="Consolas" w:eastAsia="Times New Roman" w:hAnsi="Consolas" w:cs="Consolas"/>
          <w:color w:val="8ACCCF"/>
          <w:sz w:val="18"/>
          <w:szCs w:val="18"/>
          <w:lang w:val="en-US"/>
        </w:rPr>
        <w:t>name</w:t>
      </w:r>
      <w:r w:rsidRPr="00070FA8">
        <w:rPr>
          <w:rFonts w:ascii="Consolas" w:eastAsia="Times New Roman" w:hAnsi="Consolas" w:cs="Consolas"/>
          <w:color w:val="8ACCCF"/>
          <w:sz w:val="18"/>
          <w:szCs w:val="18"/>
        </w:rPr>
        <w:t>"</w:t>
      </w:r>
      <w:r w:rsidRPr="00070FA8">
        <w:rPr>
          <w:rFonts w:ascii="Consolas" w:eastAsia="Times New Roman" w:hAnsi="Consolas" w:cs="Consolas"/>
          <w:color w:val="DFDFBF"/>
          <w:sz w:val="18"/>
          <w:szCs w:val="18"/>
        </w:rPr>
        <w:t>:</w:t>
      </w:r>
      <w:r w:rsidRPr="000712C2">
        <w:rPr>
          <w:rFonts w:ascii="Consolas" w:eastAsia="Times New Roman" w:hAnsi="Consolas" w:cs="Consolas"/>
          <w:color w:val="DFDFBF"/>
          <w:sz w:val="18"/>
          <w:szCs w:val="18"/>
          <w:lang w:val="en-US"/>
        </w:rPr>
        <w:t> </w:t>
      </w:r>
      <w:r w:rsidRPr="00070FA8">
        <w:rPr>
          <w:rFonts w:ascii="Consolas" w:eastAsia="Times New Roman" w:hAnsi="Consolas" w:cs="Consolas"/>
          <w:color w:val="DFAF8F"/>
          <w:sz w:val="18"/>
          <w:szCs w:val="18"/>
        </w:rPr>
        <w:t>"</w:t>
      </w:r>
      <w:r w:rsidRPr="00966FB4">
        <w:rPr>
          <w:rFonts w:ascii="Consolas" w:eastAsia="Times New Roman" w:hAnsi="Consolas" w:cs="Consolas"/>
          <w:color w:val="DFAF8F"/>
          <w:sz w:val="18"/>
          <w:szCs w:val="18"/>
        </w:rPr>
        <w:t>Любимая</w:t>
      </w:r>
      <w:r w:rsidRPr="000712C2">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цитата</w:t>
      </w:r>
      <w:r w:rsidRPr="00070FA8">
        <w:rPr>
          <w:rFonts w:ascii="Consolas" w:eastAsia="Times New Roman" w:hAnsi="Consolas" w:cs="Consolas"/>
          <w:color w:val="DFAF8F"/>
          <w:sz w:val="18"/>
          <w:szCs w:val="18"/>
        </w:rPr>
        <w:t>"</w:t>
      </w:r>
      <w:r w:rsidRPr="00070FA8">
        <w:rPr>
          <w:rFonts w:ascii="Consolas" w:eastAsia="Times New Roman" w:hAnsi="Consolas" w:cs="Consolas"/>
          <w:color w:val="DFDFBF"/>
          <w:sz w:val="18"/>
          <w:szCs w:val="18"/>
        </w:rPr>
        <w:t>,</w:t>
      </w:r>
    </w:p>
    <w:p w14:paraId="6B242BF4"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rPr>
      </w:pPr>
      <w:r w:rsidRPr="000712C2">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rPr>
        <w:t>"value"</w:t>
      </w:r>
      <w:r w:rsidRPr="00966FB4">
        <w:rPr>
          <w:rFonts w:ascii="Consolas" w:eastAsia="Times New Roman" w:hAnsi="Consolas" w:cs="Consolas"/>
          <w:color w:val="DFDFBF"/>
          <w:sz w:val="18"/>
          <w:szCs w:val="18"/>
        </w:rPr>
        <w:t>: </w:t>
      </w:r>
      <w:r w:rsidRPr="00966FB4">
        <w:rPr>
          <w:rFonts w:ascii="Consolas" w:eastAsia="Times New Roman" w:hAnsi="Consolas" w:cs="Consolas"/>
          <w:color w:val="DFAF8F"/>
          <w:sz w:val="18"/>
          <w:szCs w:val="18"/>
        </w:rPr>
        <w:t>"В здоровом теле здоровый дух, этот лозунг еще не потух!"</w:t>
      </w:r>
    </w:p>
    <w:p w14:paraId="65B713F8"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rPr>
        <w:t>    </w:t>
      </w:r>
      <w:r w:rsidRPr="00966FB4">
        <w:rPr>
          <w:rFonts w:ascii="Consolas" w:eastAsia="Times New Roman" w:hAnsi="Consolas" w:cs="Consolas"/>
          <w:color w:val="DFDFBF"/>
          <w:sz w:val="18"/>
          <w:szCs w:val="18"/>
          <w:lang w:val="en-US"/>
        </w:rPr>
        <w:t>},</w:t>
      </w:r>
    </w:p>
    <w:p w14:paraId="3B85F353"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automatNumber</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"123456789"</w:t>
      </w:r>
      <w:r w:rsidRPr="00966FB4">
        <w:rPr>
          <w:rFonts w:ascii="Consolas" w:eastAsia="Times New Roman" w:hAnsi="Consolas" w:cs="Consolas"/>
          <w:color w:val="DFDFBF"/>
          <w:sz w:val="18"/>
          <w:szCs w:val="18"/>
          <w:lang w:val="en-US"/>
        </w:rPr>
        <w:t>,</w:t>
      </w:r>
    </w:p>
    <w:p w14:paraId="1CD49604"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lastRenderedPageBreak/>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settlementAddress</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г</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Москва</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Красная</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площадь</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д</w:t>
      </w:r>
      <w:r w:rsidRPr="00966FB4">
        <w:rPr>
          <w:rFonts w:ascii="Consolas" w:eastAsia="Times New Roman" w:hAnsi="Consolas" w:cs="Consolas"/>
          <w:color w:val="DFAF8F"/>
          <w:sz w:val="18"/>
          <w:szCs w:val="18"/>
          <w:lang w:val="en-US"/>
        </w:rPr>
        <w:t>.1"</w:t>
      </w:r>
      <w:r w:rsidRPr="00966FB4">
        <w:rPr>
          <w:rFonts w:ascii="Consolas" w:eastAsia="Times New Roman" w:hAnsi="Consolas" w:cs="Consolas"/>
          <w:color w:val="DFDFBF"/>
          <w:sz w:val="18"/>
          <w:szCs w:val="18"/>
          <w:lang w:val="en-US"/>
        </w:rPr>
        <w:t>,</w:t>
      </w:r>
    </w:p>
    <w:p w14:paraId="228BC948"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settlementPlace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Палата</w:t>
      </w:r>
      <w:r w:rsidRPr="00966FB4">
        <w:rPr>
          <w:rFonts w:ascii="Consolas" w:eastAsia="Times New Roman" w:hAnsi="Consolas" w:cs="Consolas"/>
          <w:color w:val="DFAF8F"/>
          <w:sz w:val="18"/>
          <w:szCs w:val="18"/>
          <w:lang w:val="en-US"/>
        </w:rPr>
        <w:t> №6"</w:t>
      </w:r>
      <w:r w:rsidRPr="00966FB4">
        <w:rPr>
          <w:rFonts w:ascii="Consolas" w:eastAsia="Times New Roman" w:hAnsi="Consolas" w:cs="Consolas"/>
          <w:color w:val="DFDFBF"/>
          <w:sz w:val="18"/>
          <w:szCs w:val="18"/>
          <w:lang w:val="en-US"/>
        </w:rPr>
        <w:t>,</w:t>
      </w:r>
    </w:p>
    <w:p w14:paraId="67B5A0FA" w14:textId="77777777" w:rsidR="00966FB4" w:rsidRPr="00966FB4"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additionalAttribute</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proofErr w:type="spellStart"/>
      <w:r w:rsidRPr="00966FB4">
        <w:rPr>
          <w:rFonts w:ascii="Consolas" w:eastAsia="Times New Roman" w:hAnsi="Consolas" w:cs="Consolas"/>
          <w:color w:val="DFAF8F"/>
          <w:sz w:val="18"/>
          <w:szCs w:val="18"/>
        </w:rPr>
        <w:t>Доп</w:t>
      </w:r>
      <w:proofErr w:type="spellEnd"/>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атрибут</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чека</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DFBF"/>
          <w:sz w:val="18"/>
          <w:szCs w:val="18"/>
          <w:lang w:val="en-US"/>
        </w:rPr>
        <w:t>,</w:t>
      </w:r>
    </w:p>
    <w:p w14:paraId="3DED7E26" w14:textId="77777777" w:rsidR="00966FB4" w:rsidRPr="00F06E67"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F06E67">
        <w:rPr>
          <w:rFonts w:ascii="Consolas" w:eastAsia="Times New Roman" w:hAnsi="Consolas" w:cs="Consolas"/>
          <w:color w:val="8ACCCF"/>
          <w:sz w:val="18"/>
          <w:szCs w:val="18"/>
          <w:lang w:val="en-US"/>
        </w:rPr>
        <w:t>"customer"</w:t>
      </w:r>
      <w:r w:rsidRPr="00F06E67">
        <w:rPr>
          <w:rFonts w:ascii="Consolas" w:eastAsia="Times New Roman" w:hAnsi="Consolas" w:cs="Consolas"/>
          <w:color w:val="DFDFBF"/>
          <w:sz w:val="18"/>
          <w:szCs w:val="18"/>
          <w:lang w:val="en-US"/>
        </w:rPr>
        <w:t>: </w:t>
      </w:r>
      <w:r w:rsidRPr="00F06E67">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Кузнецов</w:t>
      </w:r>
      <w:r w:rsidRPr="00F06E67">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Иван</w:t>
      </w:r>
      <w:r w:rsidRPr="00F06E67">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Петрович</w:t>
      </w:r>
      <w:r w:rsidRPr="00F06E67">
        <w:rPr>
          <w:rFonts w:ascii="Consolas" w:eastAsia="Times New Roman" w:hAnsi="Consolas" w:cs="Consolas"/>
          <w:color w:val="DFAF8F"/>
          <w:sz w:val="18"/>
          <w:szCs w:val="18"/>
          <w:lang w:val="en-US"/>
        </w:rPr>
        <w:t>"</w:t>
      </w:r>
      <w:r w:rsidRPr="00F06E67">
        <w:rPr>
          <w:rFonts w:ascii="Consolas" w:eastAsia="Times New Roman" w:hAnsi="Consolas" w:cs="Consolas"/>
          <w:color w:val="DFDFBF"/>
          <w:sz w:val="18"/>
          <w:szCs w:val="18"/>
          <w:lang w:val="en-US"/>
        </w:rPr>
        <w:t>,</w:t>
      </w:r>
    </w:p>
    <w:p w14:paraId="5B0D3DC9" w14:textId="77777777" w:rsidR="00966FB4" w:rsidRPr="00F06E67"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F06E67">
        <w:rPr>
          <w:rFonts w:ascii="Consolas" w:eastAsia="Times New Roman" w:hAnsi="Consolas" w:cs="Consolas"/>
          <w:color w:val="DFDFBF"/>
          <w:sz w:val="18"/>
          <w:szCs w:val="18"/>
          <w:lang w:val="en-US"/>
        </w:rPr>
        <w:t>    </w:t>
      </w:r>
      <w:r w:rsidRPr="00F06E67">
        <w:rPr>
          <w:rFonts w:ascii="Consolas" w:eastAsia="Times New Roman" w:hAnsi="Consolas" w:cs="Consolas"/>
          <w:color w:val="8ACCCF"/>
          <w:sz w:val="18"/>
          <w:szCs w:val="18"/>
          <w:lang w:val="en-US"/>
        </w:rPr>
        <w:t>"</w:t>
      </w:r>
      <w:proofErr w:type="spellStart"/>
      <w:r w:rsidRPr="00F06E67">
        <w:rPr>
          <w:rFonts w:ascii="Consolas" w:eastAsia="Times New Roman" w:hAnsi="Consolas" w:cs="Consolas"/>
          <w:color w:val="8ACCCF"/>
          <w:sz w:val="18"/>
          <w:szCs w:val="18"/>
          <w:lang w:val="en-US"/>
        </w:rPr>
        <w:t>customerINN</w:t>
      </w:r>
      <w:proofErr w:type="spellEnd"/>
      <w:r w:rsidRPr="00F06E67">
        <w:rPr>
          <w:rFonts w:ascii="Consolas" w:eastAsia="Times New Roman" w:hAnsi="Consolas" w:cs="Consolas"/>
          <w:color w:val="8ACCCF"/>
          <w:sz w:val="18"/>
          <w:szCs w:val="18"/>
          <w:lang w:val="en-US"/>
        </w:rPr>
        <w:t>"</w:t>
      </w:r>
      <w:r w:rsidRPr="00F06E67">
        <w:rPr>
          <w:rFonts w:ascii="Consolas" w:eastAsia="Times New Roman" w:hAnsi="Consolas" w:cs="Consolas"/>
          <w:color w:val="DFDFBF"/>
          <w:sz w:val="18"/>
          <w:szCs w:val="18"/>
          <w:lang w:val="en-US"/>
        </w:rPr>
        <w:t>: </w:t>
      </w:r>
      <w:r w:rsidRPr="00F06E67">
        <w:rPr>
          <w:rFonts w:ascii="Consolas" w:eastAsia="Times New Roman" w:hAnsi="Consolas" w:cs="Consolas"/>
          <w:color w:val="DFAF8F"/>
          <w:sz w:val="18"/>
          <w:szCs w:val="18"/>
          <w:lang w:val="en-US"/>
        </w:rPr>
        <w:t>"789456123488"</w:t>
      </w:r>
    </w:p>
    <w:p w14:paraId="26083AE3" w14:textId="77777777" w:rsidR="00966FB4" w:rsidRPr="00F06E67"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F06E67">
        <w:rPr>
          <w:rFonts w:ascii="Consolas" w:eastAsia="Times New Roman" w:hAnsi="Consolas" w:cs="Consolas"/>
          <w:color w:val="DFDFBF"/>
          <w:sz w:val="18"/>
          <w:szCs w:val="18"/>
          <w:lang w:val="en-US"/>
        </w:rPr>
        <w:t>  }</w:t>
      </w:r>
    </w:p>
    <w:p w14:paraId="24C7DB67" w14:textId="77777777" w:rsidR="00966FB4" w:rsidRPr="00F06E67" w:rsidRDefault="00966FB4" w:rsidP="00966FB4">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F06E67">
        <w:rPr>
          <w:rFonts w:ascii="Consolas" w:eastAsia="Times New Roman" w:hAnsi="Consolas" w:cs="Consolas"/>
          <w:color w:val="DFDFBF"/>
          <w:sz w:val="18"/>
          <w:szCs w:val="18"/>
          <w:lang w:val="en-US"/>
        </w:rPr>
        <w:t>}</w:t>
      </w:r>
    </w:p>
    <w:p w14:paraId="2238B618" w14:textId="77777777" w:rsidR="004F178F" w:rsidRPr="00F06E67" w:rsidRDefault="004F178F" w:rsidP="0082584E">
      <w:pPr>
        <w:rPr>
          <w:lang w:val="en-US"/>
        </w:rPr>
      </w:pPr>
    </w:p>
    <w:p w14:paraId="74AE689E" w14:textId="77777777" w:rsidR="004F178F" w:rsidRDefault="00EE4785" w:rsidP="004F178F">
      <w:pPr>
        <w:rPr>
          <w:lang w:val="en-US"/>
        </w:rPr>
      </w:pPr>
      <w:bookmarkStart w:id="282" w:name="OLE_LINK164"/>
      <w:bookmarkStart w:id="283" w:name="OLE_LINK165"/>
      <w:r w:rsidRPr="00EE4785">
        <w:rPr>
          <w:lang w:val="en-US"/>
        </w:rPr>
        <w:t>Example of an error response:</w:t>
      </w:r>
    </w:p>
    <w:p w14:paraId="61F0748D" w14:textId="77777777" w:rsidR="00EE4785" w:rsidRPr="00EE4785" w:rsidRDefault="00EE4785" w:rsidP="004F178F">
      <w:pPr>
        <w:rPr>
          <w:lang w:val="en-US"/>
        </w:rPr>
      </w:pPr>
    </w:p>
    <w:p w14:paraId="60B42880" w14:textId="77777777"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p w14:paraId="7A82AA30" w14:textId="77777777"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8ACCCF"/>
          <w:sz w:val="18"/>
          <w:szCs w:val="18"/>
        </w:rPr>
        <w:t>"</w:t>
      </w:r>
      <w:proofErr w:type="spellStart"/>
      <w:r>
        <w:rPr>
          <w:rFonts w:ascii="Consolas" w:hAnsi="Consolas" w:cs="Consolas"/>
          <w:color w:val="8ACCCF"/>
          <w:sz w:val="18"/>
          <w:szCs w:val="18"/>
        </w:rPr>
        <w:t>errors</w:t>
      </w:r>
      <w:proofErr w:type="spellEnd"/>
      <w:r>
        <w:rPr>
          <w:rFonts w:ascii="Consolas" w:hAnsi="Consolas" w:cs="Consolas"/>
          <w:color w:val="8ACCCF"/>
          <w:sz w:val="18"/>
          <w:szCs w:val="18"/>
        </w:rPr>
        <w:t>"</w:t>
      </w:r>
      <w:r>
        <w:rPr>
          <w:rFonts w:ascii="Consolas" w:hAnsi="Consolas" w:cs="Consolas"/>
          <w:color w:val="DFDFBF"/>
          <w:sz w:val="18"/>
          <w:szCs w:val="18"/>
        </w:rPr>
        <w:t>: [</w:t>
      </w:r>
    </w:p>
    <w:p w14:paraId="01C7DEAA" w14:textId="77777777"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DFAF8F"/>
          <w:sz w:val="18"/>
          <w:szCs w:val="18"/>
        </w:rPr>
        <w:t>"Не указан идентификатор документа '</w:t>
      </w:r>
      <w:proofErr w:type="spellStart"/>
      <w:r>
        <w:rPr>
          <w:rFonts w:ascii="Consolas" w:hAnsi="Consolas" w:cs="Consolas"/>
          <w:color w:val="DFAF8F"/>
          <w:sz w:val="18"/>
          <w:szCs w:val="18"/>
        </w:rPr>
        <w:t>Id</w:t>
      </w:r>
      <w:proofErr w:type="spellEnd"/>
      <w:r>
        <w:rPr>
          <w:rFonts w:ascii="Consolas" w:hAnsi="Consolas" w:cs="Consolas"/>
          <w:color w:val="DFAF8F"/>
          <w:sz w:val="18"/>
          <w:szCs w:val="18"/>
        </w:rPr>
        <w:t>'"</w:t>
      </w:r>
      <w:r>
        <w:rPr>
          <w:rFonts w:ascii="Consolas" w:hAnsi="Consolas" w:cs="Consolas"/>
          <w:color w:val="DFDFBF"/>
          <w:sz w:val="18"/>
          <w:szCs w:val="18"/>
        </w:rPr>
        <w:t>,</w:t>
      </w:r>
    </w:p>
    <w:p w14:paraId="6BB5D089" w14:textId="77777777"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DFAF8F"/>
          <w:sz w:val="18"/>
          <w:szCs w:val="18"/>
        </w:rPr>
        <w:t>"Не указан ИНН организации 'INN'"</w:t>
      </w:r>
      <w:r>
        <w:rPr>
          <w:rFonts w:ascii="Consolas" w:hAnsi="Consolas" w:cs="Consolas"/>
          <w:color w:val="DFDFBF"/>
          <w:sz w:val="18"/>
          <w:szCs w:val="18"/>
        </w:rPr>
        <w:t>,</w:t>
      </w:r>
    </w:p>
    <w:p w14:paraId="390DFB21" w14:textId="77777777"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r>
        <w:rPr>
          <w:rFonts w:ascii="Consolas" w:hAnsi="Consolas" w:cs="Consolas"/>
          <w:color w:val="DFAF8F"/>
          <w:sz w:val="18"/>
          <w:szCs w:val="18"/>
        </w:rPr>
        <w:t>"Отсутствует содержимое документа '</w:t>
      </w:r>
      <w:proofErr w:type="spellStart"/>
      <w:r>
        <w:rPr>
          <w:rFonts w:ascii="Consolas" w:hAnsi="Consolas" w:cs="Consolas"/>
          <w:color w:val="DFAF8F"/>
          <w:sz w:val="18"/>
          <w:szCs w:val="18"/>
        </w:rPr>
        <w:t>Content</w:t>
      </w:r>
      <w:proofErr w:type="spellEnd"/>
      <w:r>
        <w:rPr>
          <w:rFonts w:ascii="Consolas" w:hAnsi="Consolas" w:cs="Consolas"/>
          <w:color w:val="DFAF8F"/>
          <w:sz w:val="18"/>
          <w:szCs w:val="18"/>
        </w:rPr>
        <w:t>'"</w:t>
      </w:r>
    </w:p>
    <w:p w14:paraId="6867E5FF" w14:textId="77777777"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  ]</w:t>
      </w:r>
    </w:p>
    <w:p w14:paraId="74EF4CA3" w14:textId="77777777" w:rsidR="004F178F" w:rsidRDefault="004F178F" w:rsidP="004F178F">
      <w:pPr>
        <w:pStyle w:val="HTML"/>
        <w:shd w:val="clear" w:color="auto" w:fill="333333"/>
        <w:rPr>
          <w:rFonts w:ascii="Consolas" w:hAnsi="Consolas" w:cs="Consolas"/>
          <w:color w:val="DFDFBF"/>
          <w:sz w:val="18"/>
          <w:szCs w:val="18"/>
        </w:rPr>
      </w:pPr>
      <w:r>
        <w:rPr>
          <w:rFonts w:ascii="Consolas" w:hAnsi="Consolas" w:cs="Consolas"/>
          <w:color w:val="DFDFBF"/>
          <w:sz w:val="18"/>
          <w:szCs w:val="18"/>
        </w:rPr>
        <w:t>}</w:t>
      </w:r>
    </w:p>
    <w:bookmarkEnd w:id="282"/>
    <w:bookmarkEnd w:id="283"/>
    <w:p w14:paraId="1B5C03BA" w14:textId="77777777" w:rsidR="004F178F" w:rsidRPr="00FE4BEE" w:rsidRDefault="004F178F" w:rsidP="004F178F">
      <w:pPr>
        <w:spacing w:after="160" w:line="259" w:lineRule="auto"/>
        <w:rPr>
          <w:rFonts w:cs="Arial"/>
        </w:rPr>
      </w:pPr>
      <w:r w:rsidRPr="00AC3D96">
        <w:rPr>
          <w:rFonts w:cs="Arial"/>
        </w:rPr>
        <w:br w:type="page"/>
      </w:r>
    </w:p>
    <w:p w14:paraId="3407A973" w14:textId="77777777" w:rsidR="004F178F" w:rsidRPr="00F06E67" w:rsidRDefault="004F178F" w:rsidP="004F178F">
      <w:pPr>
        <w:pStyle w:val="2"/>
      </w:pPr>
      <w:bookmarkStart w:id="284" w:name="OLE_LINK280"/>
      <w:bookmarkStart w:id="285" w:name="OLE_LINK281"/>
      <w:bookmarkStart w:id="286" w:name="_Toc507539859"/>
      <w:bookmarkStart w:id="287" w:name="_Toc33785063"/>
      <w:bookmarkStart w:id="288" w:name="OLE_LINK98"/>
      <w:bookmarkStart w:id="289" w:name="OLE_LINK99"/>
      <w:bookmarkStart w:id="290" w:name="OLE_LINK255"/>
      <w:bookmarkStart w:id="291" w:name="OLE_LINK256"/>
      <w:bookmarkStart w:id="292" w:name="OLE_LINK278"/>
      <w:bookmarkStart w:id="293" w:name="OLE_LINK279"/>
      <w:r>
        <w:lastRenderedPageBreak/>
        <w:t xml:space="preserve">2.2 </w:t>
      </w:r>
      <w:bookmarkEnd w:id="284"/>
      <w:bookmarkEnd w:id="285"/>
      <w:bookmarkEnd w:id="286"/>
      <w:r w:rsidR="003E76EB">
        <w:rPr>
          <w:lang w:val="en-US"/>
        </w:rPr>
        <w:t>Receipt</w:t>
      </w:r>
      <w:r w:rsidR="003E76EB" w:rsidRPr="00F06E67">
        <w:t xml:space="preserve"> </w:t>
      </w:r>
      <w:r w:rsidR="003E76EB">
        <w:rPr>
          <w:lang w:val="en-US"/>
        </w:rPr>
        <w:t>status</w:t>
      </w:r>
      <w:bookmarkEnd w:id="287"/>
    </w:p>
    <w:p w14:paraId="24FC6111" w14:textId="77777777" w:rsidR="004F178F" w:rsidRDefault="004F178F" w:rsidP="004F178F">
      <w:pPr>
        <w:rPr>
          <w:rFonts w:cs="Arial"/>
        </w:rPr>
      </w:pPr>
    </w:p>
    <w:p w14:paraId="01249D2D" w14:textId="77777777" w:rsidR="004F178F" w:rsidRPr="00233C70" w:rsidRDefault="003E76EB" w:rsidP="004F178F">
      <w:pPr>
        <w:rPr>
          <w:rFonts w:cs="Arial"/>
          <w:lang w:val="en-US"/>
        </w:rPr>
      </w:pPr>
      <w:r>
        <w:rPr>
          <w:rFonts w:cs="Arial"/>
          <w:lang w:val="en-US"/>
        </w:rPr>
        <w:t>Request</w:t>
      </w:r>
      <w:r w:rsidR="004F178F" w:rsidRPr="00DF451F">
        <w:rPr>
          <w:rFonts w:cs="Arial"/>
          <w:lang w:val="en-US"/>
        </w:rPr>
        <w:t>:</w:t>
      </w:r>
      <w:r w:rsidR="004F178F">
        <w:rPr>
          <w:rFonts w:cs="Arial"/>
          <w:lang w:val="en-US"/>
        </w:rPr>
        <w:t xml:space="preserve"> </w:t>
      </w:r>
      <w:r w:rsidR="004F178F">
        <w:rPr>
          <w:rFonts w:cs="Arial"/>
          <w:b/>
          <w:lang w:val="en-US"/>
        </w:rPr>
        <w:t>GET</w:t>
      </w:r>
      <w:r w:rsidR="004F178F" w:rsidRPr="00DF451F">
        <w:rPr>
          <w:rFonts w:cs="Arial"/>
          <w:lang w:val="en-US"/>
        </w:rPr>
        <w:t xml:space="preserve"> </w:t>
      </w:r>
      <w:r w:rsidR="004F178F" w:rsidRPr="00DF451F">
        <w:rPr>
          <w:rFonts w:cs="Arial"/>
          <w:b/>
          <w:lang w:val="en-US"/>
        </w:rPr>
        <w:t>/</w:t>
      </w:r>
      <w:proofErr w:type="spellStart"/>
      <w:r w:rsidR="004F178F" w:rsidRPr="004D311A">
        <w:rPr>
          <w:rFonts w:cs="Arial"/>
          <w:b/>
          <w:lang w:val="en-US"/>
        </w:rPr>
        <w:t>api</w:t>
      </w:r>
      <w:proofErr w:type="spellEnd"/>
      <w:r w:rsidR="004F178F" w:rsidRPr="00DF451F">
        <w:rPr>
          <w:rFonts w:cs="Arial"/>
          <w:b/>
          <w:lang w:val="en-US"/>
        </w:rPr>
        <w:t>/</w:t>
      </w:r>
      <w:r w:rsidR="004F178F" w:rsidRPr="004D311A">
        <w:rPr>
          <w:rFonts w:cs="Arial"/>
          <w:b/>
          <w:lang w:val="en-US"/>
        </w:rPr>
        <w:t>v</w:t>
      </w:r>
      <w:r w:rsidR="004F178F" w:rsidRPr="004E79A5">
        <w:rPr>
          <w:rFonts w:cs="Arial"/>
          <w:b/>
          <w:lang w:val="en-US"/>
        </w:rPr>
        <w:t>2</w:t>
      </w:r>
      <w:r w:rsidR="004F178F" w:rsidRPr="00DF451F">
        <w:rPr>
          <w:rFonts w:cs="Arial"/>
          <w:b/>
          <w:lang w:val="en-US"/>
        </w:rPr>
        <w:t>/</w:t>
      </w:r>
      <w:r w:rsidR="004F178F">
        <w:rPr>
          <w:rFonts w:cs="Arial"/>
          <w:b/>
          <w:lang w:val="en-US"/>
        </w:rPr>
        <w:t>documents/</w:t>
      </w:r>
      <w:bookmarkStart w:id="294" w:name="OLE_LINK57"/>
      <w:bookmarkStart w:id="295" w:name="OLE_LINK58"/>
      <w:r w:rsidR="004F178F">
        <w:rPr>
          <w:rFonts w:cs="Arial"/>
          <w:b/>
          <w:lang w:val="en-US"/>
        </w:rPr>
        <w:t>{inn}</w:t>
      </w:r>
      <w:bookmarkEnd w:id="294"/>
      <w:bookmarkEnd w:id="295"/>
      <w:r w:rsidR="004F178F">
        <w:rPr>
          <w:rFonts w:cs="Arial"/>
          <w:b/>
          <w:lang w:val="en-US"/>
        </w:rPr>
        <w:t>/status</w:t>
      </w:r>
      <w:bookmarkStart w:id="296" w:name="OLE_LINK55"/>
      <w:bookmarkStart w:id="297" w:name="OLE_LINK56"/>
      <w:r w:rsidR="004F178F">
        <w:rPr>
          <w:rFonts w:cs="Arial"/>
          <w:b/>
          <w:lang w:val="en-US"/>
        </w:rPr>
        <w:t>/{</w:t>
      </w:r>
      <w:bookmarkEnd w:id="296"/>
      <w:bookmarkEnd w:id="297"/>
      <w:proofErr w:type="spellStart"/>
      <w:r w:rsidR="004F178F">
        <w:rPr>
          <w:rFonts w:cs="Arial"/>
          <w:b/>
          <w:lang w:val="en-US"/>
        </w:rPr>
        <w:t>document_id</w:t>
      </w:r>
      <w:proofErr w:type="spellEnd"/>
      <w:r w:rsidR="004F178F">
        <w:rPr>
          <w:rFonts w:cs="Arial"/>
          <w:b/>
          <w:lang w:val="en-US"/>
        </w:rPr>
        <w:t>}</w:t>
      </w:r>
    </w:p>
    <w:bookmarkEnd w:id="288"/>
    <w:bookmarkEnd w:id="289"/>
    <w:p w14:paraId="74AE6C36" w14:textId="77777777" w:rsidR="004F178F" w:rsidRDefault="004F178F" w:rsidP="004F178F">
      <w:pPr>
        <w:rPr>
          <w:rFonts w:cs="Arial"/>
          <w:lang w:val="en-US"/>
        </w:rPr>
      </w:pPr>
    </w:p>
    <w:p w14:paraId="627A3B8B" w14:textId="09738C32" w:rsidR="004F178F" w:rsidRPr="003E76EB" w:rsidRDefault="004F178F" w:rsidP="004F178F">
      <w:pPr>
        <w:rPr>
          <w:rFonts w:cs="Arial"/>
          <w:lang w:val="en-US"/>
        </w:rPr>
      </w:pPr>
      <w:r w:rsidRPr="003E76EB">
        <w:rPr>
          <w:rFonts w:cs="Arial"/>
          <w:b/>
          <w:lang w:val="en-US"/>
        </w:rPr>
        <w:t>{</w:t>
      </w:r>
      <w:r>
        <w:rPr>
          <w:rFonts w:cs="Arial"/>
          <w:b/>
          <w:lang w:val="en-US"/>
        </w:rPr>
        <w:t>inn</w:t>
      </w:r>
      <w:r w:rsidRPr="003E76EB">
        <w:rPr>
          <w:rFonts w:cs="Arial"/>
          <w:b/>
          <w:lang w:val="en-US"/>
        </w:rPr>
        <w:t>}</w:t>
      </w:r>
      <w:r w:rsidRPr="003E76EB">
        <w:rPr>
          <w:rFonts w:cs="Arial"/>
          <w:lang w:val="en-US"/>
        </w:rPr>
        <w:t xml:space="preserve"> – </w:t>
      </w:r>
      <w:r w:rsidR="00031999">
        <w:rPr>
          <w:rFonts w:cs="Arial"/>
          <w:lang w:val="en-US"/>
        </w:rPr>
        <w:t>INN</w:t>
      </w:r>
      <w:r w:rsidR="003E76EB" w:rsidRPr="003E76EB">
        <w:rPr>
          <w:rFonts w:cs="Arial"/>
          <w:lang w:val="en-US"/>
        </w:rPr>
        <w:t xml:space="preserve"> of the organization for which the </w:t>
      </w:r>
      <w:r w:rsidR="00E37F9E" w:rsidRPr="003A5275">
        <w:rPr>
          <w:rFonts w:cs="Arial"/>
          <w:lang w:val="en-US"/>
        </w:rPr>
        <w:t>receipt</w:t>
      </w:r>
      <w:r w:rsidR="00E37F9E" w:rsidRPr="003E76EB">
        <w:rPr>
          <w:rFonts w:cs="Arial"/>
          <w:lang w:val="en-US"/>
        </w:rPr>
        <w:t xml:space="preserve"> </w:t>
      </w:r>
      <w:r w:rsidR="003E76EB" w:rsidRPr="003E76EB">
        <w:rPr>
          <w:rFonts w:cs="Arial"/>
          <w:lang w:val="en-US"/>
        </w:rPr>
        <w:t>is being punched</w:t>
      </w:r>
    </w:p>
    <w:p w14:paraId="064B267B" w14:textId="77777777" w:rsidR="004F178F" w:rsidRDefault="004F178F" w:rsidP="004F178F">
      <w:pPr>
        <w:rPr>
          <w:rFonts w:cs="Arial"/>
          <w:lang w:val="en-US"/>
        </w:rPr>
      </w:pPr>
      <w:r w:rsidRPr="003E76EB">
        <w:rPr>
          <w:rFonts w:cs="Arial"/>
          <w:b/>
          <w:lang w:val="en-US"/>
        </w:rPr>
        <w:t>{</w:t>
      </w:r>
      <w:proofErr w:type="spellStart"/>
      <w:r>
        <w:rPr>
          <w:rFonts w:cs="Arial"/>
          <w:b/>
          <w:lang w:val="en-US"/>
        </w:rPr>
        <w:t>document</w:t>
      </w:r>
      <w:r w:rsidRPr="003E76EB">
        <w:rPr>
          <w:rFonts w:cs="Arial"/>
          <w:b/>
          <w:lang w:val="en-US"/>
        </w:rPr>
        <w:t>_</w:t>
      </w:r>
      <w:r>
        <w:rPr>
          <w:rFonts w:cs="Arial"/>
          <w:b/>
          <w:lang w:val="en-US"/>
        </w:rPr>
        <w:t>id</w:t>
      </w:r>
      <w:proofErr w:type="spellEnd"/>
      <w:r w:rsidRPr="003E76EB">
        <w:rPr>
          <w:rFonts w:cs="Arial"/>
          <w:b/>
          <w:lang w:val="en-US"/>
        </w:rPr>
        <w:t>}</w:t>
      </w:r>
      <w:r w:rsidRPr="003E76EB">
        <w:rPr>
          <w:rFonts w:cs="Arial"/>
          <w:lang w:val="en-US"/>
        </w:rPr>
        <w:t xml:space="preserve"> –</w:t>
      </w:r>
      <w:bookmarkEnd w:id="290"/>
      <w:bookmarkEnd w:id="291"/>
      <w:r w:rsidR="003E76EB" w:rsidRPr="003E76EB">
        <w:rPr>
          <w:lang w:val="en-US"/>
        </w:rPr>
        <w:t xml:space="preserve"> </w:t>
      </w:r>
      <w:r w:rsidR="003E76EB" w:rsidRPr="003E76EB">
        <w:rPr>
          <w:rFonts w:cs="Arial"/>
          <w:lang w:val="en-US"/>
        </w:rPr>
        <w:t>ID of the document that was specified when it was created</w:t>
      </w:r>
    </w:p>
    <w:p w14:paraId="0C0FEE24" w14:textId="77777777" w:rsidR="003E76EB" w:rsidRPr="003E76EB" w:rsidRDefault="003E76EB" w:rsidP="004F178F">
      <w:pPr>
        <w:rPr>
          <w:rFonts w:cs="Arial"/>
          <w:lang w:val="en-US"/>
        </w:rPr>
      </w:pPr>
    </w:p>
    <w:p w14:paraId="5A2F8A0F" w14:textId="77777777" w:rsidR="004F178F" w:rsidRPr="003E76EB" w:rsidRDefault="003E76EB" w:rsidP="004F178F">
      <w:pPr>
        <w:rPr>
          <w:rFonts w:cs="Arial"/>
          <w:lang w:val="en-US"/>
        </w:rPr>
      </w:pPr>
      <w:r w:rsidRPr="003E76EB">
        <w:rPr>
          <w:rFonts w:cs="Arial"/>
          <w:lang w:val="en-US"/>
        </w:rPr>
        <w:t>The SHA256-RSA signature is not used in this request</w:t>
      </w:r>
      <w:r w:rsidR="004F178F" w:rsidRPr="003E76EB">
        <w:rPr>
          <w:rFonts w:cs="Arial"/>
          <w:lang w:val="en-US"/>
        </w:rPr>
        <w:t>.</w:t>
      </w:r>
    </w:p>
    <w:p w14:paraId="6CD03704" w14:textId="77777777" w:rsidR="004F178F" w:rsidRPr="003E76EB" w:rsidRDefault="004F178F" w:rsidP="004F178F">
      <w:pPr>
        <w:rPr>
          <w:rFonts w:cs="Arial"/>
          <w:lang w:val="en-US"/>
        </w:rPr>
      </w:pPr>
    </w:p>
    <w:p w14:paraId="0ADB7EEE" w14:textId="77777777" w:rsidR="004F178F" w:rsidRDefault="003E76EB" w:rsidP="004F178F">
      <w:r>
        <w:rPr>
          <w:lang w:val="en-US"/>
        </w:rPr>
        <w:t>Response</w:t>
      </w:r>
      <w:r w:rsidRPr="003E76EB">
        <w:t xml:space="preserve"> </w:t>
      </w:r>
      <w:r>
        <w:rPr>
          <w:lang w:val="en-US"/>
        </w:rPr>
        <w:t>codes:</w:t>
      </w:r>
    </w:p>
    <w:p w14:paraId="21A12849" w14:textId="77777777" w:rsidR="003E76EB" w:rsidRDefault="004F178F" w:rsidP="003E76EB">
      <w:pPr>
        <w:pStyle w:val="a3"/>
        <w:numPr>
          <w:ilvl w:val="0"/>
          <w:numId w:val="12"/>
        </w:numPr>
        <w:rPr>
          <w:lang w:val="en-US"/>
        </w:rPr>
      </w:pPr>
      <w:r w:rsidRPr="003E76EB">
        <w:rPr>
          <w:lang w:val="en-US"/>
        </w:rPr>
        <w:t xml:space="preserve">202 Accepted – </w:t>
      </w:r>
      <w:r w:rsidR="003E76EB" w:rsidRPr="003E76EB">
        <w:rPr>
          <w:lang w:val="en-US"/>
        </w:rPr>
        <w:t xml:space="preserve">the </w:t>
      </w:r>
      <w:r w:rsidR="00E37F9E" w:rsidRPr="003A5275">
        <w:rPr>
          <w:rFonts w:cs="Arial"/>
          <w:lang w:val="en-US"/>
        </w:rPr>
        <w:t>receipt</w:t>
      </w:r>
      <w:r w:rsidR="00E37F9E" w:rsidRPr="003E76EB">
        <w:rPr>
          <w:lang w:val="en-US"/>
        </w:rPr>
        <w:t xml:space="preserve"> </w:t>
      </w:r>
      <w:r w:rsidR="003E76EB" w:rsidRPr="003E76EB">
        <w:rPr>
          <w:lang w:val="en-US"/>
        </w:rPr>
        <w:t>was created and added to the queue for processing, but has not yet been processed, the response body is empty</w:t>
      </w:r>
    </w:p>
    <w:p w14:paraId="3E93385C" w14:textId="77777777" w:rsidR="004F178F" w:rsidRPr="003E76EB" w:rsidRDefault="004F178F" w:rsidP="003E76EB">
      <w:pPr>
        <w:pStyle w:val="a3"/>
        <w:numPr>
          <w:ilvl w:val="0"/>
          <w:numId w:val="12"/>
        </w:numPr>
        <w:rPr>
          <w:lang w:val="en-US"/>
        </w:rPr>
      </w:pPr>
      <w:r w:rsidRPr="003E76EB">
        <w:rPr>
          <w:lang w:val="en-US"/>
        </w:rPr>
        <w:t xml:space="preserve">400 Bad Request – </w:t>
      </w:r>
      <w:r w:rsidR="003E76EB" w:rsidRPr="003E76EB">
        <w:rPr>
          <w:lang w:val="en-US"/>
        </w:rPr>
        <w:t>the organization was not found, and the receipt with the specified ID was not found</w:t>
      </w:r>
    </w:p>
    <w:p w14:paraId="30E5F1F9" w14:textId="77777777" w:rsidR="004F178F" w:rsidRPr="003E76EB" w:rsidRDefault="004F178F" w:rsidP="003E76EB">
      <w:pPr>
        <w:pStyle w:val="a3"/>
        <w:numPr>
          <w:ilvl w:val="0"/>
          <w:numId w:val="12"/>
        </w:numPr>
        <w:rPr>
          <w:lang w:val="en-US"/>
        </w:rPr>
      </w:pPr>
      <w:r w:rsidRPr="003E76EB">
        <w:rPr>
          <w:lang w:val="en-US"/>
        </w:rPr>
        <w:t xml:space="preserve">401 </w:t>
      </w:r>
      <w:r>
        <w:rPr>
          <w:lang w:val="en-US"/>
        </w:rPr>
        <w:t>Unauthorized</w:t>
      </w:r>
      <w:r w:rsidRPr="003E76EB">
        <w:rPr>
          <w:lang w:val="en-US"/>
        </w:rPr>
        <w:t xml:space="preserve"> </w:t>
      </w:r>
      <w:r w:rsidR="003E76EB" w:rsidRPr="003E76EB">
        <w:rPr>
          <w:lang w:val="en-US"/>
        </w:rPr>
        <w:t>the client certificate failed validation</w:t>
      </w:r>
    </w:p>
    <w:p w14:paraId="00809B0D" w14:textId="59AF733C" w:rsidR="004F178F" w:rsidRDefault="004F178F" w:rsidP="003E76EB">
      <w:pPr>
        <w:pStyle w:val="a3"/>
        <w:numPr>
          <w:ilvl w:val="0"/>
          <w:numId w:val="12"/>
        </w:numPr>
        <w:rPr>
          <w:lang w:val="en-US"/>
        </w:rPr>
      </w:pPr>
      <w:r w:rsidRPr="003E76EB">
        <w:rPr>
          <w:lang w:val="en-US"/>
        </w:rPr>
        <w:t xml:space="preserve">200 </w:t>
      </w:r>
      <w:r>
        <w:rPr>
          <w:lang w:val="en-US"/>
        </w:rPr>
        <w:t>OK</w:t>
      </w:r>
      <w:r w:rsidRPr="003E76EB">
        <w:rPr>
          <w:lang w:val="en-US"/>
        </w:rPr>
        <w:t xml:space="preserve"> – </w:t>
      </w:r>
      <w:r w:rsidR="003E76EB" w:rsidRPr="003E76EB">
        <w:rPr>
          <w:lang w:val="en-US"/>
        </w:rPr>
        <w:t xml:space="preserve">the </w:t>
      </w:r>
      <w:r w:rsidR="00E37F9E" w:rsidRPr="003A5275">
        <w:rPr>
          <w:rFonts w:cs="Arial"/>
          <w:lang w:val="en-US"/>
        </w:rPr>
        <w:t>receipt</w:t>
      </w:r>
      <w:r w:rsidR="00E37F9E" w:rsidRPr="003E76EB">
        <w:rPr>
          <w:lang w:val="en-US"/>
        </w:rPr>
        <w:t xml:space="preserve"> </w:t>
      </w:r>
      <w:r w:rsidR="003E76EB" w:rsidRPr="003E76EB">
        <w:rPr>
          <w:lang w:val="en-US"/>
        </w:rPr>
        <w:t>is processed, the response body</w:t>
      </w:r>
      <w:r w:rsidRPr="003E76EB">
        <w:rPr>
          <w:lang w:val="en-US"/>
        </w:rPr>
        <w:t xml:space="preserve"> 2.2.1</w:t>
      </w:r>
    </w:p>
    <w:p w14:paraId="73C2B58D" w14:textId="5E2BEA4A" w:rsidR="00CE4F13" w:rsidRPr="00CE4F13" w:rsidRDefault="00CE4F13">
      <w:pPr>
        <w:pStyle w:val="a3"/>
        <w:numPr>
          <w:ilvl w:val="0"/>
          <w:numId w:val="12"/>
        </w:numPr>
        <w:rPr>
          <w:lang w:val="en-US"/>
        </w:rPr>
        <w:pPrChange w:id="298" w:author="Comparison" w:date="2020-08-03T15:49:00Z">
          <w:pPr>
            <w:pStyle w:val="a3"/>
          </w:pPr>
        </w:pPrChange>
      </w:pPr>
      <w:ins w:id="299" w:author="Comparison" w:date="2020-08-03T15:49:00Z">
        <w:r w:rsidRPr="00CE4F13">
          <w:rPr>
            <w:lang w:val="en-US"/>
          </w:rPr>
          <w:t xml:space="preserve">524, </w:t>
        </w:r>
        <w:r w:rsidRPr="00F57EF3">
          <w:rPr>
            <w:lang w:val="en-US"/>
          </w:rPr>
          <w:t>Document</w:t>
        </w:r>
        <w:r w:rsidRPr="00CE4F13">
          <w:rPr>
            <w:lang w:val="en-US"/>
          </w:rPr>
          <w:t xml:space="preserve"> </w:t>
        </w:r>
        <w:r w:rsidRPr="00F57EF3">
          <w:rPr>
            <w:lang w:val="en-US"/>
          </w:rPr>
          <w:t>Expired</w:t>
        </w:r>
        <w:r w:rsidRPr="00CE4F13">
          <w:rPr>
            <w:lang w:val="en-US"/>
          </w:rPr>
          <w:t xml:space="preserve"> </w:t>
        </w:r>
        <w:r w:rsidRPr="00F57EF3">
          <w:rPr>
            <w:lang w:val="en-US"/>
          </w:rPr>
          <w:t>Before</w:t>
        </w:r>
        <w:r w:rsidRPr="00CE4F13">
          <w:rPr>
            <w:lang w:val="en-US"/>
          </w:rPr>
          <w:t xml:space="preserve"> </w:t>
        </w:r>
        <w:r w:rsidRPr="00F57EF3">
          <w:rPr>
            <w:lang w:val="en-US"/>
          </w:rPr>
          <w:t>Processing</w:t>
        </w:r>
        <w:r w:rsidRPr="00CE4F13">
          <w:rPr>
            <w:lang w:val="en-US"/>
          </w:rPr>
          <w:t xml:space="preserve"> – </w:t>
        </w:r>
      </w:ins>
      <w:r w:rsidRPr="00CE4F13">
        <w:rPr>
          <w:lang w:val="en-US"/>
        </w:rPr>
        <w:t>the server was unable to process the document within the allotted time</w:t>
      </w:r>
      <w:r>
        <w:rPr>
          <w:lang w:val="en-US"/>
        </w:rPr>
        <w:t>, e</w:t>
      </w:r>
      <w:r w:rsidRPr="00CE4F13">
        <w:rPr>
          <w:lang w:val="en-US"/>
        </w:rPr>
        <w:t>mpty response body</w:t>
      </w:r>
      <w:r>
        <w:rPr>
          <w:lang w:val="en-US"/>
        </w:rPr>
        <w:t>. S</w:t>
      </w:r>
      <w:r w:rsidRPr="00CE4F13">
        <w:rPr>
          <w:lang w:val="en-US"/>
        </w:rPr>
        <w:t xml:space="preserve">end </w:t>
      </w:r>
      <w:r>
        <w:rPr>
          <w:lang w:val="en-US"/>
        </w:rPr>
        <w:t xml:space="preserve">the receipt again </w:t>
      </w:r>
      <w:r w:rsidRPr="00CE4F13">
        <w:rPr>
          <w:lang w:val="en-US"/>
        </w:rPr>
        <w:t>with a new identifier for re-processing</w:t>
      </w:r>
      <w:r>
        <w:rPr>
          <w:lang w:val="en-US"/>
        </w:rPr>
        <w:t>.</w:t>
      </w:r>
    </w:p>
    <w:p w14:paraId="60C90109" w14:textId="77777777" w:rsidR="004F178F" w:rsidRPr="00CE4F13" w:rsidRDefault="004F178F" w:rsidP="004F178F">
      <w:pPr>
        <w:pStyle w:val="a3"/>
        <w:rPr>
          <w:lang w:val="en-US"/>
        </w:rPr>
      </w:pPr>
    </w:p>
    <w:p w14:paraId="1A39A2C5" w14:textId="77777777" w:rsidR="004F178F" w:rsidRPr="00CE4F13" w:rsidRDefault="004F178F" w:rsidP="004F178F">
      <w:pPr>
        <w:rPr>
          <w:rFonts w:cs="Arial"/>
          <w:lang w:val="en-US"/>
        </w:rPr>
      </w:pPr>
    </w:p>
    <w:p w14:paraId="30261F1B" w14:textId="77777777" w:rsidR="004F178F" w:rsidRPr="003A5275" w:rsidRDefault="004F178F" w:rsidP="004F178F">
      <w:pPr>
        <w:pStyle w:val="3"/>
        <w:rPr>
          <w:lang w:val="en-US"/>
        </w:rPr>
      </w:pPr>
      <w:bookmarkStart w:id="300" w:name="_Toc507539860"/>
      <w:bookmarkStart w:id="301" w:name="_Toc33785064"/>
      <w:r>
        <w:rPr>
          <w:lang w:val="en-US"/>
        </w:rPr>
        <w:t xml:space="preserve">2.2.1 </w:t>
      </w:r>
      <w:bookmarkEnd w:id="300"/>
      <w:r w:rsidR="003A5275">
        <w:rPr>
          <w:lang w:val="en-US"/>
        </w:rPr>
        <w:t>Response body</w:t>
      </w:r>
      <w:bookmarkEnd w:id="301"/>
    </w:p>
    <w:tbl>
      <w:tblPr>
        <w:tblStyle w:val="a4"/>
        <w:tblW w:w="10283" w:type="dxa"/>
        <w:tblLook w:val="04A0" w:firstRow="1" w:lastRow="0" w:firstColumn="1" w:lastColumn="0" w:noHBand="0" w:noVBand="1"/>
      </w:tblPr>
      <w:tblGrid>
        <w:gridCol w:w="2465"/>
        <w:gridCol w:w="4839"/>
        <w:gridCol w:w="2979"/>
      </w:tblGrid>
      <w:tr w:rsidR="00064711" w:rsidRPr="008F4F86" w14:paraId="5B1ABA16" w14:textId="77777777" w:rsidTr="005A1481">
        <w:tc>
          <w:tcPr>
            <w:tcW w:w="2465" w:type="dxa"/>
          </w:tcPr>
          <w:p w14:paraId="418429D9" w14:textId="77777777" w:rsidR="00064711" w:rsidRPr="009E5CA4" w:rsidRDefault="00064711" w:rsidP="00064711">
            <w:pPr>
              <w:rPr>
                <w:rFonts w:cs="Arial"/>
                <w:lang w:val="en-US"/>
              </w:rPr>
            </w:pPr>
            <w:r>
              <w:rPr>
                <w:rFonts w:cs="Arial"/>
                <w:lang w:val="en-US"/>
              </w:rPr>
              <w:t>id</w:t>
            </w:r>
          </w:p>
        </w:tc>
        <w:tc>
          <w:tcPr>
            <w:tcW w:w="4839" w:type="dxa"/>
          </w:tcPr>
          <w:p w14:paraId="064637E9" w14:textId="3205371D" w:rsidR="00064711" w:rsidRPr="003A5275" w:rsidRDefault="00064711" w:rsidP="00064711">
            <w:pPr>
              <w:rPr>
                <w:rFonts w:cs="Arial"/>
                <w:lang w:val="en-US"/>
              </w:rPr>
            </w:pPr>
            <w:r>
              <w:rPr>
                <w:rFonts w:cs="Arial"/>
                <w:lang w:val="en-US"/>
              </w:rPr>
              <w:t>ID</w:t>
            </w:r>
            <w:r w:rsidR="002A2C2C">
              <w:rPr>
                <w:rFonts w:cs="Arial"/>
                <w:lang w:val="en-US"/>
              </w:rPr>
              <w:t xml:space="preserve"> (this field contain the same data that were in the </w:t>
            </w:r>
            <w:proofErr w:type="gramStart"/>
            <w:r w:rsidR="002A2C2C">
              <w:rPr>
                <w:rFonts w:cs="Arial"/>
                <w:lang w:val="en-US"/>
              </w:rPr>
              <w:t>field  id</w:t>
            </w:r>
            <w:proofErr w:type="gramEnd"/>
            <w:r w:rsidR="002A2C2C">
              <w:rPr>
                <w:rFonts w:cs="Arial"/>
                <w:lang w:val="en-US"/>
              </w:rPr>
              <w:t xml:space="preserve"> in the initial request – see Section 2.1)</w:t>
            </w:r>
          </w:p>
        </w:tc>
        <w:tc>
          <w:tcPr>
            <w:tcW w:w="2979" w:type="dxa"/>
          </w:tcPr>
          <w:p w14:paraId="4EDBA376" w14:textId="77777777" w:rsidR="00064711" w:rsidRPr="00BF2748" w:rsidRDefault="00064711" w:rsidP="00064711">
            <w:proofErr w:type="spellStart"/>
            <w:r w:rsidRPr="00BF2748">
              <w:t>String</w:t>
            </w:r>
            <w:proofErr w:type="spellEnd"/>
            <w:r w:rsidRPr="00BF2748">
              <w:t xml:space="preserve"> </w:t>
            </w:r>
            <w:proofErr w:type="spellStart"/>
            <w:r w:rsidRPr="00BF2748">
              <w:t>from</w:t>
            </w:r>
            <w:proofErr w:type="spellEnd"/>
            <w:r w:rsidRPr="00BF2748">
              <w:t xml:space="preserve"> 1 </w:t>
            </w:r>
            <w:proofErr w:type="spellStart"/>
            <w:r w:rsidRPr="00BF2748">
              <w:t>to</w:t>
            </w:r>
            <w:proofErr w:type="spellEnd"/>
            <w:r w:rsidRPr="00BF2748">
              <w:t xml:space="preserve"> 64 </w:t>
            </w:r>
            <w:proofErr w:type="spellStart"/>
            <w:r w:rsidRPr="00BF2748">
              <w:t>characters</w:t>
            </w:r>
            <w:proofErr w:type="spellEnd"/>
          </w:p>
        </w:tc>
      </w:tr>
      <w:tr w:rsidR="00020AE7" w:rsidRPr="00020AE7" w14:paraId="2B46DB15" w14:textId="77777777" w:rsidTr="005A1481">
        <w:tc>
          <w:tcPr>
            <w:tcW w:w="2465" w:type="dxa"/>
          </w:tcPr>
          <w:p w14:paraId="55D1B341" w14:textId="6117F422" w:rsidR="00020AE7" w:rsidRDefault="00020AE7" w:rsidP="00064711">
            <w:pPr>
              <w:rPr>
                <w:rFonts w:cs="Arial"/>
                <w:lang w:val="en-US"/>
              </w:rPr>
            </w:pPr>
            <w:proofErr w:type="spellStart"/>
            <w:r>
              <w:rPr>
                <w:rFonts w:cs="Arial"/>
                <w:lang w:val="en-US"/>
              </w:rPr>
              <w:t>sequentialId</w:t>
            </w:r>
            <w:proofErr w:type="spellEnd"/>
          </w:p>
        </w:tc>
        <w:tc>
          <w:tcPr>
            <w:tcW w:w="4839" w:type="dxa"/>
          </w:tcPr>
          <w:p w14:paraId="5A775A52" w14:textId="77777777" w:rsidR="00020AE7" w:rsidRDefault="00020AE7" w:rsidP="00020AE7">
            <w:pPr>
              <w:rPr>
                <w:rFonts w:cs="Arial"/>
                <w:lang w:val="en-US"/>
              </w:rPr>
            </w:pPr>
            <w:proofErr w:type="gramStart"/>
            <w:r>
              <w:rPr>
                <w:rFonts w:cs="Arial"/>
                <w:lang w:val="en-US"/>
              </w:rPr>
              <w:t>Sequential  unique</w:t>
            </w:r>
            <w:proofErr w:type="gramEnd"/>
            <w:r>
              <w:rPr>
                <w:rFonts w:cs="Arial"/>
                <w:lang w:val="en-US"/>
              </w:rPr>
              <w:t xml:space="preserve"> id of document within all </w:t>
            </w:r>
            <w:proofErr w:type="spellStart"/>
            <w:r>
              <w:rPr>
                <w:rFonts w:cs="Arial"/>
                <w:lang w:val="en-US"/>
              </w:rPr>
              <w:t>comnanie’s</w:t>
            </w:r>
            <w:proofErr w:type="spellEnd"/>
            <w:r>
              <w:rPr>
                <w:rFonts w:cs="Arial"/>
                <w:lang w:val="en-US"/>
              </w:rPr>
              <w:t xml:space="preserve"> fiscal documents.  This is </w:t>
            </w:r>
            <w:proofErr w:type="gramStart"/>
            <w:r>
              <w:rPr>
                <w:rFonts w:cs="Arial"/>
                <w:lang w:val="en-US"/>
              </w:rPr>
              <w:t>mandatory  field</w:t>
            </w:r>
            <w:proofErr w:type="gramEnd"/>
            <w:r>
              <w:rPr>
                <w:rFonts w:cs="Arial"/>
                <w:lang w:val="en-US"/>
              </w:rPr>
              <w:t xml:space="preserve">  if option “</w:t>
            </w:r>
            <w:proofErr w:type="spellStart"/>
            <w:r w:rsidRPr="00020AE7">
              <w:rPr>
                <w:rFonts w:cs="Arial"/>
                <w:lang w:val="en-US"/>
              </w:rPr>
              <w:t>CountDocuments</w:t>
            </w:r>
            <w:proofErr w:type="spellEnd"/>
            <w:r>
              <w:rPr>
                <w:rFonts w:cs="Arial"/>
                <w:lang w:val="en-US"/>
              </w:rPr>
              <w:t xml:space="preserve">” is true. </w:t>
            </w:r>
            <w:proofErr w:type="gramStart"/>
            <w:r>
              <w:rPr>
                <w:rFonts w:cs="Arial"/>
                <w:lang w:val="en-US"/>
              </w:rPr>
              <w:t>Default  setting</w:t>
            </w:r>
            <w:proofErr w:type="gramEnd"/>
          </w:p>
          <w:p w14:paraId="68D6A8A4" w14:textId="41EFE132" w:rsidR="00020AE7" w:rsidRDefault="00020AE7" w:rsidP="00020AE7">
            <w:pPr>
              <w:rPr>
                <w:rFonts w:cs="Arial"/>
                <w:lang w:val="en-US"/>
              </w:rPr>
            </w:pPr>
            <w:r>
              <w:rPr>
                <w:rFonts w:cs="Arial"/>
                <w:lang w:val="en-US"/>
              </w:rPr>
              <w:t>“</w:t>
            </w:r>
            <w:proofErr w:type="spellStart"/>
            <w:proofErr w:type="gramStart"/>
            <w:r w:rsidRPr="00020AE7">
              <w:rPr>
                <w:rFonts w:cs="Arial"/>
                <w:lang w:val="en-US"/>
              </w:rPr>
              <w:t>CountDocuments</w:t>
            </w:r>
            <w:proofErr w:type="spellEnd"/>
            <w:r>
              <w:rPr>
                <w:rFonts w:cs="Arial"/>
                <w:lang w:val="en-US"/>
              </w:rPr>
              <w:t>”=</w:t>
            </w:r>
            <w:proofErr w:type="gramEnd"/>
            <w:r>
              <w:rPr>
                <w:rFonts w:cs="Arial"/>
                <w:lang w:val="en-US"/>
              </w:rPr>
              <w:t>false</w:t>
            </w:r>
            <w:r w:rsidR="007B253B">
              <w:rPr>
                <w:rFonts w:cs="Arial"/>
                <w:lang w:val="en-US"/>
              </w:rPr>
              <w:t xml:space="preserve"> and most clients do not use this field.</w:t>
            </w:r>
          </w:p>
        </w:tc>
        <w:tc>
          <w:tcPr>
            <w:tcW w:w="2979" w:type="dxa"/>
          </w:tcPr>
          <w:p w14:paraId="0E10883A" w14:textId="0F762B50" w:rsidR="00020AE7" w:rsidRPr="00020AE7" w:rsidRDefault="00020AE7" w:rsidP="00064711">
            <w:pPr>
              <w:rPr>
                <w:lang w:val="en-US"/>
              </w:rPr>
            </w:pPr>
            <w:r>
              <w:rPr>
                <w:lang w:val="en-US"/>
              </w:rPr>
              <w:t>Number</w:t>
            </w:r>
          </w:p>
        </w:tc>
      </w:tr>
      <w:tr w:rsidR="00064711" w:rsidRPr="008F4F86" w14:paraId="1C4D8BCC" w14:textId="77777777" w:rsidTr="005A1481">
        <w:tc>
          <w:tcPr>
            <w:tcW w:w="2465" w:type="dxa"/>
          </w:tcPr>
          <w:p w14:paraId="2B61BE20" w14:textId="77777777" w:rsidR="00064711" w:rsidRDefault="00064711" w:rsidP="00064711">
            <w:pPr>
              <w:rPr>
                <w:rFonts w:cs="Arial"/>
                <w:lang w:val="en-US"/>
              </w:rPr>
            </w:pPr>
            <w:r>
              <w:rPr>
                <w:rFonts w:cs="Arial"/>
                <w:lang w:val="en-US"/>
              </w:rPr>
              <w:t>d</w:t>
            </w:r>
            <w:proofErr w:type="spellStart"/>
            <w:r w:rsidRPr="00D71290">
              <w:rPr>
                <w:rFonts w:cs="Arial"/>
              </w:rPr>
              <w:t>eviceSN</w:t>
            </w:r>
            <w:proofErr w:type="spellEnd"/>
          </w:p>
        </w:tc>
        <w:tc>
          <w:tcPr>
            <w:tcW w:w="4839" w:type="dxa"/>
          </w:tcPr>
          <w:p w14:paraId="5FC7AD30" w14:textId="77777777" w:rsidR="00064711" w:rsidRPr="003A5275" w:rsidRDefault="00064711" w:rsidP="00064711">
            <w:pPr>
              <w:rPr>
                <w:rFonts w:cs="Arial"/>
                <w:lang w:val="en-US"/>
              </w:rPr>
            </w:pPr>
            <w:r w:rsidRPr="003A5275">
              <w:rPr>
                <w:rFonts w:cs="Arial"/>
                <w:lang w:val="en-US"/>
              </w:rPr>
              <w:t xml:space="preserve">Factory number of the device that </w:t>
            </w:r>
            <w:r>
              <w:rPr>
                <w:rFonts w:cs="Arial"/>
                <w:lang w:val="en-US"/>
              </w:rPr>
              <w:t xml:space="preserve">printed </w:t>
            </w:r>
            <w:r w:rsidRPr="003A5275">
              <w:rPr>
                <w:rFonts w:cs="Arial"/>
                <w:lang w:val="en-US"/>
              </w:rPr>
              <w:t>the receipt</w:t>
            </w:r>
          </w:p>
        </w:tc>
        <w:tc>
          <w:tcPr>
            <w:tcW w:w="2979" w:type="dxa"/>
          </w:tcPr>
          <w:p w14:paraId="0A4BE2EE" w14:textId="77777777" w:rsidR="00064711" w:rsidRPr="00BF2748" w:rsidRDefault="00064711" w:rsidP="00064711">
            <w:proofErr w:type="spellStart"/>
            <w:r w:rsidRPr="00BF2748">
              <w:t>String</w:t>
            </w:r>
            <w:proofErr w:type="spellEnd"/>
            <w:r w:rsidRPr="00BF2748">
              <w:t xml:space="preserve"> </w:t>
            </w:r>
            <w:proofErr w:type="spellStart"/>
            <w:r w:rsidRPr="00BF2748">
              <w:t>up</w:t>
            </w:r>
            <w:proofErr w:type="spellEnd"/>
            <w:r w:rsidRPr="00BF2748">
              <w:t xml:space="preserve"> </w:t>
            </w:r>
            <w:proofErr w:type="spellStart"/>
            <w:r w:rsidRPr="00BF2748">
              <w:t>to</w:t>
            </w:r>
            <w:proofErr w:type="spellEnd"/>
            <w:r w:rsidRPr="00BF2748">
              <w:t xml:space="preserve"> 20 </w:t>
            </w:r>
            <w:proofErr w:type="spellStart"/>
            <w:r w:rsidRPr="00BF2748">
              <w:t>characters</w:t>
            </w:r>
            <w:proofErr w:type="spellEnd"/>
          </w:p>
        </w:tc>
      </w:tr>
      <w:tr w:rsidR="00064711" w:rsidRPr="008F4F86" w14:paraId="3953BA6B" w14:textId="77777777" w:rsidTr="005A1481">
        <w:tc>
          <w:tcPr>
            <w:tcW w:w="2465" w:type="dxa"/>
          </w:tcPr>
          <w:p w14:paraId="65F8C196" w14:textId="77777777" w:rsidR="00064711" w:rsidRPr="00D71290" w:rsidRDefault="00064711" w:rsidP="00064711">
            <w:pPr>
              <w:rPr>
                <w:rFonts w:cs="Arial"/>
              </w:rPr>
            </w:pPr>
            <w:r>
              <w:rPr>
                <w:rFonts w:cs="Arial"/>
                <w:lang w:val="en-US"/>
              </w:rPr>
              <w:t>d</w:t>
            </w:r>
            <w:proofErr w:type="spellStart"/>
            <w:r w:rsidRPr="00D71290">
              <w:rPr>
                <w:rFonts w:cs="Arial"/>
              </w:rPr>
              <w:t>eviceRN</w:t>
            </w:r>
            <w:proofErr w:type="spellEnd"/>
          </w:p>
        </w:tc>
        <w:tc>
          <w:tcPr>
            <w:tcW w:w="4839" w:type="dxa"/>
          </w:tcPr>
          <w:p w14:paraId="13278557" w14:textId="77777777" w:rsidR="00064711" w:rsidRPr="003A5275" w:rsidRDefault="00064711" w:rsidP="00064711">
            <w:pPr>
              <w:rPr>
                <w:rFonts w:cs="Arial"/>
                <w:lang w:val="en-US"/>
              </w:rPr>
            </w:pPr>
            <w:r w:rsidRPr="003A5275">
              <w:rPr>
                <w:rFonts w:cs="Arial"/>
                <w:lang w:val="en-US"/>
              </w:rPr>
              <w:t xml:space="preserve">Registration number of the device that </w:t>
            </w:r>
            <w:r>
              <w:rPr>
                <w:rFonts w:cs="Arial"/>
                <w:lang w:val="en-US"/>
              </w:rPr>
              <w:t xml:space="preserve">printed </w:t>
            </w:r>
            <w:r w:rsidRPr="003A5275">
              <w:rPr>
                <w:rFonts w:cs="Arial"/>
                <w:lang w:val="en-US"/>
              </w:rPr>
              <w:t>the receipt</w:t>
            </w:r>
          </w:p>
        </w:tc>
        <w:tc>
          <w:tcPr>
            <w:tcW w:w="2979" w:type="dxa"/>
          </w:tcPr>
          <w:p w14:paraId="6E331905" w14:textId="77777777" w:rsidR="00064711" w:rsidRPr="00BF2748" w:rsidRDefault="00064711" w:rsidP="00064711">
            <w:proofErr w:type="spellStart"/>
            <w:r w:rsidRPr="00BF2748">
              <w:t>String</w:t>
            </w:r>
            <w:proofErr w:type="spellEnd"/>
            <w:r w:rsidRPr="00BF2748">
              <w:t xml:space="preserve"> </w:t>
            </w:r>
            <w:proofErr w:type="spellStart"/>
            <w:r w:rsidRPr="00BF2748">
              <w:t>up</w:t>
            </w:r>
            <w:proofErr w:type="spellEnd"/>
            <w:r w:rsidRPr="00BF2748">
              <w:t xml:space="preserve"> </w:t>
            </w:r>
            <w:proofErr w:type="spellStart"/>
            <w:r w:rsidRPr="00BF2748">
              <w:t>to</w:t>
            </w:r>
            <w:proofErr w:type="spellEnd"/>
            <w:r w:rsidRPr="00BF2748">
              <w:t xml:space="preserve"> 20 </w:t>
            </w:r>
            <w:proofErr w:type="spellStart"/>
            <w:r w:rsidRPr="00BF2748">
              <w:t>characters</w:t>
            </w:r>
            <w:proofErr w:type="spellEnd"/>
          </w:p>
        </w:tc>
      </w:tr>
      <w:tr w:rsidR="00064711" w:rsidRPr="008F4F86" w14:paraId="128F92CA" w14:textId="77777777" w:rsidTr="005A1481">
        <w:tc>
          <w:tcPr>
            <w:tcW w:w="2465" w:type="dxa"/>
          </w:tcPr>
          <w:p w14:paraId="5C238066" w14:textId="77777777" w:rsidR="00064711" w:rsidRPr="00D71290" w:rsidRDefault="00064711" w:rsidP="00064711">
            <w:pPr>
              <w:rPr>
                <w:rFonts w:cs="Arial"/>
              </w:rPr>
            </w:pPr>
            <w:r>
              <w:rPr>
                <w:rFonts w:cs="Arial"/>
                <w:lang w:val="en-US"/>
              </w:rPr>
              <w:t>fs</w:t>
            </w:r>
            <w:proofErr w:type="spellStart"/>
            <w:r w:rsidRPr="00D71290">
              <w:rPr>
                <w:rFonts w:cs="Arial"/>
              </w:rPr>
              <w:t>Number</w:t>
            </w:r>
            <w:proofErr w:type="spellEnd"/>
          </w:p>
        </w:tc>
        <w:tc>
          <w:tcPr>
            <w:tcW w:w="4839" w:type="dxa"/>
          </w:tcPr>
          <w:p w14:paraId="5901A79D" w14:textId="11FA2E1E" w:rsidR="00064711" w:rsidRPr="003A5275" w:rsidRDefault="00031999" w:rsidP="00031999">
            <w:pPr>
              <w:rPr>
                <w:rFonts w:cs="Arial"/>
                <w:lang w:val="en-US"/>
              </w:rPr>
            </w:pPr>
            <w:r>
              <w:rPr>
                <w:rFonts w:cs="Arial"/>
                <w:lang w:val="en-US"/>
              </w:rPr>
              <w:t>F</w:t>
            </w:r>
            <w:proofErr w:type="spellStart"/>
            <w:r w:rsidR="00064711" w:rsidRPr="003A5275">
              <w:rPr>
                <w:rFonts w:cs="Arial"/>
              </w:rPr>
              <w:t>iscal</w:t>
            </w:r>
            <w:proofErr w:type="spellEnd"/>
            <w:r w:rsidR="00064711" w:rsidRPr="003A5275">
              <w:rPr>
                <w:rFonts w:cs="Arial"/>
              </w:rPr>
              <w:t xml:space="preserve"> </w:t>
            </w:r>
            <w:r>
              <w:rPr>
                <w:rFonts w:cs="Arial"/>
                <w:lang w:val="en-US"/>
              </w:rPr>
              <w:t>storage serial</w:t>
            </w:r>
            <w:r w:rsidR="00064711">
              <w:rPr>
                <w:rFonts w:cs="Arial"/>
                <w:lang w:val="en-US"/>
              </w:rPr>
              <w:t xml:space="preserve"> number</w:t>
            </w:r>
          </w:p>
        </w:tc>
        <w:tc>
          <w:tcPr>
            <w:tcW w:w="2979" w:type="dxa"/>
          </w:tcPr>
          <w:p w14:paraId="2F8814B8" w14:textId="77777777" w:rsidR="00064711" w:rsidRPr="00BF2748" w:rsidRDefault="00064711" w:rsidP="00064711">
            <w:proofErr w:type="spellStart"/>
            <w:r w:rsidRPr="00BF2748">
              <w:t>String</w:t>
            </w:r>
            <w:proofErr w:type="spellEnd"/>
            <w:r w:rsidRPr="00BF2748">
              <w:t xml:space="preserve"> </w:t>
            </w:r>
            <w:proofErr w:type="spellStart"/>
            <w:r w:rsidRPr="00BF2748">
              <w:t>of</w:t>
            </w:r>
            <w:proofErr w:type="spellEnd"/>
            <w:r w:rsidRPr="00BF2748">
              <w:t xml:space="preserve"> 16 </w:t>
            </w:r>
            <w:proofErr w:type="spellStart"/>
            <w:r w:rsidRPr="00BF2748">
              <w:t>characters</w:t>
            </w:r>
            <w:proofErr w:type="spellEnd"/>
          </w:p>
        </w:tc>
      </w:tr>
      <w:tr w:rsidR="00064711" w:rsidRPr="008F4F86" w14:paraId="186A4A58" w14:textId="77777777" w:rsidTr="005A1481">
        <w:tc>
          <w:tcPr>
            <w:tcW w:w="2465" w:type="dxa"/>
          </w:tcPr>
          <w:p w14:paraId="28FF0ED9" w14:textId="77777777" w:rsidR="00064711" w:rsidRPr="00D71290" w:rsidRDefault="00064711" w:rsidP="00064711">
            <w:pPr>
              <w:rPr>
                <w:rFonts w:cs="Arial"/>
              </w:rPr>
            </w:pPr>
            <w:proofErr w:type="spellStart"/>
            <w:r>
              <w:rPr>
                <w:rFonts w:cs="Arial"/>
                <w:lang w:val="en-US"/>
              </w:rPr>
              <w:t>ofd</w:t>
            </w:r>
            <w:r w:rsidRPr="00D71290">
              <w:rPr>
                <w:rFonts w:cs="Arial"/>
              </w:rPr>
              <w:t>Name</w:t>
            </w:r>
            <w:proofErr w:type="spellEnd"/>
          </w:p>
        </w:tc>
        <w:tc>
          <w:tcPr>
            <w:tcW w:w="4839" w:type="dxa"/>
          </w:tcPr>
          <w:p w14:paraId="5BE96EE6" w14:textId="77777777" w:rsidR="00064711" w:rsidRPr="003A5275" w:rsidRDefault="00064711" w:rsidP="00064711">
            <w:pPr>
              <w:rPr>
                <w:rFonts w:cs="Arial"/>
                <w:lang w:val="en-US"/>
              </w:rPr>
            </w:pPr>
            <w:proofErr w:type="spellStart"/>
            <w:r>
              <w:rPr>
                <w:rFonts w:cs="Arial"/>
              </w:rPr>
              <w:t>Name</w:t>
            </w:r>
            <w:proofErr w:type="spellEnd"/>
            <w:r>
              <w:rPr>
                <w:rFonts w:cs="Arial"/>
              </w:rPr>
              <w:t xml:space="preserve"> </w:t>
            </w:r>
            <w:proofErr w:type="spellStart"/>
            <w:r>
              <w:rPr>
                <w:rFonts w:cs="Arial"/>
              </w:rPr>
              <w:t>of</w:t>
            </w:r>
            <w:proofErr w:type="spellEnd"/>
            <w:r>
              <w:rPr>
                <w:rFonts w:cs="Arial"/>
              </w:rPr>
              <w:t xml:space="preserve"> </w:t>
            </w:r>
            <w:r>
              <w:rPr>
                <w:rFonts w:cs="Arial"/>
                <w:lang w:val="en-US"/>
              </w:rPr>
              <w:t>OFD</w:t>
            </w:r>
          </w:p>
        </w:tc>
        <w:tc>
          <w:tcPr>
            <w:tcW w:w="2979" w:type="dxa"/>
          </w:tcPr>
          <w:p w14:paraId="2550661E" w14:textId="77777777" w:rsidR="00064711" w:rsidRPr="00BF2748" w:rsidRDefault="00064711" w:rsidP="00064711">
            <w:proofErr w:type="spellStart"/>
            <w:r w:rsidRPr="00BF2748">
              <w:t>String</w:t>
            </w:r>
            <w:proofErr w:type="spellEnd"/>
            <w:r w:rsidRPr="00BF2748">
              <w:t xml:space="preserve"> </w:t>
            </w:r>
            <w:proofErr w:type="spellStart"/>
            <w:r w:rsidRPr="00BF2748">
              <w:t>up</w:t>
            </w:r>
            <w:proofErr w:type="spellEnd"/>
            <w:r w:rsidRPr="00BF2748">
              <w:t xml:space="preserve"> </w:t>
            </w:r>
            <w:proofErr w:type="spellStart"/>
            <w:r w:rsidRPr="00BF2748">
              <w:t>to</w:t>
            </w:r>
            <w:proofErr w:type="spellEnd"/>
            <w:r w:rsidRPr="00BF2748">
              <w:t xml:space="preserve"> 256 </w:t>
            </w:r>
            <w:proofErr w:type="spellStart"/>
            <w:r w:rsidRPr="00BF2748">
              <w:t>characters</w:t>
            </w:r>
            <w:proofErr w:type="spellEnd"/>
          </w:p>
        </w:tc>
      </w:tr>
      <w:tr w:rsidR="00064711" w:rsidRPr="008F4F86" w14:paraId="7C896125" w14:textId="77777777" w:rsidTr="005A1481">
        <w:tc>
          <w:tcPr>
            <w:tcW w:w="2465" w:type="dxa"/>
          </w:tcPr>
          <w:p w14:paraId="40B2C359" w14:textId="4A7E9928" w:rsidR="00064711" w:rsidRPr="00D71290" w:rsidRDefault="00064711" w:rsidP="00334F6E">
            <w:pPr>
              <w:rPr>
                <w:rFonts w:cs="Arial"/>
              </w:rPr>
            </w:pPr>
            <w:proofErr w:type="spellStart"/>
            <w:r>
              <w:rPr>
                <w:rFonts w:cs="Arial"/>
                <w:lang w:val="en-US"/>
              </w:rPr>
              <w:t>of</w:t>
            </w:r>
            <w:r w:rsidR="00334F6E">
              <w:rPr>
                <w:rFonts w:cs="Arial"/>
                <w:lang w:val="en-US"/>
              </w:rPr>
              <w:t>d</w:t>
            </w:r>
            <w:r w:rsidRPr="009E5A50">
              <w:rPr>
                <w:rFonts w:cs="Arial"/>
              </w:rPr>
              <w:t>Website</w:t>
            </w:r>
            <w:proofErr w:type="spellEnd"/>
          </w:p>
        </w:tc>
        <w:tc>
          <w:tcPr>
            <w:tcW w:w="4839" w:type="dxa"/>
          </w:tcPr>
          <w:p w14:paraId="24FCFBB6" w14:textId="77777777" w:rsidR="00064711" w:rsidRPr="003A5275" w:rsidRDefault="00064711" w:rsidP="00064711">
            <w:pPr>
              <w:rPr>
                <w:rFonts w:cs="Arial"/>
                <w:lang w:val="en-US"/>
              </w:rPr>
            </w:pPr>
            <w:r>
              <w:rPr>
                <w:rFonts w:cs="Arial"/>
                <w:lang w:val="en-US"/>
              </w:rPr>
              <w:t>Website of OFD</w:t>
            </w:r>
          </w:p>
        </w:tc>
        <w:tc>
          <w:tcPr>
            <w:tcW w:w="2979" w:type="dxa"/>
          </w:tcPr>
          <w:p w14:paraId="18512872" w14:textId="77777777" w:rsidR="00064711" w:rsidRDefault="00365947" w:rsidP="00064711">
            <w:r>
              <w:rPr>
                <w:rFonts w:cs="Arial"/>
                <w:lang w:val="en-US"/>
              </w:rPr>
              <w:t>String</w:t>
            </w:r>
            <w:r w:rsidR="00064711" w:rsidRPr="00BF2748">
              <w:t xml:space="preserve"> </w:t>
            </w:r>
            <w:proofErr w:type="spellStart"/>
            <w:r w:rsidR="00064711" w:rsidRPr="00BF2748">
              <w:t>up</w:t>
            </w:r>
            <w:proofErr w:type="spellEnd"/>
            <w:r w:rsidR="00064711" w:rsidRPr="00BF2748">
              <w:t xml:space="preserve"> </w:t>
            </w:r>
            <w:proofErr w:type="spellStart"/>
            <w:r w:rsidR="00064711" w:rsidRPr="00BF2748">
              <w:t>to</w:t>
            </w:r>
            <w:proofErr w:type="spellEnd"/>
            <w:r w:rsidR="00064711" w:rsidRPr="00BF2748">
              <w:t xml:space="preserve"> 58? </w:t>
            </w:r>
            <w:proofErr w:type="spellStart"/>
            <w:r w:rsidR="00064711" w:rsidRPr="00BF2748">
              <w:t>symbols</w:t>
            </w:r>
            <w:proofErr w:type="spellEnd"/>
            <w:r w:rsidR="00064711" w:rsidRPr="00BF2748">
              <w:t>'</w:t>
            </w:r>
          </w:p>
        </w:tc>
      </w:tr>
      <w:tr w:rsidR="00064711" w:rsidRPr="008F4F86" w14:paraId="07180DCE" w14:textId="77777777" w:rsidTr="005A1481">
        <w:tc>
          <w:tcPr>
            <w:tcW w:w="2465" w:type="dxa"/>
          </w:tcPr>
          <w:p w14:paraId="3D60D070" w14:textId="715B4E6D" w:rsidR="00064711" w:rsidRPr="00B72AEC" w:rsidRDefault="00334F6E" w:rsidP="00064711">
            <w:pPr>
              <w:rPr>
                <w:rFonts w:cs="Arial"/>
                <w:lang w:val="en-US"/>
              </w:rPr>
            </w:pPr>
            <w:bookmarkStart w:id="302" w:name="OLE_LINK17"/>
            <w:bookmarkStart w:id="303" w:name="OLE_LINK18"/>
            <w:bookmarkStart w:id="304" w:name="OLE_LINK19"/>
            <w:bookmarkStart w:id="305" w:name="OLE_LINK20"/>
            <w:bookmarkStart w:id="306" w:name="OLE_LINK21"/>
            <w:proofErr w:type="spellStart"/>
            <w:r>
              <w:rPr>
                <w:rFonts w:cs="Arial"/>
                <w:lang w:val="en-US"/>
              </w:rPr>
              <w:t>o</w:t>
            </w:r>
            <w:r w:rsidR="00064711">
              <w:rPr>
                <w:rFonts w:cs="Arial"/>
                <w:lang w:val="en-US"/>
              </w:rPr>
              <w:t>f</w:t>
            </w:r>
            <w:r>
              <w:rPr>
                <w:rFonts w:cs="Arial"/>
                <w:lang w:val="en-US"/>
              </w:rPr>
              <w:t>d</w:t>
            </w:r>
            <w:r w:rsidR="00064711">
              <w:rPr>
                <w:rFonts w:cs="Arial"/>
                <w:lang w:val="en-US"/>
              </w:rPr>
              <w:t>I</w:t>
            </w:r>
            <w:bookmarkEnd w:id="302"/>
            <w:bookmarkEnd w:id="303"/>
            <w:r w:rsidR="00064711">
              <w:rPr>
                <w:rFonts w:cs="Arial"/>
                <w:lang w:val="en-US"/>
              </w:rPr>
              <w:t>NN</w:t>
            </w:r>
            <w:bookmarkEnd w:id="304"/>
            <w:bookmarkEnd w:id="305"/>
            <w:bookmarkEnd w:id="306"/>
            <w:proofErr w:type="spellEnd"/>
          </w:p>
        </w:tc>
        <w:tc>
          <w:tcPr>
            <w:tcW w:w="4839" w:type="dxa"/>
          </w:tcPr>
          <w:p w14:paraId="4629263D" w14:textId="392F9523" w:rsidR="00064711" w:rsidRPr="003A5275" w:rsidRDefault="00031999" w:rsidP="00031999">
            <w:pPr>
              <w:rPr>
                <w:rFonts w:cs="Arial"/>
                <w:lang w:val="en-US"/>
              </w:rPr>
            </w:pPr>
            <w:r>
              <w:rPr>
                <w:rFonts w:cs="Arial"/>
                <w:lang w:val="en-US"/>
              </w:rPr>
              <w:t>I</w:t>
            </w:r>
            <w:r w:rsidR="00064711">
              <w:rPr>
                <w:rFonts w:cs="Arial"/>
                <w:lang w:val="en-US"/>
              </w:rPr>
              <w:t xml:space="preserve">IN of </w:t>
            </w:r>
            <w:r>
              <w:rPr>
                <w:rFonts w:cs="Arial"/>
                <w:lang w:val="en-US"/>
              </w:rPr>
              <w:t>OFD</w:t>
            </w:r>
          </w:p>
        </w:tc>
        <w:tc>
          <w:tcPr>
            <w:tcW w:w="2979" w:type="dxa"/>
          </w:tcPr>
          <w:p w14:paraId="33ACCBED" w14:textId="77777777" w:rsidR="00064711" w:rsidRPr="00C265F3" w:rsidRDefault="00064711" w:rsidP="00064711">
            <w:proofErr w:type="spellStart"/>
            <w:r w:rsidRPr="00C265F3">
              <w:t>String</w:t>
            </w:r>
            <w:proofErr w:type="spellEnd"/>
            <w:r w:rsidRPr="00C265F3">
              <w:t xml:space="preserve"> </w:t>
            </w:r>
            <w:proofErr w:type="spellStart"/>
            <w:r w:rsidRPr="00C265F3">
              <w:t>of</w:t>
            </w:r>
            <w:proofErr w:type="spellEnd"/>
            <w:r w:rsidRPr="00C265F3">
              <w:t xml:space="preserve"> 12 </w:t>
            </w:r>
            <w:proofErr w:type="spellStart"/>
            <w:r w:rsidRPr="00C265F3">
              <w:t>characters</w:t>
            </w:r>
            <w:proofErr w:type="spellEnd"/>
          </w:p>
        </w:tc>
      </w:tr>
      <w:tr w:rsidR="00064711" w:rsidRPr="008F4F86" w14:paraId="79BE8E3F" w14:textId="77777777" w:rsidTr="005A1481">
        <w:tc>
          <w:tcPr>
            <w:tcW w:w="2465" w:type="dxa"/>
          </w:tcPr>
          <w:p w14:paraId="40D64EFC" w14:textId="77777777" w:rsidR="00064711" w:rsidRDefault="00064711" w:rsidP="00064711">
            <w:pPr>
              <w:rPr>
                <w:rFonts w:cs="Arial"/>
                <w:lang w:val="en-US"/>
              </w:rPr>
            </w:pPr>
            <w:bookmarkStart w:id="307" w:name="OLE_LINK22"/>
            <w:bookmarkStart w:id="308" w:name="OLE_LINK23"/>
            <w:bookmarkStart w:id="309" w:name="OLE_LINK24"/>
            <w:proofErr w:type="spellStart"/>
            <w:r>
              <w:rPr>
                <w:rFonts w:cs="Arial"/>
                <w:lang w:val="en-US"/>
              </w:rPr>
              <w:t>fnsWebsite</w:t>
            </w:r>
            <w:bookmarkEnd w:id="307"/>
            <w:bookmarkEnd w:id="308"/>
            <w:bookmarkEnd w:id="309"/>
            <w:proofErr w:type="spellEnd"/>
          </w:p>
        </w:tc>
        <w:tc>
          <w:tcPr>
            <w:tcW w:w="4839" w:type="dxa"/>
          </w:tcPr>
          <w:p w14:paraId="78A0E765" w14:textId="77777777" w:rsidR="00064711" w:rsidRPr="003A5275" w:rsidRDefault="00064711" w:rsidP="00064711">
            <w:pPr>
              <w:rPr>
                <w:rFonts w:cs="Arial"/>
                <w:lang w:val="en-US"/>
              </w:rPr>
            </w:pPr>
            <w:r>
              <w:rPr>
                <w:rFonts w:cs="Arial"/>
                <w:lang w:val="en-US"/>
              </w:rPr>
              <w:t xml:space="preserve">Website </w:t>
            </w:r>
            <w:proofErr w:type="gramStart"/>
            <w:r>
              <w:rPr>
                <w:rFonts w:cs="Arial"/>
                <w:lang w:val="en-US"/>
              </w:rPr>
              <w:t xml:space="preserve">of </w:t>
            </w:r>
            <w:r w:rsidRPr="003A5275">
              <w:rPr>
                <w:rFonts w:cs="Arial"/>
                <w:lang w:val="en-US"/>
              </w:rPr>
              <w:t xml:space="preserve"> federal</w:t>
            </w:r>
            <w:proofErr w:type="gramEnd"/>
            <w:r w:rsidRPr="003A5275">
              <w:rPr>
                <w:rFonts w:cs="Arial"/>
                <w:lang w:val="en-US"/>
              </w:rPr>
              <w:t xml:space="preserve"> taxation service</w:t>
            </w:r>
          </w:p>
        </w:tc>
        <w:tc>
          <w:tcPr>
            <w:tcW w:w="2979" w:type="dxa"/>
          </w:tcPr>
          <w:p w14:paraId="4FDA0354" w14:textId="77777777" w:rsidR="00064711" w:rsidRPr="00C265F3" w:rsidRDefault="00064711" w:rsidP="00064711">
            <w:proofErr w:type="spellStart"/>
            <w:r w:rsidRPr="00C265F3">
              <w:t>String</w:t>
            </w:r>
            <w:proofErr w:type="spellEnd"/>
            <w:r w:rsidRPr="00C265F3">
              <w:t xml:space="preserve"> </w:t>
            </w:r>
            <w:proofErr w:type="spellStart"/>
            <w:r w:rsidRPr="00C265F3">
              <w:t>up</w:t>
            </w:r>
            <w:proofErr w:type="spellEnd"/>
            <w:r w:rsidRPr="00C265F3">
              <w:t xml:space="preserve"> </w:t>
            </w:r>
            <w:proofErr w:type="spellStart"/>
            <w:r w:rsidRPr="00C265F3">
              <w:t>to</w:t>
            </w:r>
            <w:proofErr w:type="spellEnd"/>
            <w:r w:rsidRPr="00C265F3">
              <w:t xml:space="preserve"> 256 </w:t>
            </w:r>
            <w:proofErr w:type="spellStart"/>
            <w:r w:rsidRPr="00C265F3">
              <w:t>characters</w:t>
            </w:r>
            <w:proofErr w:type="spellEnd"/>
          </w:p>
        </w:tc>
      </w:tr>
      <w:tr w:rsidR="00064711" w:rsidRPr="008F4F86" w14:paraId="0C90A6DF" w14:textId="77777777" w:rsidTr="005A1481">
        <w:tc>
          <w:tcPr>
            <w:tcW w:w="2465" w:type="dxa"/>
          </w:tcPr>
          <w:p w14:paraId="1E63F3D6" w14:textId="77777777" w:rsidR="00064711" w:rsidRPr="00DF451F" w:rsidRDefault="00064711" w:rsidP="00064711">
            <w:pPr>
              <w:rPr>
                <w:rFonts w:cs="Arial"/>
                <w:lang w:val="en-US"/>
              </w:rPr>
            </w:pPr>
            <w:bookmarkStart w:id="310" w:name="OLE_LINK25"/>
            <w:bookmarkStart w:id="311" w:name="OLE_LINK26"/>
            <w:bookmarkStart w:id="312" w:name="OLE_LINK27"/>
            <w:proofErr w:type="spellStart"/>
            <w:r>
              <w:rPr>
                <w:rFonts w:cs="Arial"/>
                <w:lang w:val="en-US"/>
              </w:rPr>
              <w:t>companyINN</w:t>
            </w:r>
            <w:bookmarkEnd w:id="310"/>
            <w:bookmarkEnd w:id="311"/>
            <w:bookmarkEnd w:id="312"/>
            <w:proofErr w:type="spellEnd"/>
          </w:p>
        </w:tc>
        <w:tc>
          <w:tcPr>
            <w:tcW w:w="4839" w:type="dxa"/>
          </w:tcPr>
          <w:p w14:paraId="7B8E1069" w14:textId="0B4BD15D" w:rsidR="00064711" w:rsidRPr="003A5275" w:rsidRDefault="00064711" w:rsidP="00064711">
            <w:pPr>
              <w:rPr>
                <w:rFonts w:cs="Arial"/>
                <w:lang w:val="en-US"/>
              </w:rPr>
            </w:pPr>
            <w:r>
              <w:rPr>
                <w:rFonts w:cs="Arial"/>
                <w:lang w:val="en-US"/>
              </w:rPr>
              <w:t>INN company</w:t>
            </w:r>
            <w:r w:rsidR="002A2C2C">
              <w:rPr>
                <w:rFonts w:cs="Arial"/>
                <w:lang w:val="en-US"/>
              </w:rPr>
              <w:t xml:space="preserve"> (this field contain the same data that were in the </w:t>
            </w:r>
            <w:proofErr w:type="gramStart"/>
            <w:r w:rsidR="002A2C2C">
              <w:rPr>
                <w:rFonts w:cs="Arial"/>
                <w:lang w:val="en-US"/>
              </w:rPr>
              <w:t>field  inn</w:t>
            </w:r>
            <w:proofErr w:type="gramEnd"/>
            <w:r w:rsidR="002A2C2C">
              <w:rPr>
                <w:rFonts w:cs="Arial"/>
                <w:lang w:val="en-US"/>
              </w:rPr>
              <w:t xml:space="preserve"> in the initial request – see Section 2.1)</w:t>
            </w:r>
          </w:p>
        </w:tc>
        <w:tc>
          <w:tcPr>
            <w:tcW w:w="2979" w:type="dxa"/>
          </w:tcPr>
          <w:p w14:paraId="14188AC7" w14:textId="77777777" w:rsidR="00064711" w:rsidRPr="00C265F3" w:rsidRDefault="00064711" w:rsidP="00064711">
            <w:proofErr w:type="spellStart"/>
            <w:r w:rsidRPr="00C265F3">
              <w:t>String</w:t>
            </w:r>
            <w:proofErr w:type="spellEnd"/>
            <w:r w:rsidRPr="00C265F3">
              <w:t xml:space="preserve"> </w:t>
            </w:r>
            <w:proofErr w:type="spellStart"/>
            <w:r w:rsidRPr="00C265F3">
              <w:t>of</w:t>
            </w:r>
            <w:proofErr w:type="spellEnd"/>
            <w:r w:rsidRPr="00C265F3">
              <w:t xml:space="preserve"> 12 </w:t>
            </w:r>
            <w:proofErr w:type="spellStart"/>
            <w:r w:rsidRPr="00C265F3">
              <w:t>characters</w:t>
            </w:r>
            <w:proofErr w:type="spellEnd"/>
          </w:p>
        </w:tc>
      </w:tr>
      <w:tr w:rsidR="00064711" w:rsidRPr="008F4F86" w14:paraId="1983711B" w14:textId="77777777" w:rsidTr="005A1481">
        <w:tc>
          <w:tcPr>
            <w:tcW w:w="2465" w:type="dxa"/>
          </w:tcPr>
          <w:p w14:paraId="245E83CB" w14:textId="77777777" w:rsidR="00064711" w:rsidRPr="009E5A50" w:rsidRDefault="00064711" w:rsidP="00064711">
            <w:pPr>
              <w:rPr>
                <w:rFonts w:cs="Arial"/>
              </w:rPr>
            </w:pPr>
            <w:r>
              <w:rPr>
                <w:rFonts w:cs="Arial"/>
                <w:lang w:val="en-US"/>
              </w:rPr>
              <w:t>c</w:t>
            </w:r>
            <w:proofErr w:type="spellStart"/>
            <w:r w:rsidRPr="009E5A50">
              <w:rPr>
                <w:rFonts w:cs="Arial"/>
              </w:rPr>
              <w:t>ompanyName</w:t>
            </w:r>
            <w:proofErr w:type="spellEnd"/>
          </w:p>
        </w:tc>
        <w:tc>
          <w:tcPr>
            <w:tcW w:w="4839" w:type="dxa"/>
          </w:tcPr>
          <w:p w14:paraId="58F2C0DC" w14:textId="77777777" w:rsidR="00064711" w:rsidRPr="009E5A50" w:rsidRDefault="00064711" w:rsidP="00064711">
            <w:pPr>
              <w:rPr>
                <w:rFonts w:cs="Arial"/>
              </w:rPr>
            </w:pPr>
            <w:r>
              <w:rPr>
                <w:rFonts w:cs="Arial"/>
                <w:lang w:val="en-US"/>
              </w:rPr>
              <w:t>C</w:t>
            </w:r>
            <w:proofErr w:type="spellStart"/>
            <w:r w:rsidRPr="009E5A50">
              <w:rPr>
                <w:rFonts w:cs="Arial"/>
              </w:rPr>
              <w:t>ompany</w:t>
            </w:r>
            <w:proofErr w:type="spellEnd"/>
            <w:r>
              <w:rPr>
                <w:rFonts w:cs="Arial"/>
                <w:lang w:val="en-US"/>
              </w:rPr>
              <w:t xml:space="preserve"> </w:t>
            </w:r>
            <w:proofErr w:type="spellStart"/>
            <w:r w:rsidRPr="009E5A50">
              <w:rPr>
                <w:rFonts w:cs="Arial"/>
              </w:rPr>
              <w:t>Name</w:t>
            </w:r>
            <w:proofErr w:type="spellEnd"/>
          </w:p>
        </w:tc>
        <w:tc>
          <w:tcPr>
            <w:tcW w:w="2979" w:type="dxa"/>
          </w:tcPr>
          <w:p w14:paraId="73DDA803" w14:textId="77777777" w:rsidR="00064711" w:rsidRPr="00C265F3" w:rsidRDefault="00064711" w:rsidP="00064711">
            <w:proofErr w:type="spellStart"/>
            <w:r w:rsidRPr="00C265F3">
              <w:t>String</w:t>
            </w:r>
            <w:proofErr w:type="spellEnd"/>
            <w:r w:rsidRPr="00C265F3">
              <w:t xml:space="preserve"> </w:t>
            </w:r>
            <w:proofErr w:type="spellStart"/>
            <w:r w:rsidRPr="00C265F3">
              <w:t>up</w:t>
            </w:r>
            <w:proofErr w:type="spellEnd"/>
            <w:r w:rsidRPr="00C265F3">
              <w:t xml:space="preserve"> </w:t>
            </w:r>
            <w:proofErr w:type="spellStart"/>
            <w:r w:rsidRPr="00C265F3">
              <w:t>to</w:t>
            </w:r>
            <w:proofErr w:type="spellEnd"/>
            <w:r w:rsidRPr="00C265F3">
              <w:t xml:space="preserve"> 256 </w:t>
            </w:r>
            <w:proofErr w:type="spellStart"/>
            <w:r w:rsidRPr="00C265F3">
              <w:t>characters</w:t>
            </w:r>
            <w:proofErr w:type="spellEnd"/>
          </w:p>
        </w:tc>
      </w:tr>
      <w:tr w:rsidR="00064711" w:rsidRPr="008F4F86" w14:paraId="700109F2" w14:textId="77777777" w:rsidTr="005A1481">
        <w:tc>
          <w:tcPr>
            <w:tcW w:w="2465" w:type="dxa"/>
          </w:tcPr>
          <w:p w14:paraId="6296CF94" w14:textId="77777777" w:rsidR="00064711" w:rsidRPr="009E5A50" w:rsidRDefault="00064711" w:rsidP="00064711">
            <w:pPr>
              <w:rPr>
                <w:rFonts w:cs="Arial"/>
              </w:rPr>
            </w:pPr>
            <w:r>
              <w:rPr>
                <w:rFonts w:cs="Arial"/>
                <w:lang w:val="en-US"/>
              </w:rPr>
              <w:t>d</w:t>
            </w:r>
            <w:proofErr w:type="spellStart"/>
            <w:r w:rsidRPr="009E5A50">
              <w:rPr>
                <w:rFonts w:cs="Arial"/>
              </w:rPr>
              <w:t>ocumentNumber</w:t>
            </w:r>
            <w:proofErr w:type="spellEnd"/>
          </w:p>
        </w:tc>
        <w:tc>
          <w:tcPr>
            <w:tcW w:w="4839" w:type="dxa"/>
          </w:tcPr>
          <w:p w14:paraId="4EA65880" w14:textId="77777777" w:rsidR="00064711" w:rsidRDefault="00064711" w:rsidP="00064711">
            <w:pPr>
              <w:rPr>
                <w:rFonts w:cs="Arial"/>
              </w:rPr>
            </w:pPr>
            <w:r>
              <w:rPr>
                <w:rFonts w:cs="Arial"/>
                <w:lang w:val="en-US"/>
              </w:rPr>
              <w:t>D</w:t>
            </w:r>
            <w:proofErr w:type="spellStart"/>
            <w:r w:rsidRPr="009E5A50">
              <w:rPr>
                <w:rFonts w:cs="Arial"/>
              </w:rPr>
              <w:t>ocument</w:t>
            </w:r>
            <w:proofErr w:type="spellEnd"/>
            <w:r>
              <w:rPr>
                <w:rFonts w:cs="Arial"/>
                <w:lang w:val="en-US"/>
              </w:rPr>
              <w:t xml:space="preserve"> </w:t>
            </w:r>
            <w:proofErr w:type="spellStart"/>
            <w:r w:rsidRPr="009E5A50">
              <w:rPr>
                <w:rFonts w:cs="Arial"/>
              </w:rPr>
              <w:t>Number</w:t>
            </w:r>
            <w:proofErr w:type="spellEnd"/>
          </w:p>
        </w:tc>
        <w:tc>
          <w:tcPr>
            <w:tcW w:w="2979" w:type="dxa"/>
          </w:tcPr>
          <w:p w14:paraId="5E9E0A61" w14:textId="77777777" w:rsidR="00064711" w:rsidRPr="00C265F3" w:rsidRDefault="00064711" w:rsidP="00064711">
            <w:proofErr w:type="spellStart"/>
            <w:r w:rsidRPr="00C265F3">
              <w:t>Number</w:t>
            </w:r>
            <w:proofErr w:type="spellEnd"/>
          </w:p>
        </w:tc>
      </w:tr>
      <w:tr w:rsidR="00064711" w:rsidRPr="008F4F86" w14:paraId="23D478C6" w14:textId="77777777" w:rsidTr="005A1481">
        <w:tc>
          <w:tcPr>
            <w:tcW w:w="2465" w:type="dxa"/>
          </w:tcPr>
          <w:p w14:paraId="72E77987" w14:textId="77777777" w:rsidR="00064711" w:rsidRPr="009E5A50" w:rsidRDefault="00064711" w:rsidP="00064711">
            <w:pPr>
              <w:rPr>
                <w:rFonts w:cs="Arial"/>
              </w:rPr>
            </w:pPr>
            <w:r>
              <w:rPr>
                <w:rFonts w:cs="Arial"/>
                <w:lang w:val="en-US"/>
              </w:rPr>
              <w:t>s</w:t>
            </w:r>
            <w:proofErr w:type="spellStart"/>
            <w:r w:rsidRPr="009E5A50">
              <w:rPr>
                <w:rFonts w:cs="Arial"/>
              </w:rPr>
              <w:t>hiftNumber</w:t>
            </w:r>
            <w:proofErr w:type="spellEnd"/>
          </w:p>
        </w:tc>
        <w:tc>
          <w:tcPr>
            <w:tcW w:w="4839" w:type="dxa"/>
          </w:tcPr>
          <w:p w14:paraId="352E308C" w14:textId="77777777" w:rsidR="00064711" w:rsidRDefault="00064711" w:rsidP="00064711">
            <w:pPr>
              <w:rPr>
                <w:rFonts w:cs="Arial"/>
              </w:rPr>
            </w:pPr>
            <w:r>
              <w:rPr>
                <w:rFonts w:cs="Arial"/>
                <w:lang w:val="en-US"/>
              </w:rPr>
              <w:t>S</w:t>
            </w:r>
            <w:proofErr w:type="spellStart"/>
            <w:r w:rsidRPr="009E5A50">
              <w:rPr>
                <w:rFonts w:cs="Arial"/>
              </w:rPr>
              <w:t>hift</w:t>
            </w:r>
            <w:proofErr w:type="spellEnd"/>
            <w:r>
              <w:rPr>
                <w:rFonts w:cs="Arial"/>
                <w:lang w:val="en-US"/>
              </w:rPr>
              <w:t xml:space="preserve"> </w:t>
            </w:r>
            <w:proofErr w:type="spellStart"/>
            <w:r w:rsidRPr="009E5A50">
              <w:rPr>
                <w:rFonts w:cs="Arial"/>
              </w:rPr>
              <w:t>Number</w:t>
            </w:r>
            <w:proofErr w:type="spellEnd"/>
          </w:p>
        </w:tc>
        <w:tc>
          <w:tcPr>
            <w:tcW w:w="2979" w:type="dxa"/>
          </w:tcPr>
          <w:p w14:paraId="4809321E" w14:textId="77777777" w:rsidR="00064711" w:rsidRPr="00C265F3" w:rsidRDefault="00064711" w:rsidP="00064711">
            <w:proofErr w:type="spellStart"/>
            <w:r w:rsidRPr="00C265F3">
              <w:t>Number</w:t>
            </w:r>
            <w:proofErr w:type="spellEnd"/>
          </w:p>
        </w:tc>
      </w:tr>
      <w:tr w:rsidR="00064711" w:rsidRPr="008F4F86" w14:paraId="5DFD31EC" w14:textId="77777777" w:rsidTr="005A1481">
        <w:tc>
          <w:tcPr>
            <w:tcW w:w="2465" w:type="dxa"/>
          </w:tcPr>
          <w:p w14:paraId="292A0F89" w14:textId="77777777" w:rsidR="00064711" w:rsidRPr="00CE2490" w:rsidRDefault="00064711" w:rsidP="00064711">
            <w:pPr>
              <w:rPr>
                <w:rFonts w:cs="Arial"/>
                <w:lang w:val="en-US"/>
              </w:rPr>
            </w:pPr>
            <w:r>
              <w:rPr>
                <w:rFonts w:cs="Arial"/>
                <w:lang w:val="en-US"/>
              </w:rPr>
              <w:t>d</w:t>
            </w:r>
            <w:proofErr w:type="spellStart"/>
            <w:r w:rsidRPr="009E5A50">
              <w:rPr>
                <w:rFonts w:cs="Arial"/>
              </w:rPr>
              <w:t>ocumentIn</w:t>
            </w:r>
            <w:r>
              <w:rPr>
                <w:rFonts w:cs="Arial"/>
                <w:lang w:val="en-US"/>
              </w:rPr>
              <w:t>dex</w:t>
            </w:r>
            <w:proofErr w:type="spellEnd"/>
          </w:p>
        </w:tc>
        <w:tc>
          <w:tcPr>
            <w:tcW w:w="4839" w:type="dxa"/>
          </w:tcPr>
          <w:p w14:paraId="4DA2B8CF" w14:textId="77777777" w:rsidR="00064711" w:rsidRPr="003A5275" w:rsidRDefault="00064711" w:rsidP="00064711">
            <w:pPr>
              <w:rPr>
                <w:rFonts w:cs="Arial"/>
                <w:lang w:val="en-US"/>
              </w:rPr>
            </w:pPr>
            <w:r>
              <w:rPr>
                <w:rFonts w:cs="Arial"/>
                <w:lang w:val="en-US"/>
              </w:rPr>
              <w:t>The check number for a shift</w:t>
            </w:r>
          </w:p>
        </w:tc>
        <w:tc>
          <w:tcPr>
            <w:tcW w:w="2979" w:type="dxa"/>
          </w:tcPr>
          <w:p w14:paraId="7698C652" w14:textId="77777777" w:rsidR="00064711" w:rsidRPr="00C265F3" w:rsidRDefault="00064711" w:rsidP="00064711">
            <w:proofErr w:type="spellStart"/>
            <w:r w:rsidRPr="00C265F3">
              <w:t>Number</w:t>
            </w:r>
            <w:proofErr w:type="spellEnd"/>
          </w:p>
        </w:tc>
      </w:tr>
      <w:tr w:rsidR="00064711" w:rsidRPr="007D576E" w14:paraId="7A0AB2A7" w14:textId="77777777" w:rsidTr="005A1481">
        <w:tc>
          <w:tcPr>
            <w:tcW w:w="2465" w:type="dxa"/>
          </w:tcPr>
          <w:p w14:paraId="55710792" w14:textId="77777777" w:rsidR="00064711" w:rsidRPr="009E5A50" w:rsidRDefault="00064711" w:rsidP="00064711">
            <w:pPr>
              <w:rPr>
                <w:rFonts w:cs="Arial"/>
                <w:lang w:val="en-US"/>
              </w:rPr>
            </w:pPr>
            <w:bookmarkStart w:id="313" w:name="OLE_LINK269"/>
            <w:bookmarkStart w:id="314" w:name="OLE_LINK270"/>
            <w:proofErr w:type="spellStart"/>
            <w:r>
              <w:rPr>
                <w:rFonts w:cs="Arial"/>
                <w:lang w:val="en-US"/>
              </w:rPr>
              <w:t>processedAt</w:t>
            </w:r>
            <w:bookmarkEnd w:id="313"/>
            <w:bookmarkEnd w:id="314"/>
            <w:proofErr w:type="spellEnd"/>
          </w:p>
        </w:tc>
        <w:tc>
          <w:tcPr>
            <w:tcW w:w="4839" w:type="dxa"/>
          </w:tcPr>
          <w:p w14:paraId="6C3C47E6" w14:textId="77777777" w:rsidR="00064711" w:rsidRPr="003A5275" w:rsidRDefault="00064711" w:rsidP="00064711">
            <w:pPr>
              <w:rPr>
                <w:rFonts w:cs="Arial"/>
                <w:lang w:val="en-US"/>
              </w:rPr>
            </w:pPr>
            <w:r w:rsidRPr="003A5275">
              <w:rPr>
                <w:rFonts w:cs="Arial"/>
                <w:lang w:val="en-US"/>
              </w:rPr>
              <w:t>Time of registration of the fiscal document in the Federal tax service</w:t>
            </w:r>
          </w:p>
        </w:tc>
        <w:tc>
          <w:tcPr>
            <w:tcW w:w="2979" w:type="dxa"/>
          </w:tcPr>
          <w:p w14:paraId="5F9F36EB" w14:textId="77777777" w:rsidR="00064711" w:rsidRPr="00064711" w:rsidRDefault="00064711" w:rsidP="00064711">
            <w:pPr>
              <w:rPr>
                <w:lang w:val="en-US"/>
              </w:rPr>
            </w:pPr>
            <w:r w:rsidRPr="00064711">
              <w:rPr>
                <w:lang w:val="en-US"/>
              </w:rPr>
              <w:t>Time as a string in ISO8601 format</w:t>
            </w:r>
          </w:p>
        </w:tc>
      </w:tr>
      <w:tr w:rsidR="00064711" w:rsidRPr="008F4F86" w14:paraId="5232C6C2" w14:textId="77777777" w:rsidTr="005A1481">
        <w:tc>
          <w:tcPr>
            <w:tcW w:w="2465" w:type="dxa"/>
          </w:tcPr>
          <w:p w14:paraId="0774B658" w14:textId="77777777" w:rsidR="00064711" w:rsidRPr="008F4F86" w:rsidRDefault="00064711" w:rsidP="00064711">
            <w:pPr>
              <w:rPr>
                <w:rFonts w:cs="Arial"/>
                <w:lang w:val="en-US"/>
              </w:rPr>
            </w:pPr>
            <w:r>
              <w:rPr>
                <w:rFonts w:cs="Arial"/>
                <w:lang w:val="en-US"/>
              </w:rPr>
              <w:t>content</w:t>
            </w:r>
          </w:p>
        </w:tc>
        <w:tc>
          <w:tcPr>
            <w:tcW w:w="4839" w:type="dxa"/>
          </w:tcPr>
          <w:p w14:paraId="2384033F" w14:textId="77777777" w:rsidR="00064711" w:rsidRPr="00EB31B9" w:rsidRDefault="00064711" w:rsidP="00064711">
            <w:pPr>
              <w:rPr>
                <w:rFonts w:cs="Arial"/>
              </w:rPr>
            </w:pPr>
            <w:proofErr w:type="spellStart"/>
            <w:r w:rsidRPr="003A5275">
              <w:rPr>
                <w:rFonts w:cs="Arial"/>
              </w:rPr>
              <w:t>Document</w:t>
            </w:r>
            <w:proofErr w:type="spellEnd"/>
            <w:r w:rsidRPr="003A5275">
              <w:rPr>
                <w:rFonts w:cs="Arial"/>
              </w:rPr>
              <w:t xml:space="preserve"> </w:t>
            </w:r>
            <w:proofErr w:type="spellStart"/>
            <w:r w:rsidRPr="003A5275">
              <w:rPr>
                <w:rFonts w:cs="Arial"/>
              </w:rPr>
              <w:t>content</w:t>
            </w:r>
            <w:proofErr w:type="spellEnd"/>
          </w:p>
        </w:tc>
        <w:tc>
          <w:tcPr>
            <w:tcW w:w="2979" w:type="dxa"/>
          </w:tcPr>
          <w:p w14:paraId="1A7D40FC" w14:textId="77777777" w:rsidR="00064711" w:rsidRPr="00075B7F" w:rsidRDefault="00064711" w:rsidP="00064711">
            <w:proofErr w:type="spellStart"/>
            <w:r w:rsidRPr="00075B7F">
              <w:t>Structure</w:t>
            </w:r>
            <w:proofErr w:type="spellEnd"/>
            <w:r w:rsidRPr="00075B7F">
              <w:t xml:space="preserve"> </w:t>
            </w:r>
            <w:proofErr w:type="spellStart"/>
            <w:r w:rsidRPr="00075B7F">
              <w:t>of</w:t>
            </w:r>
            <w:proofErr w:type="spellEnd"/>
            <w:r w:rsidRPr="00075B7F">
              <w:t xml:space="preserve"> </w:t>
            </w:r>
            <w:r>
              <w:rPr>
                <w:lang w:val="en-US"/>
              </w:rPr>
              <w:t>section</w:t>
            </w:r>
            <w:r w:rsidRPr="00075B7F">
              <w:t xml:space="preserve"> 2. 1. 1. 1</w:t>
            </w:r>
          </w:p>
        </w:tc>
      </w:tr>
      <w:tr w:rsidR="00064711" w:rsidRPr="007D576E" w14:paraId="070FDBA1" w14:textId="77777777" w:rsidTr="005A1481">
        <w:tc>
          <w:tcPr>
            <w:tcW w:w="2465" w:type="dxa"/>
          </w:tcPr>
          <w:p w14:paraId="00FFD7B3" w14:textId="77777777" w:rsidR="00064711" w:rsidRPr="009E5A50" w:rsidRDefault="00064711" w:rsidP="00064711">
            <w:pPr>
              <w:rPr>
                <w:rFonts w:cs="Arial"/>
              </w:rPr>
            </w:pPr>
            <w:r>
              <w:rPr>
                <w:rFonts w:cs="Arial"/>
                <w:lang w:val="en-US"/>
              </w:rPr>
              <w:lastRenderedPageBreak/>
              <w:t>c</w:t>
            </w:r>
            <w:proofErr w:type="spellStart"/>
            <w:r w:rsidRPr="009E5A50">
              <w:rPr>
                <w:rFonts w:cs="Arial"/>
              </w:rPr>
              <w:t>hange</w:t>
            </w:r>
            <w:proofErr w:type="spellEnd"/>
          </w:p>
        </w:tc>
        <w:tc>
          <w:tcPr>
            <w:tcW w:w="4839" w:type="dxa"/>
          </w:tcPr>
          <w:p w14:paraId="72028B9F" w14:textId="77777777" w:rsidR="00064711" w:rsidRPr="003A5275" w:rsidRDefault="00064711" w:rsidP="00064711">
            <w:pPr>
              <w:rPr>
                <w:rFonts w:cs="Arial"/>
                <w:lang w:val="en-US"/>
              </w:rPr>
            </w:pPr>
            <w:r>
              <w:rPr>
                <w:rFonts w:cs="Arial"/>
                <w:lang w:val="en-US"/>
              </w:rPr>
              <w:t>change</w:t>
            </w:r>
          </w:p>
        </w:tc>
        <w:tc>
          <w:tcPr>
            <w:tcW w:w="2979" w:type="dxa"/>
          </w:tcPr>
          <w:p w14:paraId="66B3494C" w14:textId="77777777" w:rsidR="00064711" w:rsidRPr="00064711" w:rsidRDefault="00064711" w:rsidP="00064711">
            <w:pPr>
              <w:rPr>
                <w:lang w:val="en-US"/>
              </w:rPr>
            </w:pPr>
            <w:r w:rsidRPr="00064711">
              <w:rPr>
                <w:lang w:val="en-US"/>
              </w:rPr>
              <w:t>Decimal number up to 2 characters after the dot</w:t>
            </w:r>
          </w:p>
        </w:tc>
      </w:tr>
      <w:tr w:rsidR="00064711" w:rsidRPr="008F4F86" w14:paraId="3E68FF91" w14:textId="77777777" w:rsidTr="005A1481">
        <w:tc>
          <w:tcPr>
            <w:tcW w:w="2465" w:type="dxa"/>
          </w:tcPr>
          <w:p w14:paraId="06695C00" w14:textId="77777777" w:rsidR="00064711" w:rsidRPr="00AD41F6" w:rsidRDefault="00064711" w:rsidP="00064711">
            <w:pPr>
              <w:rPr>
                <w:rFonts w:cs="Arial"/>
                <w:lang w:val="en-US"/>
              </w:rPr>
            </w:pPr>
            <w:proofErr w:type="spellStart"/>
            <w:r>
              <w:rPr>
                <w:rFonts w:cs="Arial"/>
                <w:lang w:val="en-US"/>
              </w:rPr>
              <w:t>fp</w:t>
            </w:r>
            <w:proofErr w:type="spellEnd"/>
          </w:p>
        </w:tc>
        <w:tc>
          <w:tcPr>
            <w:tcW w:w="4839" w:type="dxa"/>
          </w:tcPr>
          <w:p w14:paraId="12FB1B6F" w14:textId="4A70A690" w:rsidR="00064711" w:rsidRPr="003A5275" w:rsidRDefault="00031999" w:rsidP="00064711">
            <w:pPr>
              <w:rPr>
                <w:rFonts w:cs="Arial"/>
                <w:lang w:val="en-US"/>
              </w:rPr>
            </w:pPr>
            <w:r>
              <w:rPr>
                <w:rFonts w:cs="Arial"/>
                <w:lang w:val="en-US"/>
              </w:rPr>
              <w:t>Fiscal sign</w:t>
            </w:r>
          </w:p>
        </w:tc>
        <w:tc>
          <w:tcPr>
            <w:tcW w:w="2979" w:type="dxa"/>
          </w:tcPr>
          <w:p w14:paraId="465823FA" w14:textId="77777777" w:rsidR="00064711" w:rsidRPr="00075B7F" w:rsidRDefault="00064711" w:rsidP="00064711">
            <w:proofErr w:type="spellStart"/>
            <w:r w:rsidRPr="00075B7F">
              <w:t>String</w:t>
            </w:r>
            <w:proofErr w:type="spellEnd"/>
            <w:r w:rsidRPr="00075B7F">
              <w:t xml:space="preserve"> </w:t>
            </w:r>
            <w:proofErr w:type="spellStart"/>
            <w:r w:rsidRPr="00075B7F">
              <w:t>of</w:t>
            </w:r>
            <w:proofErr w:type="spellEnd"/>
            <w:r w:rsidRPr="00075B7F">
              <w:t xml:space="preserve"> 10 </w:t>
            </w:r>
            <w:proofErr w:type="spellStart"/>
            <w:r w:rsidRPr="00075B7F">
              <w:t>characters</w:t>
            </w:r>
            <w:proofErr w:type="spellEnd"/>
          </w:p>
        </w:tc>
      </w:tr>
      <w:tr w:rsidR="00064711" w:rsidRPr="007D576E" w14:paraId="2BEDB2D2" w14:textId="77777777" w:rsidTr="005A1481">
        <w:tc>
          <w:tcPr>
            <w:tcW w:w="2465" w:type="dxa"/>
          </w:tcPr>
          <w:p w14:paraId="5D213E08" w14:textId="77777777" w:rsidR="00064711" w:rsidRPr="009D7C38" w:rsidRDefault="00064711" w:rsidP="00064711">
            <w:pPr>
              <w:rPr>
                <w:rFonts w:cs="Arial"/>
                <w:lang w:val="en-US"/>
              </w:rPr>
            </w:pPr>
            <w:proofErr w:type="spellStart"/>
            <w:r>
              <w:rPr>
                <w:rFonts w:cs="Arial"/>
                <w:lang w:val="en-US"/>
              </w:rPr>
              <w:t>callbackUrl</w:t>
            </w:r>
            <w:proofErr w:type="spellEnd"/>
          </w:p>
        </w:tc>
        <w:tc>
          <w:tcPr>
            <w:tcW w:w="4839" w:type="dxa"/>
          </w:tcPr>
          <w:p w14:paraId="5F55A95F" w14:textId="77777777" w:rsidR="00064711" w:rsidRPr="003A5275" w:rsidRDefault="00064711" w:rsidP="00064711">
            <w:pPr>
              <w:rPr>
                <w:rFonts w:cs="Arial"/>
                <w:lang w:val="en-US"/>
              </w:rPr>
            </w:pPr>
            <w:r w:rsidRPr="003A5275">
              <w:rPr>
                <w:rFonts w:cs="Arial"/>
                <w:lang w:val="en-US"/>
              </w:rPr>
              <w:t>URL for sending the results of processing a receipt with a POST request</w:t>
            </w:r>
          </w:p>
        </w:tc>
        <w:tc>
          <w:tcPr>
            <w:tcW w:w="2979" w:type="dxa"/>
          </w:tcPr>
          <w:p w14:paraId="744F9400" w14:textId="77777777" w:rsidR="00064711" w:rsidRPr="00064711" w:rsidRDefault="00064711" w:rsidP="00064711">
            <w:pPr>
              <w:rPr>
                <w:lang w:val="en-US"/>
              </w:rPr>
            </w:pPr>
            <w:r w:rsidRPr="00064711">
              <w:rPr>
                <w:lang w:val="en-US"/>
              </w:rPr>
              <w:t>String from 1 to 1024 characters or null</w:t>
            </w:r>
          </w:p>
        </w:tc>
      </w:tr>
    </w:tbl>
    <w:p w14:paraId="58F1EEA4" w14:textId="77777777" w:rsidR="004F178F" w:rsidRPr="00064711" w:rsidRDefault="004F178F" w:rsidP="004F178F">
      <w:pPr>
        <w:rPr>
          <w:rFonts w:cs="Arial"/>
          <w:lang w:val="en-US"/>
        </w:rPr>
      </w:pPr>
    </w:p>
    <w:p w14:paraId="545CE6F0" w14:textId="77777777" w:rsidR="004F178F" w:rsidRPr="00F06E67" w:rsidRDefault="00F7195A" w:rsidP="004F178F">
      <w:pPr>
        <w:rPr>
          <w:lang w:val="en-US"/>
        </w:rPr>
      </w:pPr>
      <w:bookmarkStart w:id="315" w:name="OLE_LINK287"/>
      <w:bookmarkStart w:id="316" w:name="OLE_LINK288"/>
      <w:r>
        <w:rPr>
          <w:lang w:val="en-US"/>
        </w:rPr>
        <w:t>Response example</w:t>
      </w:r>
      <w:r w:rsidR="004F178F" w:rsidRPr="00F06E67">
        <w:rPr>
          <w:lang w:val="en-US"/>
        </w:rPr>
        <w:t>:</w:t>
      </w:r>
    </w:p>
    <w:bookmarkEnd w:id="315"/>
    <w:bookmarkEnd w:id="316"/>
    <w:p w14:paraId="0B146B78" w14:textId="77777777" w:rsidR="004F178F" w:rsidRPr="00F06E67" w:rsidRDefault="004F178F" w:rsidP="004F178F">
      <w:pPr>
        <w:rPr>
          <w:rFonts w:cs="Arial"/>
          <w:lang w:val="en-US"/>
        </w:rPr>
      </w:pPr>
    </w:p>
    <w:bookmarkEnd w:id="292"/>
    <w:bookmarkEnd w:id="293"/>
    <w:p w14:paraId="296B8BC0" w14:textId="77777777" w:rsidR="004F178F" w:rsidRPr="00F06E67" w:rsidRDefault="004F178F" w:rsidP="004F178F">
      <w:pPr>
        <w:pStyle w:val="HTML"/>
        <w:shd w:val="clear" w:color="auto" w:fill="333333"/>
        <w:rPr>
          <w:rFonts w:ascii="Consolas" w:hAnsi="Consolas" w:cs="Consolas"/>
          <w:color w:val="DFDFBF"/>
          <w:sz w:val="18"/>
          <w:szCs w:val="18"/>
          <w:lang w:val="en-US"/>
        </w:rPr>
      </w:pPr>
      <w:r w:rsidRPr="00F06E67">
        <w:rPr>
          <w:rFonts w:ascii="Consolas" w:hAnsi="Consolas" w:cs="Consolas"/>
          <w:color w:val="DFDFBF"/>
          <w:sz w:val="18"/>
          <w:szCs w:val="18"/>
          <w:lang w:val="en-US"/>
        </w:rPr>
        <w:t>{</w:t>
      </w:r>
    </w:p>
    <w:p w14:paraId="1DDCFE39" w14:textId="77777777" w:rsidR="004F178F" w:rsidRPr="00F06E67"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F06E67">
        <w:rPr>
          <w:rFonts w:ascii="Consolas" w:hAnsi="Consolas" w:cs="Consolas"/>
          <w:color w:val="8ACCCF"/>
          <w:sz w:val="18"/>
          <w:szCs w:val="18"/>
          <w:lang w:val="en-US"/>
        </w:rPr>
        <w:t>"</w:t>
      </w:r>
      <w:r w:rsidRPr="00D460A0">
        <w:rPr>
          <w:rFonts w:ascii="Consolas" w:hAnsi="Consolas" w:cs="Consolas"/>
          <w:color w:val="8ACCCF"/>
          <w:sz w:val="18"/>
          <w:szCs w:val="18"/>
          <w:lang w:val="en-US"/>
        </w:rPr>
        <w:t>id</w:t>
      </w:r>
      <w:r w:rsidRPr="00F06E67">
        <w:rPr>
          <w:rFonts w:ascii="Consolas" w:hAnsi="Consolas" w:cs="Consolas"/>
          <w:color w:val="8ACCCF"/>
          <w:sz w:val="18"/>
          <w:szCs w:val="18"/>
          <w:lang w:val="en-US"/>
        </w:rPr>
        <w:t>"</w:t>
      </w:r>
      <w:r w:rsidRPr="00F06E67">
        <w:rPr>
          <w:rFonts w:ascii="Consolas" w:hAnsi="Consolas" w:cs="Consolas"/>
          <w:color w:val="DFDFBF"/>
          <w:sz w:val="18"/>
          <w:szCs w:val="18"/>
          <w:lang w:val="en-US"/>
        </w:rPr>
        <w:t>:</w:t>
      </w:r>
      <w:r w:rsidRPr="00D460A0">
        <w:rPr>
          <w:rFonts w:ascii="Consolas" w:hAnsi="Consolas" w:cs="Consolas"/>
          <w:color w:val="DFDFBF"/>
          <w:sz w:val="18"/>
          <w:szCs w:val="18"/>
          <w:lang w:val="en-US"/>
        </w:rPr>
        <w:t> </w:t>
      </w:r>
      <w:r w:rsidRPr="00F06E67">
        <w:rPr>
          <w:rFonts w:ascii="Consolas" w:hAnsi="Consolas" w:cs="Consolas"/>
          <w:color w:val="DFAF8F"/>
          <w:sz w:val="18"/>
          <w:szCs w:val="18"/>
          <w:lang w:val="en-US"/>
        </w:rPr>
        <w:t>"12345678990"</w:t>
      </w:r>
      <w:r w:rsidRPr="00F06E67">
        <w:rPr>
          <w:rFonts w:ascii="Consolas" w:hAnsi="Consolas" w:cs="Consolas"/>
          <w:color w:val="DFDFBF"/>
          <w:sz w:val="18"/>
          <w:szCs w:val="18"/>
          <w:lang w:val="en-US"/>
        </w:rPr>
        <w:t>,</w:t>
      </w:r>
    </w:p>
    <w:p w14:paraId="42119065" w14:textId="77777777" w:rsidR="004F178F" w:rsidRPr="00F06E67"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F06E67">
        <w:rPr>
          <w:rFonts w:ascii="Consolas" w:hAnsi="Consolas" w:cs="Consolas"/>
          <w:color w:val="8ACCCF"/>
          <w:sz w:val="18"/>
          <w:szCs w:val="18"/>
          <w:lang w:val="en-US"/>
        </w:rPr>
        <w:t>"</w:t>
      </w:r>
      <w:proofErr w:type="spellStart"/>
      <w:r w:rsidRPr="00D460A0">
        <w:rPr>
          <w:rFonts w:ascii="Consolas" w:hAnsi="Consolas" w:cs="Consolas"/>
          <w:color w:val="8ACCCF"/>
          <w:sz w:val="18"/>
          <w:szCs w:val="18"/>
          <w:lang w:val="en-US"/>
        </w:rPr>
        <w:t>deviceSN</w:t>
      </w:r>
      <w:proofErr w:type="spellEnd"/>
      <w:r w:rsidRPr="00F06E67">
        <w:rPr>
          <w:rFonts w:ascii="Consolas" w:hAnsi="Consolas" w:cs="Consolas"/>
          <w:color w:val="8ACCCF"/>
          <w:sz w:val="18"/>
          <w:szCs w:val="18"/>
          <w:lang w:val="en-US"/>
        </w:rPr>
        <w:t>"</w:t>
      </w:r>
      <w:r w:rsidRPr="00F06E67">
        <w:rPr>
          <w:rFonts w:ascii="Consolas" w:hAnsi="Consolas" w:cs="Consolas"/>
          <w:color w:val="DFDFBF"/>
          <w:sz w:val="18"/>
          <w:szCs w:val="18"/>
          <w:lang w:val="en-US"/>
        </w:rPr>
        <w:t>:</w:t>
      </w:r>
      <w:r w:rsidRPr="00D460A0">
        <w:rPr>
          <w:rFonts w:ascii="Consolas" w:hAnsi="Consolas" w:cs="Consolas"/>
          <w:color w:val="DFDFBF"/>
          <w:sz w:val="18"/>
          <w:szCs w:val="18"/>
          <w:lang w:val="en-US"/>
        </w:rPr>
        <w:t> </w:t>
      </w:r>
      <w:r w:rsidRPr="00F06E67">
        <w:rPr>
          <w:rFonts w:ascii="Consolas" w:hAnsi="Consolas" w:cs="Consolas"/>
          <w:color w:val="DFAF8F"/>
          <w:sz w:val="18"/>
          <w:szCs w:val="18"/>
          <w:lang w:val="en-US"/>
        </w:rPr>
        <w:t>"0000000000001358"</w:t>
      </w:r>
      <w:r w:rsidRPr="00F06E67">
        <w:rPr>
          <w:rFonts w:ascii="Consolas" w:hAnsi="Consolas" w:cs="Consolas"/>
          <w:color w:val="DFDFBF"/>
          <w:sz w:val="18"/>
          <w:szCs w:val="18"/>
          <w:lang w:val="en-US"/>
        </w:rPr>
        <w:t>,</w:t>
      </w:r>
    </w:p>
    <w:p w14:paraId="36DD5BAB" w14:textId="77777777" w:rsidR="004F178F" w:rsidRPr="00F06E67"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F06E67">
        <w:rPr>
          <w:rFonts w:ascii="Consolas" w:hAnsi="Consolas" w:cs="Consolas"/>
          <w:color w:val="8ACCCF"/>
          <w:sz w:val="18"/>
          <w:szCs w:val="18"/>
          <w:lang w:val="en-US"/>
        </w:rPr>
        <w:t>"</w:t>
      </w:r>
      <w:proofErr w:type="spellStart"/>
      <w:r w:rsidRPr="00D460A0">
        <w:rPr>
          <w:rFonts w:ascii="Consolas" w:hAnsi="Consolas" w:cs="Consolas"/>
          <w:color w:val="8ACCCF"/>
          <w:sz w:val="18"/>
          <w:szCs w:val="18"/>
          <w:lang w:val="en-US"/>
        </w:rPr>
        <w:t>deviceRN</w:t>
      </w:r>
      <w:proofErr w:type="spellEnd"/>
      <w:r w:rsidRPr="00F06E67">
        <w:rPr>
          <w:rFonts w:ascii="Consolas" w:hAnsi="Consolas" w:cs="Consolas"/>
          <w:color w:val="8ACCCF"/>
          <w:sz w:val="18"/>
          <w:szCs w:val="18"/>
          <w:lang w:val="en-US"/>
        </w:rPr>
        <w:t>"</w:t>
      </w:r>
      <w:r w:rsidRPr="00F06E67">
        <w:rPr>
          <w:rFonts w:ascii="Consolas" w:hAnsi="Consolas" w:cs="Consolas"/>
          <w:color w:val="DFDFBF"/>
          <w:sz w:val="18"/>
          <w:szCs w:val="18"/>
          <w:lang w:val="en-US"/>
        </w:rPr>
        <w:t>:</w:t>
      </w:r>
      <w:r w:rsidRPr="00D460A0">
        <w:rPr>
          <w:rFonts w:ascii="Consolas" w:hAnsi="Consolas" w:cs="Consolas"/>
          <w:color w:val="DFDFBF"/>
          <w:sz w:val="18"/>
          <w:szCs w:val="18"/>
          <w:lang w:val="en-US"/>
        </w:rPr>
        <w:t> </w:t>
      </w:r>
      <w:r w:rsidRPr="00F06E67">
        <w:rPr>
          <w:rFonts w:ascii="Consolas" w:hAnsi="Consolas" w:cs="Consolas"/>
          <w:color w:val="DFAF8F"/>
          <w:sz w:val="18"/>
          <w:szCs w:val="18"/>
          <w:lang w:val="en-US"/>
        </w:rPr>
        <w:t>"0000000400054952"</w:t>
      </w:r>
      <w:r w:rsidRPr="00F06E67">
        <w:rPr>
          <w:rFonts w:ascii="Consolas" w:hAnsi="Consolas" w:cs="Consolas"/>
          <w:color w:val="DFDFBF"/>
          <w:sz w:val="18"/>
          <w:szCs w:val="18"/>
          <w:lang w:val="en-US"/>
        </w:rPr>
        <w:t>,</w:t>
      </w:r>
    </w:p>
    <w:p w14:paraId="651274F4" w14:textId="77777777" w:rsidR="004F178F" w:rsidRPr="00F06E67"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F06E67">
        <w:rPr>
          <w:rFonts w:ascii="Consolas" w:hAnsi="Consolas" w:cs="Consolas"/>
          <w:color w:val="8ACCCF"/>
          <w:sz w:val="18"/>
          <w:szCs w:val="18"/>
          <w:lang w:val="en-US"/>
        </w:rPr>
        <w:t>"</w:t>
      </w:r>
      <w:proofErr w:type="spellStart"/>
      <w:r w:rsidRPr="00D460A0">
        <w:rPr>
          <w:rFonts w:ascii="Consolas" w:hAnsi="Consolas" w:cs="Consolas"/>
          <w:color w:val="8ACCCF"/>
          <w:sz w:val="18"/>
          <w:szCs w:val="18"/>
          <w:lang w:val="en-US"/>
        </w:rPr>
        <w:t>fsNumber</w:t>
      </w:r>
      <w:proofErr w:type="spellEnd"/>
      <w:r w:rsidRPr="00F06E67">
        <w:rPr>
          <w:rFonts w:ascii="Consolas" w:hAnsi="Consolas" w:cs="Consolas"/>
          <w:color w:val="8ACCCF"/>
          <w:sz w:val="18"/>
          <w:szCs w:val="18"/>
          <w:lang w:val="en-US"/>
        </w:rPr>
        <w:t>"</w:t>
      </w:r>
      <w:r w:rsidRPr="00F06E67">
        <w:rPr>
          <w:rFonts w:ascii="Consolas" w:hAnsi="Consolas" w:cs="Consolas"/>
          <w:color w:val="DFDFBF"/>
          <w:sz w:val="18"/>
          <w:szCs w:val="18"/>
          <w:lang w:val="en-US"/>
        </w:rPr>
        <w:t>:</w:t>
      </w:r>
      <w:r w:rsidRPr="00D460A0">
        <w:rPr>
          <w:rFonts w:ascii="Consolas" w:hAnsi="Consolas" w:cs="Consolas"/>
          <w:color w:val="DFDFBF"/>
          <w:sz w:val="18"/>
          <w:szCs w:val="18"/>
          <w:lang w:val="en-US"/>
        </w:rPr>
        <w:t> </w:t>
      </w:r>
      <w:r w:rsidRPr="00F06E67">
        <w:rPr>
          <w:rFonts w:ascii="Consolas" w:hAnsi="Consolas" w:cs="Consolas"/>
          <w:color w:val="DFAF8F"/>
          <w:sz w:val="18"/>
          <w:szCs w:val="18"/>
          <w:lang w:val="en-US"/>
        </w:rPr>
        <w:t>"9999078900001341"</w:t>
      </w:r>
      <w:r w:rsidRPr="00F06E67">
        <w:rPr>
          <w:rFonts w:ascii="Consolas" w:hAnsi="Consolas" w:cs="Consolas"/>
          <w:color w:val="DFDFBF"/>
          <w:sz w:val="18"/>
          <w:szCs w:val="18"/>
          <w:lang w:val="en-US"/>
        </w:rPr>
        <w:t>,</w:t>
      </w:r>
    </w:p>
    <w:p w14:paraId="101D9993" w14:textId="77777777" w:rsidR="004F178F" w:rsidRPr="00F06E67"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F06E67">
        <w:rPr>
          <w:rFonts w:ascii="Consolas" w:hAnsi="Consolas" w:cs="Consolas"/>
          <w:color w:val="8ACCCF"/>
          <w:sz w:val="18"/>
          <w:szCs w:val="18"/>
          <w:lang w:val="en-US"/>
        </w:rPr>
        <w:t>"</w:t>
      </w:r>
      <w:proofErr w:type="spellStart"/>
      <w:r w:rsidRPr="00D460A0">
        <w:rPr>
          <w:rFonts w:ascii="Consolas" w:hAnsi="Consolas" w:cs="Consolas"/>
          <w:color w:val="8ACCCF"/>
          <w:sz w:val="18"/>
          <w:szCs w:val="18"/>
          <w:lang w:val="en-US"/>
        </w:rPr>
        <w:t>ofdName</w:t>
      </w:r>
      <w:proofErr w:type="spellEnd"/>
      <w:r w:rsidRPr="00F06E67">
        <w:rPr>
          <w:rFonts w:ascii="Consolas" w:hAnsi="Consolas" w:cs="Consolas"/>
          <w:color w:val="8ACCCF"/>
          <w:sz w:val="18"/>
          <w:szCs w:val="18"/>
          <w:lang w:val="en-US"/>
        </w:rPr>
        <w:t>"</w:t>
      </w:r>
      <w:r w:rsidRPr="00F06E67">
        <w:rPr>
          <w:rFonts w:ascii="Consolas" w:hAnsi="Consolas" w:cs="Consolas"/>
          <w:color w:val="DFDFBF"/>
          <w:sz w:val="18"/>
          <w:szCs w:val="18"/>
          <w:lang w:val="en-US"/>
        </w:rPr>
        <w:t>:</w:t>
      </w:r>
      <w:r w:rsidRPr="00D460A0">
        <w:rPr>
          <w:rFonts w:ascii="Consolas" w:hAnsi="Consolas" w:cs="Consolas"/>
          <w:color w:val="DFDFBF"/>
          <w:sz w:val="18"/>
          <w:szCs w:val="18"/>
          <w:lang w:val="en-US"/>
        </w:rPr>
        <w:t> </w:t>
      </w:r>
      <w:r w:rsidRPr="00F06E67">
        <w:rPr>
          <w:rFonts w:ascii="Consolas" w:hAnsi="Consolas" w:cs="Consolas"/>
          <w:color w:val="DFAF8F"/>
          <w:sz w:val="18"/>
          <w:szCs w:val="18"/>
          <w:lang w:val="en-US"/>
        </w:rPr>
        <w:t>"</w:t>
      </w:r>
      <w:r>
        <w:rPr>
          <w:rFonts w:ascii="Consolas" w:hAnsi="Consolas" w:cs="Consolas"/>
          <w:color w:val="DFAF8F"/>
          <w:sz w:val="18"/>
          <w:szCs w:val="18"/>
        </w:rPr>
        <w:t>ООО</w:t>
      </w:r>
      <w:r w:rsidRPr="00D460A0">
        <w:rPr>
          <w:rFonts w:ascii="Consolas" w:hAnsi="Consolas" w:cs="Consolas"/>
          <w:color w:val="DFAF8F"/>
          <w:sz w:val="18"/>
          <w:szCs w:val="18"/>
          <w:lang w:val="en-US"/>
        </w:rPr>
        <w:t> </w:t>
      </w:r>
      <w:r w:rsidRPr="00F06E67">
        <w:rPr>
          <w:rFonts w:ascii="Consolas" w:hAnsi="Consolas" w:cs="Consolas"/>
          <w:color w:val="FF007F"/>
          <w:sz w:val="18"/>
          <w:szCs w:val="18"/>
          <w:lang w:val="en-US"/>
        </w:rPr>
        <w:t>\"</w:t>
      </w:r>
      <w:r>
        <w:rPr>
          <w:rFonts w:ascii="Consolas" w:hAnsi="Consolas" w:cs="Consolas"/>
          <w:color w:val="DFAF8F"/>
          <w:sz w:val="18"/>
          <w:szCs w:val="18"/>
        </w:rPr>
        <w:t>Ярус</w:t>
      </w:r>
      <w:r w:rsidRPr="00F06E67">
        <w:rPr>
          <w:rFonts w:ascii="Consolas" w:hAnsi="Consolas" w:cs="Consolas"/>
          <w:color w:val="FF007F"/>
          <w:sz w:val="18"/>
          <w:szCs w:val="18"/>
          <w:lang w:val="en-US"/>
        </w:rPr>
        <w:t>\"</w:t>
      </w:r>
      <w:r w:rsidRPr="00F06E67">
        <w:rPr>
          <w:rFonts w:ascii="Consolas" w:hAnsi="Consolas" w:cs="Consolas"/>
          <w:color w:val="DFAF8F"/>
          <w:sz w:val="18"/>
          <w:szCs w:val="18"/>
          <w:lang w:val="en-US"/>
        </w:rPr>
        <w:t>(</w:t>
      </w:r>
      <w:r w:rsidRPr="00F06E67">
        <w:rPr>
          <w:rFonts w:ascii="Consolas" w:hAnsi="Consolas" w:cs="Consolas"/>
          <w:color w:val="FF007F"/>
          <w:sz w:val="18"/>
          <w:szCs w:val="18"/>
          <w:lang w:val="en-US"/>
        </w:rPr>
        <w:t>\"</w:t>
      </w:r>
      <w:r>
        <w:rPr>
          <w:rFonts w:ascii="Consolas" w:hAnsi="Consolas" w:cs="Consolas"/>
          <w:color w:val="DFAF8F"/>
          <w:sz w:val="18"/>
          <w:szCs w:val="18"/>
        </w:rPr>
        <w:t>ОФД</w:t>
      </w:r>
      <w:r w:rsidRPr="00F06E67">
        <w:rPr>
          <w:rFonts w:ascii="Consolas" w:hAnsi="Consolas" w:cs="Consolas"/>
          <w:color w:val="DFAF8F"/>
          <w:sz w:val="18"/>
          <w:szCs w:val="18"/>
          <w:lang w:val="en-US"/>
        </w:rPr>
        <w:t>-</w:t>
      </w:r>
      <w:r>
        <w:rPr>
          <w:rFonts w:ascii="Consolas" w:hAnsi="Consolas" w:cs="Consolas"/>
          <w:color w:val="DFAF8F"/>
          <w:sz w:val="18"/>
          <w:szCs w:val="18"/>
        </w:rPr>
        <w:t>Я</w:t>
      </w:r>
      <w:r w:rsidRPr="00F06E67">
        <w:rPr>
          <w:rFonts w:ascii="Consolas" w:hAnsi="Consolas" w:cs="Consolas"/>
          <w:color w:val="FF007F"/>
          <w:sz w:val="18"/>
          <w:szCs w:val="18"/>
          <w:lang w:val="en-US"/>
        </w:rPr>
        <w:t>\"</w:t>
      </w:r>
      <w:r w:rsidRPr="00F06E67">
        <w:rPr>
          <w:rFonts w:ascii="Consolas" w:hAnsi="Consolas" w:cs="Consolas"/>
          <w:color w:val="DFAF8F"/>
          <w:sz w:val="18"/>
          <w:szCs w:val="18"/>
          <w:lang w:val="en-US"/>
        </w:rPr>
        <w:t>)"</w:t>
      </w:r>
      <w:r w:rsidRPr="00F06E67">
        <w:rPr>
          <w:rFonts w:ascii="Consolas" w:hAnsi="Consolas" w:cs="Consolas"/>
          <w:color w:val="DFDFBF"/>
          <w:sz w:val="18"/>
          <w:szCs w:val="18"/>
          <w:lang w:val="en-US"/>
        </w:rPr>
        <w:t>,</w:t>
      </w:r>
    </w:p>
    <w:p w14:paraId="5A994337" w14:textId="77777777"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w:t>
      </w:r>
      <w:proofErr w:type="spellStart"/>
      <w:r w:rsidRPr="00D460A0">
        <w:rPr>
          <w:rFonts w:ascii="Consolas" w:hAnsi="Consolas" w:cs="Consolas"/>
          <w:color w:val="8ACCCF"/>
          <w:sz w:val="18"/>
          <w:szCs w:val="18"/>
          <w:lang w:val="en-US"/>
        </w:rPr>
        <w:t>ofdWebsite</w:t>
      </w:r>
      <w:proofErr w:type="spellEnd"/>
      <w:r w:rsidRPr="00D460A0">
        <w:rPr>
          <w:rFonts w:ascii="Consolas" w:hAnsi="Consolas" w:cs="Consolas"/>
          <w:color w:val="8ACCCF"/>
          <w:sz w:val="18"/>
          <w:szCs w:val="18"/>
          <w:lang w:val="en-US"/>
        </w:rPr>
        <w:t>"</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"www.ofd-ya.ru"</w:t>
      </w:r>
      <w:r w:rsidRPr="00D460A0">
        <w:rPr>
          <w:rFonts w:ascii="Consolas" w:hAnsi="Consolas" w:cs="Consolas"/>
          <w:color w:val="DFDFBF"/>
          <w:sz w:val="18"/>
          <w:szCs w:val="18"/>
          <w:lang w:val="en-US"/>
        </w:rPr>
        <w:t>,</w:t>
      </w:r>
    </w:p>
    <w:p w14:paraId="44B47244" w14:textId="77777777"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w:t>
      </w:r>
      <w:proofErr w:type="spellStart"/>
      <w:r w:rsidRPr="00D460A0">
        <w:rPr>
          <w:rFonts w:ascii="Consolas" w:hAnsi="Consolas" w:cs="Consolas"/>
          <w:color w:val="8ACCCF"/>
          <w:sz w:val="18"/>
          <w:szCs w:val="18"/>
          <w:lang w:val="en-US"/>
        </w:rPr>
        <w:t>ofdinn</w:t>
      </w:r>
      <w:proofErr w:type="spellEnd"/>
      <w:r w:rsidRPr="00D460A0">
        <w:rPr>
          <w:rFonts w:ascii="Consolas" w:hAnsi="Consolas" w:cs="Consolas"/>
          <w:color w:val="8ACCCF"/>
          <w:sz w:val="18"/>
          <w:szCs w:val="18"/>
          <w:lang w:val="en-US"/>
        </w:rPr>
        <w:t>"</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"7728699517"</w:t>
      </w:r>
      <w:r w:rsidRPr="00D460A0">
        <w:rPr>
          <w:rFonts w:ascii="Consolas" w:hAnsi="Consolas" w:cs="Consolas"/>
          <w:color w:val="DFDFBF"/>
          <w:sz w:val="18"/>
          <w:szCs w:val="18"/>
          <w:lang w:val="en-US"/>
        </w:rPr>
        <w:t>,</w:t>
      </w:r>
    </w:p>
    <w:p w14:paraId="59907A03" w14:textId="77777777"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w:t>
      </w:r>
      <w:proofErr w:type="spellStart"/>
      <w:r w:rsidRPr="00D460A0">
        <w:rPr>
          <w:rFonts w:ascii="Consolas" w:hAnsi="Consolas" w:cs="Consolas"/>
          <w:color w:val="8ACCCF"/>
          <w:sz w:val="18"/>
          <w:szCs w:val="18"/>
          <w:lang w:val="en-US"/>
        </w:rPr>
        <w:t>fnsWebsite</w:t>
      </w:r>
      <w:proofErr w:type="spellEnd"/>
      <w:r w:rsidRPr="00D460A0">
        <w:rPr>
          <w:rFonts w:ascii="Consolas" w:hAnsi="Consolas" w:cs="Consolas"/>
          <w:color w:val="8ACCCF"/>
          <w:sz w:val="18"/>
          <w:szCs w:val="18"/>
          <w:lang w:val="en-US"/>
        </w:rPr>
        <w:t>"</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"www.nalog.ru"</w:t>
      </w:r>
      <w:r w:rsidRPr="00D460A0">
        <w:rPr>
          <w:rFonts w:ascii="Consolas" w:hAnsi="Consolas" w:cs="Consolas"/>
          <w:color w:val="DFDFBF"/>
          <w:sz w:val="18"/>
          <w:szCs w:val="18"/>
          <w:lang w:val="en-US"/>
        </w:rPr>
        <w:t>,</w:t>
      </w:r>
    </w:p>
    <w:p w14:paraId="16A5A0BB"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companyINN</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DFAF8F"/>
          <w:sz w:val="18"/>
          <w:szCs w:val="18"/>
          <w:lang w:val="en-US"/>
        </w:rPr>
        <w:t>"123456789012"</w:t>
      </w:r>
      <w:r w:rsidRPr="00FB1F20">
        <w:rPr>
          <w:rFonts w:ascii="Consolas" w:hAnsi="Consolas" w:cs="Consolas"/>
          <w:color w:val="DFDFBF"/>
          <w:sz w:val="18"/>
          <w:szCs w:val="18"/>
          <w:lang w:val="en-US"/>
        </w:rPr>
        <w:t>,</w:t>
      </w:r>
    </w:p>
    <w:p w14:paraId="6B13DF07"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companyName</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DFAF8F"/>
          <w:sz w:val="18"/>
          <w:szCs w:val="18"/>
          <w:lang w:val="en-US"/>
        </w:rPr>
        <w:t>"</w:t>
      </w:r>
      <w:r>
        <w:rPr>
          <w:rFonts w:ascii="Consolas" w:hAnsi="Consolas" w:cs="Consolas"/>
          <w:color w:val="DFAF8F"/>
          <w:sz w:val="18"/>
          <w:szCs w:val="18"/>
        </w:rPr>
        <w:t>ЗАО</w:t>
      </w:r>
      <w:r w:rsidRPr="00FB1F20">
        <w:rPr>
          <w:rFonts w:ascii="Consolas" w:hAnsi="Consolas" w:cs="Consolas"/>
          <w:color w:val="DFAF8F"/>
          <w:sz w:val="18"/>
          <w:szCs w:val="18"/>
          <w:lang w:val="en-US"/>
        </w:rPr>
        <w:t> </w:t>
      </w:r>
      <w:r>
        <w:rPr>
          <w:rFonts w:ascii="Consolas" w:hAnsi="Consolas" w:cs="Consolas"/>
          <w:color w:val="DFAF8F"/>
          <w:sz w:val="18"/>
          <w:szCs w:val="18"/>
        </w:rPr>
        <w:t>ТОРГОВЫЙ</w:t>
      </w:r>
      <w:r w:rsidRPr="00FB1F20">
        <w:rPr>
          <w:rFonts w:ascii="Consolas" w:hAnsi="Consolas" w:cs="Consolas"/>
          <w:color w:val="DFAF8F"/>
          <w:sz w:val="18"/>
          <w:szCs w:val="18"/>
          <w:lang w:val="en-US"/>
        </w:rPr>
        <w:t> </w:t>
      </w:r>
      <w:r>
        <w:rPr>
          <w:rFonts w:ascii="Consolas" w:hAnsi="Consolas" w:cs="Consolas"/>
          <w:color w:val="DFAF8F"/>
          <w:sz w:val="18"/>
          <w:szCs w:val="18"/>
        </w:rPr>
        <w:t>ОБЪЕКТ</w:t>
      </w:r>
      <w:r w:rsidRPr="00FB1F20">
        <w:rPr>
          <w:rFonts w:ascii="Consolas" w:hAnsi="Consolas" w:cs="Consolas"/>
          <w:color w:val="DFAF8F"/>
          <w:sz w:val="18"/>
          <w:szCs w:val="18"/>
          <w:lang w:val="en-US"/>
        </w:rPr>
        <w:t> №1"</w:t>
      </w:r>
      <w:r w:rsidRPr="00FB1F20">
        <w:rPr>
          <w:rFonts w:ascii="Consolas" w:hAnsi="Consolas" w:cs="Consolas"/>
          <w:color w:val="DFDFBF"/>
          <w:sz w:val="18"/>
          <w:szCs w:val="18"/>
          <w:lang w:val="en-US"/>
        </w:rPr>
        <w:t>,</w:t>
      </w:r>
    </w:p>
    <w:p w14:paraId="745FF91D"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documentNumber</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117</w:t>
      </w:r>
      <w:r w:rsidRPr="00FB1F20">
        <w:rPr>
          <w:rFonts w:ascii="Consolas" w:hAnsi="Consolas" w:cs="Consolas"/>
          <w:color w:val="DFDFBF"/>
          <w:sz w:val="18"/>
          <w:szCs w:val="18"/>
          <w:lang w:val="en-US"/>
        </w:rPr>
        <w:t>,</w:t>
      </w:r>
    </w:p>
    <w:p w14:paraId="20E4CB31" w14:textId="77777777" w:rsidR="004F178F" w:rsidRPr="00DC16FF"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DC16FF">
        <w:rPr>
          <w:rFonts w:ascii="Consolas" w:hAnsi="Consolas" w:cs="Consolas"/>
          <w:color w:val="8ACCCF"/>
          <w:sz w:val="18"/>
          <w:szCs w:val="18"/>
          <w:lang w:val="en-US"/>
        </w:rPr>
        <w:t>"</w:t>
      </w:r>
      <w:proofErr w:type="spellStart"/>
      <w:r w:rsidRPr="00DC16FF">
        <w:rPr>
          <w:rFonts w:ascii="Consolas" w:hAnsi="Consolas" w:cs="Consolas"/>
          <w:color w:val="8ACCCF"/>
          <w:sz w:val="18"/>
          <w:szCs w:val="18"/>
          <w:lang w:val="en-US"/>
        </w:rPr>
        <w:t>shiftNumber</w:t>
      </w:r>
      <w:proofErr w:type="spellEnd"/>
      <w:r w:rsidRPr="00DC16FF">
        <w:rPr>
          <w:rFonts w:ascii="Consolas" w:hAnsi="Consolas" w:cs="Consolas"/>
          <w:color w:val="8ACCCF"/>
          <w:sz w:val="18"/>
          <w:szCs w:val="18"/>
          <w:lang w:val="en-US"/>
        </w:rPr>
        <w:t>"</w:t>
      </w:r>
      <w:r w:rsidRPr="00DC16FF">
        <w:rPr>
          <w:rFonts w:ascii="Consolas" w:hAnsi="Consolas" w:cs="Consolas"/>
          <w:color w:val="DFDFBF"/>
          <w:sz w:val="18"/>
          <w:szCs w:val="18"/>
          <w:lang w:val="en-US"/>
        </w:rPr>
        <w:t>: </w:t>
      </w:r>
      <w:r w:rsidRPr="00DC16FF">
        <w:rPr>
          <w:rFonts w:ascii="Consolas" w:hAnsi="Consolas" w:cs="Consolas"/>
          <w:color w:val="6E96BE"/>
          <w:sz w:val="18"/>
          <w:szCs w:val="18"/>
          <w:lang w:val="en-US"/>
        </w:rPr>
        <w:t>20</w:t>
      </w:r>
      <w:r w:rsidRPr="00DC16FF">
        <w:rPr>
          <w:rFonts w:ascii="Consolas" w:hAnsi="Consolas" w:cs="Consolas"/>
          <w:color w:val="DFDFBF"/>
          <w:sz w:val="18"/>
          <w:szCs w:val="18"/>
          <w:lang w:val="en-US"/>
        </w:rPr>
        <w:t>,</w:t>
      </w:r>
    </w:p>
    <w:p w14:paraId="0453E1CF" w14:textId="77777777" w:rsidR="004F178F" w:rsidRPr="00DC16FF" w:rsidRDefault="004F178F" w:rsidP="004F178F">
      <w:pPr>
        <w:pStyle w:val="HTML"/>
        <w:shd w:val="clear" w:color="auto" w:fill="333333"/>
        <w:rPr>
          <w:rFonts w:ascii="Consolas" w:hAnsi="Consolas" w:cs="Consolas"/>
          <w:color w:val="DFDFBF"/>
          <w:sz w:val="18"/>
          <w:szCs w:val="18"/>
          <w:lang w:val="en-US"/>
        </w:rPr>
      </w:pPr>
      <w:r w:rsidRPr="00DC16FF">
        <w:rPr>
          <w:rFonts w:ascii="Consolas" w:hAnsi="Consolas" w:cs="Consolas"/>
          <w:color w:val="DFDFBF"/>
          <w:sz w:val="18"/>
          <w:szCs w:val="18"/>
          <w:lang w:val="en-US"/>
        </w:rPr>
        <w:t>  </w:t>
      </w:r>
      <w:r w:rsidRPr="00DC16FF">
        <w:rPr>
          <w:rFonts w:ascii="Consolas" w:hAnsi="Consolas" w:cs="Consolas"/>
          <w:color w:val="8ACCCF"/>
          <w:sz w:val="18"/>
          <w:szCs w:val="18"/>
          <w:lang w:val="en-US"/>
        </w:rPr>
        <w:t>"</w:t>
      </w:r>
      <w:proofErr w:type="spellStart"/>
      <w:r w:rsidRPr="00DC16FF">
        <w:rPr>
          <w:rFonts w:ascii="Consolas" w:hAnsi="Consolas" w:cs="Consolas"/>
          <w:color w:val="8ACCCF"/>
          <w:sz w:val="18"/>
          <w:szCs w:val="18"/>
          <w:lang w:val="en-US"/>
        </w:rPr>
        <w:t>documentIndex</w:t>
      </w:r>
      <w:proofErr w:type="spellEnd"/>
      <w:r w:rsidRPr="00DC16FF">
        <w:rPr>
          <w:rFonts w:ascii="Consolas" w:hAnsi="Consolas" w:cs="Consolas"/>
          <w:color w:val="8ACCCF"/>
          <w:sz w:val="18"/>
          <w:szCs w:val="18"/>
          <w:lang w:val="en-US"/>
        </w:rPr>
        <w:t>"</w:t>
      </w:r>
      <w:r w:rsidRPr="00DC16FF">
        <w:rPr>
          <w:rFonts w:ascii="Consolas" w:hAnsi="Consolas" w:cs="Consolas"/>
          <w:color w:val="DFDFBF"/>
          <w:sz w:val="18"/>
          <w:szCs w:val="18"/>
          <w:lang w:val="en-US"/>
        </w:rPr>
        <w:t>: </w:t>
      </w:r>
      <w:r w:rsidRPr="00DC16FF">
        <w:rPr>
          <w:rFonts w:ascii="Consolas" w:hAnsi="Consolas" w:cs="Consolas"/>
          <w:color w:val="6E96BE"/>
          <w:sz w:val="18"/>
          <w:szCs w:val="18"/>
          <w:lang w:val="en-US"/>
        </w:rPr>
        <w:t>5</w:t>
      </w:r>
      <w:r w:rsidRPr="00DC16FF">
        <w:rPr>
          <w:rFonts w:ascii="Consolas" w:hAnsi="Consolas" w:cs="Consolas"/>
          <w:color w:val="DFDFBF"/>
          <w:sz w:val="18"/>
          <w:szCs w:val="18"/>
          <w:lang w:val="en-US"/>
        </w:rPr>
        <w:t>,</w:t>
      </w:r>
    </w:p>
    <w:p w14:paraId="210A6EDC"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processedAt</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DFAF8F"/>
          <w:sz w:val="18"/>
          <w:szCs w:val="18"/>
          <w:lang w:val="en-US"/>
        </w:rPr>
        <w:t>"2017-02-14T14:16:00"</w:t>
      </w:r>
      <w:r w:rsidRPr="00FB1F20">
        <w:rPr>
          <w:rFonts w:ascii="Consolas" w:hAnsi="Consolas" w:cs="Consolas"/>
          <w:color w:val="DFDFBF"/>
          <w:sz w:val="18"/>
          <w:szCs w:val="18"/>
          <w:lang w:val="en-US"/>
        </w:rPr>
        <w:t>,</w:t>
      </w:r>
    </w:p>
    <w:p w14:paraId="284BAB4A"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"content"</w:t>
      </w:r>
      <w:r w:rsidRPr="00FB1F20">
        <w:rPr>
          <w:rFonts w:ascii="Consolas" w:hAnsi="Consolas" w:cs="Consolas"/>
          <w:color w:val="DFDFBF"/>
          <w:sz w:val="18"/>
          <w:szCs w:val="18"/>
          <w:lang w:val="en-US"/>
        </w:rPr>
        <w:t>: {</w:t>
      </w:r>
    </w:p>
    <w:p w14:paraId="79F706A7"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"type"</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w:t>
      </w:r>
      <w:r w:rsidRPr="00FB1F20">
        <w:rPr>
          <w:rFonts w:ascii="Consolas" w:hAnsi="Consolas" w:cs="Consolas"/>
          <w:color w:val="DFDFBF"/>
          <w:sz w:val="18"/>
          <w:szCs w:val="18"/>
          <w:lang w:val="en-US"/>
        </w:rPr>
        <w:t>,</w:t>
      </w:r>
    </w:p>
    <w:p w14:paraId="14C72D88"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"positions"</w:t>
      </w:r>
      <w:r w:rsidRPr="00FB1F20">
        <w:rPr>
          <w:rFonts w:ascii="Consolas" w:hAnsi="Consolas" w:cs="Consolas"/>
          <w:color w:val="DFDFBF"/>
          <w:sz w:val="18"/>
          <w:szCs w:val="18"/>
          <w:lang w:val="en-US"/>
        </w:rPr>
        <w:t>: [</w:t>
      </w:r>
    </w:p>
    <w:p w14:paraId="382A6D6F"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14:paraId="4EB5098C"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"quantity"</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1.000</w:t>
      </w:r>
      <w:r w:rsidRPr="00FB1F20">
        <w:rPr>
          <w:rFonts w:ascii="Consolas" w:hAnsi="Consolas" w:cs="Consolas"/>
          <w:color w:val="DFDFBF"/>
          <w:sz w:val="18"/>
          <w:szCs w:val="18"/>
          <w:lang w:val="en-US"/>
        </w:rPr>
        <w:t>,</w:t>
      </w:r>
    </w:p>
    <w:p w14:paraId="123C31FA"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"price"</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123.45</w:t>
      </w:r>
      <w:r w:rsidRPr="00FB1F20">
        <w:rPr>
          <w:rFonts w:ascii="Consolas" w:hAnsi="Consolas" w:cs="Consolas"/>
          <w:color w:val="DFDFBF"/>
          <w:sz w:val="18"/>
          <w:szCs w:val="18"/>
          <w:lang w:val="en-US"/>
        </w:rPr>
        <w:t>,</w:t>
      </w:r>
    </w:p>
    <w:p w14:paraId="2A560FCD"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"tax"</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6</w:t>
      </w:r>
      <w:r w:rsidRPr="00FB1F20">
        <w:rPr>
          <w:rFonts w:ascii="Consolas" w:hAnsi="Consolas" w:cs="Consolas"/>
          <w:color w:val="DFDFBF"/>
          <w:sz w:val="18"/>
          <w:szCs w:val="18"/>
          <w:lang w:val="en-US"/>
        </w:rPr>
        <w:t>,</w:t>
      </w:r>
    </w:p>
    <w:p w14:paraId="42A8E5FE"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"text"</w:t>
      </w:r>
      <w:r w:rsidRPr="00FB1F20">
        <w:rPr>
          <w:rFonts w:ascii="Consolas" w:hAnsi="Consolas" w:cs="Consolas"/>
          <w:color w:val="DFDFBF"/>
          <w:sz w:val="18"/>
          <w:szCs w:val="18"/>
          <w:lang w:val="en-US"/>
        </w:rPr>
        <w:t>: </w:t>
      </w:r>
      <w:r w:rsidRPr="00FB1F20">
        <w:rPr>
          <w:rFonts w:ascii="Consolas" w:hAnsi="Consolas" w:cs="Consolas"/>
          <w:color w:val="DFAF8F"/>
          <w:sz w:val="18"/>
          <w:szCs w:val="18"/>
          <w:lang w:val="en-US"/>
        </w:rPr>
        <w:t>"</w:t>
      </w:r>
      <w:r>
        <w:rPr>
          <w:rFonts w:ascii="Consolas" w:hAnsi="Consolas" w:cs="Consolas"/>
          <w:color w:val="DFAF8F"/>
          <w:sz w:val="18"/>
          <w:szCs w:val="18"/>
        </w:rPr>
        <w:t>Булка</w:t>
      </w:r>
      <w:r w:rsidRPr="00FB1F20">
        <w:rPr>
          <w:rFonts w:ascii="Consolas" w:hAnsi="Consolas" w:cs="Consolas"/>
          <w:color w:val="DFAF8F"/>
          <w:sz w:val="18"/>
          <w:szCs w:val="18"/>
          <w:lang w:val="en-US"/>
        </w:rPr>
        <w:t>"</w:t>
      </w:r>
      <w:r w:rsidRPr="00FB1F20">
        <w:rPr>
          <w:rFonts w:ascii="Consolas" w:hAnsi="Consolas" w:cs="Consolas"/>
          <w:color w:val="DFDFBF"/>
          <w:sz w:val="18"/>
          <w:szCs w:val="18"/>
          <w:lang w:val="en-US"/>
        </w:rPr>
        <w:t>,</w:t>
      </w:r>
    </w:p>
    <w:p w14:paraId="648C15CA"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paymentMethodType</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4</w:t>
      </w:r>
      <w:r w:rsidRPr="00FB1F20">
        <w:rPr>
          <w:rFonts w:ascii="Consolas" w:hAnsi="Consolas" w:cs="Consolas"/>
          <w:color w:val="DFDFBF"/>
          <w:sz w:val="18"/>
          <w:szCs w:val="18"/>
          <w:lang w:val="en-US"/>
        </w:rPr>
        <w:t>,</w:t>
      </w:r>
    </w:p>
    <w:p w14:paraId="6D2CE263"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paymentSubjectType</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w:t>
      </w:r>
    </w:p>
    <w:p w14:paraId="6DF5E167"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14:paraId="0CD52CEC"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14:paraId="692920FD"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"quantity"</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2.000</w:t>
      </w:r>
      <w:r w:rsidRPr="00FB1F20">
        <w:rPr>
          <w:rFonts w:ascii="Consolas" w:hAnsi="Consolas" w:cs="Consolas"/>
          <w:color w:val="DFDFBF"/>
          <w:sz w:val="18"/>
          <w:szCs w:val="18"/>
          <w:lang w:val="en-US"/>
        </w:rPr>
        <w:t>,</w:t>
      </w:r>
    </w:p>
    <w:p w14:paraId="69E38025"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"price"</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4.45</w:t>
      </w:r>
      <w:r w:rsidRPr="00FB1F20">
        <w:rPr>
          <w:rFonts w:ascii="Consolas" w:hAnsi="Consolas" w:cs="Consolas"/>
          <w:color w:val="DFDFBF"/>
          <w:sz w:val="18"/>
          <w:szCs w:val="18"/>
          <w:lang w:val="en-US"/>
        </w:rPr>
        <w:t>,</w:t>
      </w:r>
    </w:p>
    <w:p w14:paraId="57B7FD68"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"tax"</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4</w:t>
      </w:r>
      <w:r w:rsidRPr="00FB1F20">
        <w:rPr>
          <w:rFonts w:ascii="Consolas" w:hAnsi="Consolas" w:cs="Consolas"/>
          <w:color w:val="DFDFBF"/>
          <w:sz w:val="18"/>
          <w:szCs w:val="18"/>
          <w:lang w:val="en-US"/>
        </w:rPr>
        <w:t>,</w:t>
      </w:r>
    </w:p>
    <w:p w14:paraId="4881632F"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"text"</w:t>
      </w:r>
      <w:r w:rsidRPr="00FB1F20">
        <w:rPr>
          <w:rFonts w:ascii="Consolas" w:hAnsi="Consolas" w:cs="Consolas"/>
          <w:color w:val="DFDFBF"/>
          <w:sz w:val="18"/>
          <w:szCs w:val="18"/>
          <w:lang w:val="en-US"/>
        </w:rPr>
        <w:t>: </w:t>
      </w:r>
      <w:r w:rsidRPr="00FB1F20">
        <w:rPr>
          <w:rFonts w:ascii="Consolas" w:hAnsi="Consolas" w:cs="Consolas"/>
          <w:color w:val="DFAF8F"/>
          <w:sz w:val="18"/>
          <w:szCs w:val="18"/>
          <w:lang w:val="en-US"/>
        </w:rPr>
        <w:t>"</w:t>
      </w:r>
      <w:r>
        <w:rPr>
          <w:rFonts w:ascii="Consolas" w:hAnsi="Consolas" w:cs="Consolas"/>
          <w:color w:val="DFAF8F"/>
          <w:sz w:val="18"/>
          <w:szCs w:val="18"/>
        </w:rPr>
        <w:t>Спички</w:t>
      </w:r>
      <w:r w:rsidRPr="00FB1F20">
        <w:rPr>
          <w:rFonts w:ascii="Consolas" w:hAnsi="Consolas" w:cs="Consolas"/>
          <w:color w:val="DFAF8F"/>
          <w:sz w:val="18"/>
          <w:szCs w:val="18"/>
          <w:lang w:val="en-US"/>
        </w:rPr>
        <w:t>"</w:t>
      </w:r>
      <w:r w:rsidRPr="00FB1F20">
        <w:rPr>
          <w:rFonts w:ascii="Consolas" w:hAnsi="Consolas" w:cs="Consolas"/>
          <w:color w:val="DFDFBF"/>
          <w:sz w:val="18"/>
          <w:szCs w:val="18"/>
          <w:lang w:val="en-US"/>
        </w:rPr>
        <w:t>,</w:t>
      </w:r>
    </w:p>
    <w:p w14:paraId="26C6EB33"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paymentMethodType</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3</w:t>
      </w:r>
      <w:r w:rsidRPr="00FB1F20">
        <w:rPr>
          <w:rFonts w:ascii="Consolas" w:hAnsi="Consolas" w:cs="Consolas"/>
          <w:color w:val="DFDFBF"/>
          <w:sz w:val="18"/>
          <w:szCs w:val="18"/>
          <w:lang w:val="en-US"/>
        </w:rPr>
        <w:t>,</w:t>
      </w:r>
    </w:p>
    <w:p w14:paraId="3839D74C"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paymentSubjectType</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13</w:t>
      </w:r>
    </w:p>
    <w:p w14:paraId="1E055B4C"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14:paraId="4E8C4089"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14:paraId="75949E02"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w:t>
      </w:r>
      <w:proofErr w:type="spellStart"/>
      <w:r w:rsidRPr="00FB1F20">
        <w:rPr>
          <w:rFonts w:ascii="Consolas" w:hAnsi="Consolas" w:cs="Consolas"/>
          <w:color w:val="8ACCCF"/>
          <w:sz w:val="18"/>
          <w:szCs w:val="18"/>
          <w:lang w:val="en-US"/>
        </w:rPr>
        <w:t>checkClose</w:t>
      </w:r>
      <w:proofErr w:type="spellEnd"/>
      <w:r w:rsidRPr="00FB1F20">
        <w:rPr>
          <w:rFonts w:ascii="Consolas" w:hAnsi="Consolas" w:cs="Consolas"/>
          <w:color w:val="8ACCCF"/>
          <w:sz w:val="18"/>
          <w:szCs w:val="18"/>
          <w:lang w:val="en-US"/>
        </w:rPr>
        <w:t>"</w:t>
      </w:r>
      <w:r w:rsidRPr="00FB1F20">
        <w:rPr>
          <w:rFonts w:ascii="Consolas" w:hAnsi="Consolas" w:cs="Consolas"/>
          <w:color w:val="DFDFBF"/>
          <w:sz w:val="18"/>
          <w:szCs w:val="18"/>
          <w:lang w:val="en-US"/>
        </w:rPr>
        <w:t>: {</w:t>
      </w:r>
    </w:p>
    <w:p w14:paraId="617EB58D"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"payments"</w:t>
      </w:r>
      <w:r w:rsidRPr="00FB1F20">
        <w:rPr>
          <w:rFonts w:ascii="Consolas" w:hAnsi="Consolas" w:cs="Consolas"/>
          <w:color w:val="DFDFBF"/>
          <w:sz w:val="18"/>
          <w:szCs w:val="18"/>
          <w:lang w:val="en-US"/>
        </w:rPr>
        <w:t>: [</w:t>
      </w:r>
    </w:p>
    <w:p w14:paraId="5507C1C1"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14:paraId="25A0F9A8"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"type"</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w:t>
      </w:r>
      <w:r w:rsidRPr="00FB1F20">
        <w:rPr>
          <w:rFonts w:ascii="Consolas" w:hAnsi="Consolas" w:cs="Consolas"/>
          <w:color w:val="DFDFBF"/>
          <w:sz w:val="18"/>
          <w:szCs w:val="18"/>
          <w:lang w:val="en-US"/>
        </w:rPr>
        <w:t>,</w:t>
      </w:r>
    </w:p>
    <w:p w14:paraId="2B967521"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"amount"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123.45</w:t>
      </w:r>
    </w:p>
    <w:p w14:paraId="46183753"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14:paraId="2A0F37CE"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p>
    <w:p w14:paraId="24DCACB5"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"type"</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2</w:t>
      </w:r>
      <w:r w:rsidRPr="00FB1F20">
        <w:rPr>
          <w:rFonts w:ascii="Consolas" w:hAnsi="Consolas" w:cs="Consolas"/>
          <w:color w:val="DFDFBF"/>
          <w:sz w:val="18"/>
          <w:szCs w:val="18"/>
          <w:lang w:val="en-US"/>
        </w:rPr>
        <w:t>,</w:t>
      </w:r>
    </w:p>
    <w:p w14:paraId="40DA718C" w14:textId="77777777" w:rsidR="004F178F" w:rsidRPr="00FB1F20"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FB1F20">
        <w:rPr>
          <w:rFonts w:ascii="Consolas" w:hAnsi="Consolas" w:cs="Consolas"/>
          <w:color w:val="8ACCCF"/>
          <w:sz w:val="18"/>
          <w:szCs w:val="18"/>
          <w:lang w:val="en-US"/>
        </w:rPr>
        <w:t>"amount"</w:t>
      </w:r>
      <w:r w:rsidRPr="00FB1F20">
        <w:rPr>
          <w:rFonts w:ascii="Consolas" w:hAnsi="Consolas" w:cs="Consolas"/>
          <w:color w:val="DFDFBF"/>
          <w:sz w:val="18"/>
          <w:szCs w:val="18"/>
          <w:lang w:val="en-US"/>
        </w:rPr>
        <w:t>: </w:t>
      </w:r>
      <w:r w:rsidRPr="00FB1F20">
        <w:rPr>
          <w:rFonts w:ascii="Consolas" w:hAnsi="Consolas" w:cs="Consolas"/>
          <w:color w:val="6E96BE"/>
          <w:sz w:val="18"/>
          <w:szCs w:val="18"/>
          <w:lang w:val="en-US"/>
        </w:rPr>
        <w:t>8.90000</w:t>
      </w:r>
    </w:p>
    <w:p w14:paraId="1742E0E1" w14:textId="77777777" w:rsidR="004F178F" w:rsidRPr="00BD0C97" w:rsidRDefault="004F178F" w:rsidP="004F178F">
      <w:pPr>
        <w:pStyle w:val="HTML"/>
        <w:shd w:val="clear" w:color="auto" w:fill="333333"/>
        <w:rPr>
          <w:rFonts w:ascii="Consolas" w:hAnsi="Consolas" w:cs="Consolas"/>
          <w:color w:val="DFDFBF"/>
          <w:sz w:val="18"/>
          <w:szCs w:val="18"/>
          <w:lang w:val="en-US"/>
        </w:rPr>
      </w:pPr>
      <w:r w:rsidRPr="00FB1F20">
        <w:rPr>
          <w:rFonts w:ascii="Consolas" w:hAnsi="Consolas" w:cs="Consolas"/>
          <w:color w:val="DFDFBF"/>
          <w:sz w:val="18"/>
          <w:szCs w:val="18"/>
          <w:lang w:val="en-US"/>
        </w:rPr>
        <w:t>        </w:t>
      </w:r>
      <w:r w:rsidRPr="00BD0C97">
        <w:rPr>
          <w:rFonts w:ascii="Consolas" w:hAnsi="Consolas" w:cs="Consolas"/>
          <w:color w:val="DFDFBF"/>
          <w:sz w:val="18"/>
          <w:szCs w:val="18"/>
          <w:lang w:val="en-US"/>
        </w:rPr>
        <w:t>}</w:t>
      </w:r>
    </w:p>
    <w:p w14:paraId="7BB9C31E" w14:textId="77777777"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p>
    <w:p w14:paraId="207F5C9F" w14:textId="77777777"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r w:rsidRPr="00BD0C97">
        <w:rPr>
          <w:rFonts w:ascii="Consolas" w:hAnsi="Consolas" w:cs="Consolas"/>
          <w:color w:val="8ACCCF"/>
          <w:sz w:val="18"/>
          <w:szCs w:val="18"/>
          <w:lang w:val="en-US"/>
        </w:rPr>
        <w:t>"</w:t>
      </w:r>
      <w:proofErr w:type="spellStart"/>
      <w:r w:rsidRPr="00BD0C97">
        <w:rPr>
          <w:rFonts w:ascii="Consolas" w:hAnsi="Consolas" w:cs="Consolas"/>
          <w:color w:val="8ACCCF"/>
          <w:sz w:val="18"/>
          <w:szCs w:val="18"/>
          <w:lang w:val="en-US"/>
        </w:rPr>
        <w:t>taxationSystem</w:t>
      </w:r>
      <w:proofErr w:type="spellEnd"/>
      <w:r w:rsidRPr="00BD0C97">
        <w:rPr>
          <w:rFonts w:ascii="Consolas" w:hAnsi="Consolas" w:cs="Consolas"/>
          <w:color w:val="8ACCCF"/>
          <w:sz w:val="18"/>
          <w:szCs w:val="18"/>
          <w:lang w:val="en-US"/>
        </w:rPr>
        <w:t>"</w:t>
      </w:r>
      <w:r w:rsidRPr="00BD0C97">
        <w:rPr>
          <w:rFonts w:ascii="Consolas" w:hAnsi="Consolas" w:cs="Consolas"/>
          <w:color w:val="DFDFBF"/>
          <w:sz w:val="18"/>
          <w:szCs w:val="18"/>
          <w:lang w:val="en-US"/>
        </w:rPr>
        <w:t>: </w:t>
      </w:r>
      <w:r w:rsidRPr="00BD0C97">
        <w:rPr>
          <w:rFonts w:ascii="Consolas" w:hAnsi="Consolas" w:cs="Consolas"/>
          <w:color w:val="6E96BE"/>
          <w:sz w:val="18"/>
          <w:szCs w:val="18"/>
          <w:lang w:val="en-US"/>
        </w:rPr>
        <w:t>1</w:t>
      </w:r>
    </w:p>
    <w:p w14:paraId="51110A04" w14:textId="77777777"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p>
    <w:p w14:paraId="15BA1585" w14:textId="77777777"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r w:rsidRPr="00BD0C97">
        <w:rPr>
          <w:rFonts w:ascii="Consolas" w:hAnsi="Consolas" w:cs="Consolas"/>
          <w:color w:val="8ACCCF"/>
          <w:sz w:val="18"/>
          <w:szCs w:val="18"/>
          <w:lang w:val="en-US"/>
        </w:rPr>
        <w:t>"</w:t>
      </w:r>
      <w:proofErr w:type="spellStart"/>
      <w:r w:rsidRPr="00BD0C97">
        <w:rPr>
          <w:rFonts w:ascii="Consolas" w:hAnsi="Consolas" w:cs="Consolas"/>
          <w:color w:val="8ACCCF"/>
          <w:sz w:val="18"/>
          <w:szCs w:val="18"/>
          <w:lang w:val="en-US"/>
        </w:rPr>
        <w:t>customerContact</w:t>
      </w:r>
      <w:proofErr w:type="spellEnd"/>
      <w:r w:rsidRPr="00BD0C97">
        <w:rPr>
          <w:rFonts w:ascii="Consolas" w:hAnsi="Consolas" w:cs="Consolas"/>
          <w:color w:val="8ACCCF"/>
          <w:sz w:val="18"/>
          <w:szCs w:val="18"/>
          <w:lang w:val="en-US"/>
        </w:rPr>
        <w:t>"</w:t>
      </w:r>
      <w:r w:rsidRPr="00BD0C97">
        <w:rPr>
          <w:rFonts w:ascii="Consolas" w:hAnsi="Consolas" w:cs="Consolas"/>
          <w:color w:val="DFDFBF"/>
          <w:sz w:val="18"/>
          <w:szCs w:val="18"/>
          <w:lang w:val="en-US"/>
        </w:rPr>
        <w:t>: </w:t>
      </w:r>
      <w:r w:rsidRPr="00BD0C97">
        <w:rPr>
          <w:rFonts w:ascii="Consolas" w:hAnsi="Consolas" w:cs="Consolas"/>
          <w:color w:val="DFAF8F"/>
          <w:sz w:val="18"/>
          <w:szCs w:val="18"/>
          <w:lang w:val="en-US"/>
        </w:rPr>
        <w:t>"+79123456789"</w:t>
      </w:r>
    </w:p>
    <w:p w14:paraId="1ED84F88" w14:textId="77777777"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p>
    <w:p w14:paraId="6B6FE16E" w14:textId="77777777" w:rsidR="004F178F" w:rsidRPr="00BD0C97"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r w:rsidRPr="00BD0C97">
        <w:rPr>
          <w:rFonts w:ascii="Consolas" w:hAnsi="Consolas" w:cs="Consolas"/>
          <w:color w:val="8ACCCF"/>
          <w:sz w:val="18"/>
          <w:szCs w:val="18"/>
          <w:lang w:val="en-US"/>
        </w:rPr>
        <w:t>"change"</w:t>
      </w:r>
      <w:r w:rsidRPr="00BD0C97">
        <w:rPr>
          <w:rFonts w:ascii="Consolas" w:hAnsi="Consolas" w:cs="Consolas"/>
          <w:color w:val="DFDFBF"/>
          <w:sz w:val="18"/>
          <w:szCs w:val="18"/>
          <w:lang w:val="en-US"/>
        </w:rPr>
        <w:t>: </w:t>
      </w:r>
      <w:r w:rsidRPr="00BD0C97">
        <w:rPr>
          <w:rFonts w:ascii="Consolas" w:hAnsi="Consolas" w:cs="Consolas"/>
          <w:color w:val="6E96BE"/>
          <w:sz w:val="18"/>
          <w:szCs w:val="18"/>
          <w:lang w:val="en-US"/>
        </w:rPr>
        <w:t>974.01</w:t>
      </w:r>
      <w:r w:rsidRPr="00BD0C97">
        <w:rPr>
          <w:rFonts w:ascii="Consolas" w:hAnsi="Consolas" w:cs="Consolas"/>
          <w:color w:val="DFDFBF"/>
          <w:sz w:val="18"/>
          <w:szCs w:val="18"/>
          <w:lang w:val="en-US"/>
        </w:rPr>
        <w:t>,</w:t>
      </w:r>
    </w:p>
    <w:p w14:paraId="3E282EAC" w14:textId="77777777" w:rsidR="004F178F" w:rsidRPr="006B7DED" w:rsidRDefault="004F178F" w:rsidP="004F178F">
      <w:pPr>
        <w:pStyle w:val="HTML"/>
        <w:shd w:val="clear" w:color="auto" w:fill="333333"/>
        <w:rPr>
          <w:rFonts w:ascii="Consolas" w:hAnsi="Consolas" w:cs="Consolas"/>
          <w:color w:val="DFDFBF"/>
          <w:sz w:val="18"/>
          <w:szCs w:val="18"/>
          <w:lang w:val="en-US"/>
        </w:rPr>
      </w:pPr>
      <w:r w:rsidRPr="00BD0C97">
        <w:rPr>
          <w:rFonts w:ascii="Consolas" w:hAnsi="Consolas" w:cs="Consolas"/>
          <w:color w:val="DFDFBF"/>
          <w:sz w:val="18"/>
          <w:szCs w:val="18"/>
          <w:lang w:val="en-US"/>
        </w:rPr>
        <w:t>  </w:t>
      </w:r>
      <w:r w:rsidRPr="006B7DED">
        <w:rPr>
          <w:rFonts w:ascii="Consolas" w:hAnsi="Consolas" w:cs="Consolas"/>
          <w:color w:val="8ACCCF"/>
          <w:sz w:val="18"/>
          <w:szCs w:val="18"/>
          <w:lang w:val="en-US"/>
        </w:rPr>
        <w:t>"</w:t>
      </w:r>
      <w:proofErr w:type="spellStart"/>
      <w:r w:rsidRPr="00BD0C97">
        <w:rPr>
          <w:rFonts w:ascii="Consolas" w:hAnsi="Consolas" w:cs="Consolas"/>
          <w:color w:val="8ACCCF"/>
          <w:sz w:val="18"/>
          <w:szCs w:val="18"/>
          <w:lang w:val="en-US"/>
        </w:rPr>
        <w:t>fp</w:t>
      </w:r>
      <w:proofErr w:type="spellEnd"/>
      <w:r w:rsidRPr="006B7DED">
        <w:rPr>
          <w:rFonts w:ascii="Consolas" w:hAnsi="Consolas" w:cs="Consolas"/>
          <w:color w:val="8ACCCF"/>
          <w:sz w:val="18"/>
          <w:szCs w:val="18"/>
          <w:lang w:val="en-US"/>
        </w:rPr>
        <w:t>"</w:t>
      </w:r>
      <w:r w:rsidRPr="006B7DED">
        <w:rPr>
          <w:rFonts w:ascii="Consolas" w:hAnsi="Consolas" w:cs="Consolas"/>
          <w:color w:val="DFDFBF"/>
          <w:sz w:val="18"/>
          <w:szCs w:val="18"/>
          <w:lang w:val="en-US"/>
        </w:rPr>
        <w:t>:</w:t>
      </w:r>
      <w:r w:rsidRPr="00BD0C97">
        <w:rPr>
          <w:rFonts w:ascii="Consolas" w:hAnsi="Consolas" w:cs="Consolas"/>
          <w:color w:val="DFDFBF"/>
          <w:sz w:val="18"/>
          <w:szCs w:val="18"/>
          <w:lang w:val="en-US"/>
        </w:rPr>
        <w:t> </w:t>
      </w:r>
      <w:r w:rsidRPr="006B7DED">
        <w:rPr>
          <w:rFonts w:ascii="Consolas" w:hAnsi="Consolas" w:cs="Consolas"/>
          <w:color w:val="DFAF8F"/>
          <w:sz w:val="18"/>
          <w:szCs w:val="18"/>
          <w:lang w:val="en-US"/>
        </w:rPr>
        <w:t>"2364009522"</w:t>
      </w:r>
    </w:p>
    <w:p w14:paraId="2693641D" w14:textId="77777777" w:rsidR="004F178F" w:rsidRPr="00F313E5" w:rsidRDefault="004F178F" w:rsidP="004F178F">
      <w:pPr>
        <w:pStyle w:val="HTML"/>
        <w:shd w:val="clear" w:color="auto" w:fill="333333"/>
        <w:rPr>
          <w:rFonts w:ascii="Consolas" w:hAnsi="Consolas" w:cs="Consolas"/>
          <w:color w:val="DFDFBF"/>
          <w:sz w:val="18"/>
          <w:szCs w:val="18"/>
          <w:lang w:val="en-US"/>
        </w:rPr>
      </w:pPr>
      <w:r w:rsidRPr="00F313E5">
        <w:rPr>
          <w:rFonts w:ascii="Consolas" w:hAnsi="Consolas" w:cs="Consolas"/>
          <w:color w:val="DFDFBF"/>
          <w:sz w:val="18"/>
          <w:szCs w:val="18"/>
          <w:lang w:val="en-US"/>
        </w:rPr>
        <w:t>}</w:t>
      </w:r>
    </w:p>
    <w:p w14:paraId="7F746806" w14:textId="77777777" w:rsidR="004F178F" w:rsidRPr="00F313E5" w:rsidRDefault="004F178F" w:rsidP="004F178F">
      <w:pPr>
        <w:spacing w:after="160" w:line="259" w:lineRule="auto"/>
        <w:rPr>
          <w:rFonts w:ascii="Consolas" w:eastAsiaTheme="minorHAnsi" w:hAnsi="Consolas" w:cs="Consolas"/>
          <w:color w:val="000000"/>
          <w:sz w:val="19"/>
          <w:szCs w:val="19"/>
          <w:lang w:val="en-US" w:eastAsia="en-US"/>
        </w:rPr>
      </w:pPr>
    </w:p>
    <w:p w14:paraId="2FC7B6ED" w14:textId="77777777" w:rsidR="004F178F" w:rsidRPr="00F313E5" w:rsidRDefault="004F178F" w:rsidP="004F178F">
      <w:pPr>
        <w:spacing w:after="160" w:line="259" w:lineRule="auto"/>
        <w:rPr>
          <w:rFonts w:ascii="Consolas" w:eastAsiaTheme="minorHAnsi" w:hAnsi="Consolas" w:cs="Consolas"/>
          <w:color w:val="000000"/>
          <w:sz w:val="19"/>
          <w:szCs w:val="19"/>
          <w:lang w:val="en-US" w:eastAsia="en-US"/>
        </w:rPr>
      </w:pPr>
      <w:r w:rsidRPr="00F313E5">
        <w:rPr>
          <w:rFonts w:ascii="Consolas" w:eastAsiaTheme="minorHAnsi" w:hAnsi="Consolas" w:cs="Consolas"/>
          <w:color w:val="000000"/>
          <w:sz w:val="19"/>
          <w:szCs w:val="19"/>
          <w:lang w:val="en-US" w:eastAsia="en-US"/>
        </w:rPr>
        <w:br w:type="page"/>
      </w:r>
    </w:p>
    <w:p w14:paraId="1BC1689C" w14:textId="77777777" w:rsidR="00F313E5" w:rsidRPr="00F313E5" w:rsidRDefault="00F313E5" w:rsidP="00F313E5">
      <w:pPr>
        <w:rPr>
          <w:rFonts w:asciiTheme="majorHAnsi" w:eastAsiaTheme="majorEastAsia" w:hAnsiTheme="majorHAnsi" w:cstheme="majorBidi"/>
          <w:color w:val="2E74B5" w:themeColor="accent1" w:themeShade="BF"/>
          <w:sz w:val="26"/>
          <w:szCs w:val="26"/>
          <w:lang w:val="en-US"/>
        </w:rPr>
      </w:pPr>
      <w:r w:rsidRPr="00F313E5">
        <w:rPr>
          <w:rFonts w:asciiTheme="majorHAnsi" w:eastAsiaTheme="majorEastAsia" w:hAnsiTheme="majorHAnsi" w:cstheme="majorBidi"/>
          <w:color w:val="2E74B5" w:themeColor="accent1" w:themeShade="BF"/>
          <w:sz w:val="26"/>
          <w:szCs w:val="26"/>
          <w:lang w:val="en-US"/>
        </w:rPr>
        <w:lastRenderedPageBreak/>
        <w:t xml:space="preserve">2.3 </w:t>
      </w:r>
      <w:r w:rsidR="0039179D" w:rsidRPr="0039179D">
        <w:rPr>
          <w:rFonts w:asciiTheme="majorHAnsi" w:eastAsiaTheme="majorEastAsia" w:hAnsiTheme="majorHAnsi" w:cstheme="majorBidi"/>
          <w:color w:val="2E74B5" w:themeColor="accent1" w:themeShade="BF"/>
          <w:sz w:val="26"/>
          <w:szCs w:val="26"/>
          <w:lang w:val="en-US"/>
        </w:rPr>
        <w:t>Creating a correction receipt</w:t>
      </w:r>
    </w:p>
    <w:p w14:paraId="65D6D939" w14:textId="77777777" w:rsidR="00F313E5" w:rsidRPr="00F313E5" w:rsidRDefault="0039179D" w:rsidP="009861AB">
      <w:pPr>
        <w:rPr>
          <w:rFonts w:eastAsiaTheme="majorEastAsia"/>
          <w:lang w:val="en-US"/>
        </w:rPr>
      </w:pPr>
      <w:r w:rsidRPr="0039179D">
        <w:rPr>
          <w:rFonts w:eastAsiaTheme="majorEastAsia"/>
          <w:lang w:val="en-US"/>
        </w:rPr>
        <w:t xml:space="preserve">Creating a correction receipt </w:t>
      </w:r>
      <w:r w:rsidR="00F313E5" w:rsidRPr="00F313E5">
        <w:rPr>
          <w:rFonts w:eastAsiaTheme="majorEastAsia"/>
          <w:lang w:val="en-US"/>
        </w:rPr>
        <w:t xml:space="preserve">– the asynchronous request, after </w:t>
      </w:r>
      <w:r w:rsidR="00992558">
        <w:rPr>
          <w:rFonts w:eastAsiaTheme="majorEastAsia"/>
          <w:lang w:val="en-US"/>
        </w:rPr>
        <w:t>its</w:t>
      </w:r>
      <w:r w:rsidR="00F313E5" w:rsidRPr="00F313E5">
        <w:rPr>
          <w:rFonts w:eastAsiaTheme="majorEastAsia"/>
          <w:lang w:val="en-US"/>
        </w:rPr>
        <w:t xml:space="preserve"> execution, a </w:t>
      </w:r>
      <w:r w:rsidRPr="0039179D">
        <w:rPr>
          <w:rFonts w:eastAsiaTheme="majorEastAsia"/>
          <w:lang w:val="en-US"/>
        </w:rPr>
        <w:t>receipt</w:t>
      </w:r>
      <w:r w:rsidRPr="00F313E5">
        <w:rPr>
          <w:rFonts w:eastAsiaTheme="majorEastAsia"/>
          <w:lang w:val="en-US"/>
        </w:rPr>
        <w:t xml:space="preserve"> </w:t>
      </w:r>
      <w:r w:rsidR="00F313E5" w:rsidRPr="00F313E5">
        <w:rPr>
          <w:rFonts w:eastAsiaTheme="majorEastAsia"/>
          <w:lang w:val="en-US"/>
        </w:rPr>
        <w:t xml:space="preserve">is queued for </w:t>
      </w:r>
      <w:r w:rsidR="00992558">
        <w:rPr>
          <w:rFonts w:eastAsiaTheme="majorEastAsia"/>
          <w:lang w:val="en-US"/>
        </w:rPr>
        <w:t>handling</w:t>
      </w:r>
      <w:r w:rsidR="00F313E5" w:rsidRPr="00F313E5">
        <w:rPr>
          <w:rFonts w:eastAsiaTheme="majorEastAsia"/>
          <w:lang w:val="en-US"/>
        </w:rPr>
        <w:t>. In addition to the receipt data, the client sends a unique document ID using which, in the future, it will be able to request the status of the correction receipt</w:t>
      </w:r>
      <w:r w:rsidR="00F7195A">
        <w:rPr>
          <w:rFonts w:eastAsiaTheme="majorEastAsia"/>
          <w:lang w:val="en-US"/>
        </w:rPr>
        <w:t xml:space="preserve"> </w:t>
      </w:r>
      <w:r w:rsidR="00F313E5" w:rsidRPr="00F313E5">
        <w:rPr>
          <w:rFonts w:eastAsiaTheme="majorEastAsia"/>
          <w:lang w:val="en-US"/>
        </w:rPr>
        <w:t xml:space="preserve">(p. 2. 4). </w:t>
      </w:r>
      <w:r w:rsidR="00F7195A" w:rsidRPr="00F313E5">
        <w:rPr>
          <w:rFonts w:eastAsiaTheme="majorEastAsia"/>
          <w:lang w:val="en-US"/>
        </w:rPr>
        <w:t>In addition</w:t>
      </w:r>
      <w:r w:rsidR="00F313E5" w:rsidRPr="00F313E5">
        <w:rPr>
          <w:rFonts w:eastAsiaTheme="majorEastAsia"/>
          <w:lang w:val="en-US"/>
        </w:rPr>
        <w:t>, this ID provides idempotency of requests.</w:t>
      </w:r>
    </w:p>
    <w:p w14:paraId="7E585484" w14:textId="77777777" w:rsidR="00F313E5" w:rsidRPr="00F313E5" w:rsidRDefault="00F313E5" w:rsidP="009861AB">
      <w:pPr>
        <w:rPr>
          <w:rFonts w:eastAsiaTheme="majorEastAsia"/>
          <w:lang w:val="en-US"/>
        </w:rPr>
      </w:pPr>
      <w:r w:rsidRPr="00F313E5">
        <w:rPr>
          <w:rFonts w:eastAsiaTheme="majorEastAsia"/>
          <w:lang w:val="en-US"/>
        </w:rPr>
        <w:t>The ID must be unique within the organization.</w:t>
      </w:r>
    </w:p>
    <w:p w14:paraId="1DAF52FA" w14:textId="2B512823" w:rsidR="00F313E5" w:rsidRPr="00F313E5" w:rsidRDefault="00F313E5" w:rsidP="009861AB">
      <w:pPr>
        <w:rPr>
          <w:rFonts w:eastAsiaTheme="majorEastAsia"/>
          <w:lang w:val="en-US"/>
        </w:rPr>
      </w:pPr>
      <w:r w:rsidRPr="00F313E5">
        <w:rPr>
          <w:rFonts w:eastAsiaTheme="majorEastAsia"/>
          <w:lang w:val="en-US"/>
        </w:rPr>
        <w:t xml:space="preserve">The </w:t>
      </w:r>
      <w:r w:rsidR="00031999">
        <w:rPr>
          <w:rFonts w:eastAsiaTheme="majorEastAsia"/>
          <w:lang w:val="en-US"/>
        </w:rPr>
        <w:t>INN</w:t>
      </w:r>
      <w:r w:rsidRPr="00F313E5">
        <w:rPr>
          <w:rFonts w:eastAsiaTheme="majorEastAsia"/>
          <w:lang w:val="en-US"/>
        </w:rPr>
        <w:t xml:space="preserve"> is used to determine the device that can be used to make a </w:t>
      </w:r>
      <w:r w:rsidR="00096523" w:rsidRPr="0039179D">
        <w:rPr>
          <w:rFonts w:eastAsiaTheme="majorEastAsia"/>
          <w:lang w:val="en-US"/>
        </w:rPr>
        <w:t>receipt</w:t>
      </w:r>
      <w:r w:rsidRPr="00F313E5">
        <w:rPr>
          <w:rFonts w:eastAsiaTheme="majorEastAsia"/>
          <w:lang w:val="en-US"/>
        </w:rPr>
        <w:t>.</w:t>
      </w:r>
    </w:p>
    <w:p w14:paraId="6A0F0095" w14:textId="77777777" w:rsidR="00F313E5" w:rsidRPr="00F313E5" w:rsidRDefault="00F313E5" w:rsidP="009861AB">
      <w:pPr>
        <w:rPr>
          <w:rFonts w:eastAsiaTheme="majorEastAsia"/>
          <w:lang w:val="en-US"/>
        </w:rPr>
      </w:pPr>
      <w:r w:rsidRPr="00F313E5">
        <w:rPr>
          <w:rFonts w:eastAsiaTheme="majorEastAsia"/>
          <w:lang w:val="en-US"/>
        </w:rPr>
        <w:t xml:space="preserve">Group can be null or omitted in the request, in which case the </w:t>
      </w:r>
      <w:r w:rsidR="00096523" w:rsidRPr="0039179D">
        <w:rPr>
          <w:rFonts w:eastAsiaTheme="majorEastAsia"/>
          <w:lang w:val="en-US"/>
        </w:rPr>
        <w:t>receipt</w:t>
      </w:r>
      <w:r w:rsidR="00096523" w:rsidRPr="00F313E5">
        <w:rPr>
          <w:rFonts w:eastAsiaTheme="majorEastAsia"/>
          <w:lang w:val="en-US"/>
        </w:rPr>
        <w:t xml:space="preserve"> </w:t>
      </w:r>
      <w:r w:rsidRPr="00F313E5">
        <w:rPr>
          <w:rFonts w:eastAsiaTheme="majorEastAsia"/>
          <w:lang w:val="en-US"/>
        </w:rPr>
        <w:t>will be sent to the default group.</w:t>
      </w:r>
    </w:p>
    <w:p w14:paraId="5C964412" w14:textId="77777777" w:rsidR="004F178F" w:rsidRPr="00F313E5" w:rsidRDefault="00F313E5" w:rsidP="009861AB">
      <w:pPr>
        <w:rPr>
          <w:rFonts w:cs="Arial"/>
          <w:lang w:val="en-US"/>
        </w:rPr>
      </w:pPr>
      <w:r w:rsidRPr="00F313E5">
        <w:rPr>
          <w:rFonts w:eastAsiaTheme="majorEastAsia"/>
          <w:lang w:val="en-US"/>
        </w:rPr>
        <w:t>The default group is the group named Main</w:t>
      </w:r>
      <w:r w:rsidR="004F178F" w:rsidRPr="00F313E5">
        <w:rPr>
          <w:rFonts w:cs="Arial"/>
          <w:lang w:val="en-US"/>
        </w:rPr>
        <w:t>.</w:t>
      </w:r>
    </w:p>
    <w:p w14:paraId="0BBE4E9E" w14:textId="77777777" w:rsidR="004F178F" w:rsidRPr="00F313E5" w:rsidRDefault="004F178F" w:rsidP="004F178F">
      <w:pPr>
        <w:rPr>
          <w:rFonts w:cs="Arial"/>
          <w:lang w:val="en-US"/>
        </w:rPr>
      </w:pPr>
    </w:p>
    <w:p w14:paraId="1EDAC257" w14:textId="77777777" w:rsidR="004F178F" w:rsidRPr="006A64D3" w:rsidRDefault="00F313E5" w:rsidP="004F178F">
      <w:pPr>
        <w:rPr>
          <w:rFonts w:cs="Arial"/>
          <w:b/>
          <w:lang w:val="en-US"/>
        </w:rPr>
      </w:pPr>
      <w:r>
        <w:rPr>
          <w:rFonts w:cs="Arial"/>
          <w:lang w:val="en-US"/>
        </w:rPr>
        <w:t>Request</w:t>
      </w:r>
      <w:r w:rsidR="004F178F" w:rsidRPr="00DF451F">
        <w:rPr>
          <w:rFonts w:cs="Arial"/>
          <w:lang w:val="en-US"/>
        </w:rPr>
        <w:t>:</w:t>
      </w:r>
      <w:r w:rsidR="004F178F">
        <w:rPr>
          <w:rFonts w:cs="Arial"/>
          <w:lang w:val="en-US"/>
        </w:rPr>
        <w:t xml:space="preserve"> </w:t>
      </w:r>
      <w:r w:rsidR="004F178F" w:rsidRPr="00DF451F">
        <w:rPr>
          <w:rFonts w:cs="Arial"/>
          <w:b/>
          <w:lang w:val="en-US"/>
        </w:rPr>
        <w:t>POST</w:t>
      </w:r>
      <w:r w:rsidR="004F178F" w:rsidRPr="00DF451F">
        <w:rPr>
          <w:rFonts w:cs="Arial"/>
          <w:lang w:val="en-US"/>
        </w:rPr>
        <w:t xml:space="preserve"> </w:t>
      </w:r>
      <w:r w:rsidR="004F178F" w:rsidRPr="00DF451F">
        <w:rPr>
          <w:rFonts w:cs="Arial"/>
          <w:b/>
          <w:lang w:val="en-US"/>
        </w:rPr>
        <w:t>/</w:t>
      </w:r>
      <w:proofErr w:type="spellStart"/>
      <w:r w:rsidR="004F178F" w:rsidRPr="004D311A">
        <w:rPr>
          <w:rFonts w:cs="Arial"/>
          <w:b/>
          <w:lang w:val="en-US"/>
        </w:rPr>
        <w:t>api</w:t>
      </w:r>
      <w:proofErr w:type="spellEnd"/>
      <w:r w:rsidR="004F178F" w:rsidRPr="00DF451F">
        <w:rPr>
          <w:rFonts w:cs="Arial"/>
          <w:b/>
          <w:lang w:val="en-US"/>
        </w:rPr>
        <w:t>/</w:t>
      </w:r>
      <w:r w:rsidR="004F178F" w:rsidRPr="004D311A">
        <w:rPr>
          <w:rFonts w:cs="Arial"/>
          <w:b/>
          <w:lang w:val="en-US"/>
        </w:rPr>
        <w:t>v</w:t>
      </w:r>
      <w:r w:rsidR="004F178F" w:rsidRPr="004E79A5">
        <w:rPr>
          <w:rFonts w:cs="Arial"/>
          <w:b/>
          <w:lang w:val="en-US"/>
        </w:rPr>
        <w:t>2</w:t>
      </w:r>
      <w:r w:rsidR="004F178F" w:rsidRPr="00DF451F">
        <w:rPr>
          <w:rFonts w:cs="Arial"/>
          <w:b/>
          <w:lang w:val="en-US"/>
        </w:rPr>
        <w:t>/</w:t>
      </w:r>
      <w:bookmarkStart w:id="317" w:name="OLE_LINK103"/>
      <w:bookmarkStart w:id="318" w:name="OLE_LINK104"/>
      <w:bookmarkStart w:id="319" w:name="OLE_LINK105"/>
      <w:r w:rsidR="004F178F">
        <w:rPr>
          <w:rFonts w:cs="Arial"/>
          <w:b/>
          <w:lang w:val="en-US"/>
        </w:rPr>
        <w:t>corrections</w:t>
      </w:r>
      <w:bookmarkEnd w:id="317"/>
      <w:bookmarkEnd w:id="318"/>
      <w:bookmarkEnd w:id="319"/>
      <w:r w:rsidR="004F178F">
        <w:rPr>
          <w:rFonts w:cs="Arial"/>
          <w:b/>
          <w:lang w:val="en-US"/>
        </w:rPr>
        <w:t>/</w:t>
      </w:r>
    </w:p>
    <w:p w14:paraId="495E4D42" w14:textId="77777777" w:rsidR="004F178F" w:rsidRPr="006A64D3" w:rsidRDefault="004F178F" w:rsidP="004F178F">
      <w:pPr>
        <w:rPr>
          <w:rFonts w:cs="Arial"/>
          <w:lang w:val="en-US"/>
        </w:rPr>
      </w:pPr>
    </w:p>
    <w:p w14:paraId="41C6CC05" w14:textId="77777777" w:rsidR="004F178F" w:rsidRPr="00F313E5" w:rsidRDefault="004F178F" w:rsidP="004F178F">
      <w:pPr>
        <w:pStyle w:val="3"/>
        <w:rPr>
          <w:rFonts w:ascii="Verdana" w:hAnsi="Verdana" w:cs="Arial"/>
          <w:lang w:val="en-US"/>
        </w:rPr>
      </w:pPr>
      <w:bookmarkStart w:id="320" w:name="_Toc507539862"/>
      <w:bookmarkStart w:id="321" w:name="_Toc33785065"/>
      <w:r>
        <w:t xml:space="preserve">2.3.1 </w:t>
      </w:r>
      <w:bookmarkEnd w:id="320"/>
      <w:r w:rsidR="00F313E5">
        <w:rPr>
          <w:lang w:val="en-US"/>
        </w:rPr>
        <w:t>Request body</w:t>
      </w:r>
      <w:bookmarkEnd w:id="321"/>
    </w:p>
    <w:tbl>
      <w:tblPr>
        <w:tblStyle w:val="a4"/>
        <w:tblW w:w="10881" w:type="dxa"/>
        <w:tblLook w:val="04A0" w:firstRow="1" w:lastRow="0" w:firstColumn="1" w:lastColumn="0" w:noHBand="0" w:noVBand="1"/>
      </w:tblPr>
      <w:tblGrid>
        <w:gridCol w:w="1813"/>
        <w:gridCol w:w="5950"/>
        <w:gridCol w:w="3118"/>
      </w:tblGrid>
      <w:tr w:rsidR="00F7195A" w:rsidRPr="007D576E" w14:paraId="758BD2C1" w14:textId="77777777" w:rsidTr="005A1481">
        <w:tc>
          <w:tcPr>
            <w:tcW w:w="1813" w:type="dxa"/>
          </w:tcPr>
          <w:p w14:paraId="028DBD01" w14:textId="77777777" w:rsidR="00F7195A" w:rsidRPr="009E5CA4" w:rsidRDefault="00F7195A" w:rsidP="00F7195A">
            <w:pPr>
              <w:rPr>
                <w:rFonts w:cs="Arial"/>
                <w:lang w:val="en-US"/>
              </w:rPr>
            </w:pPr>
            <w:r>
              <w:rPr>
                <w:rFonts w:cs="Arial"/>
                <w:lang w:val="en-US"/>
              </w:rPr>
              <w:t>id</w:t>
            </w:r>
          </w:p>
        </w:tc>
        <w:tc>
          <w:tcPr>
            <w:tcW w:w="5950" w:type="dxa"/>
          </w:tcPr>
          <w:p w14:paraId="12987308" w14:textId="77777777" w:rsidR="00F7195A" w:rsidRPr="00F313E5" w:rsidRDefault="00F7195A" w:rsidP="00F7195A">
            <w:pPr>
              <w:rPr>
                <w:rFonts w:cs="Arial"/>
                <w:lang w:val="en-US"/>
              </w:rPr>
            </w:pPr>
            <w:r>
              <w:rPr>
                <w:rFonts w:cs="Arial"/>
                <w:lang w:val="en-US"/>
              </w:rPr>
              <w:t>id</w:t>
            </w:r>
          </w:p>
        </w:tc>
        <w:tc>
          <w:tcPr>
            <w:tcW w:w="3118" w:type="dxa"/>
          </w:tcPr>
          <w:p w14:paraId="7D81BF10" w14:textId="77777777" w:rsidR="00F7195A" w:rsidRPr="00F7195A" w:rsidRDefault="00F7195A" w:rsidP="00F7195A">
            <w:pPr>
              <w:rPr>
                <w:lang w:val="en-US"/>
              </w:rPr>
            </w:pPr>
            <w:r w:rsidRPr="00F7195A">
              <w:rPr>
                <w:lang w:val="en-US"/>
              </w:rPr>
              <w:t>String from 1 to 64 characters. This parameter is required.</w:t>
            </w:r>
          </w:p>
        </w:tc>
      </w:tr>
      <w:tr w:rsidR="00F7195A" w:rsidRPr="007D576E" w14:paraId="27141F07" w14:textId="77777777" w:rsidTr="005A1481">
        <w:tc>
          <w:tcPr>
            <w:tcW w:w="1813" w:type="dxa"/>
          </w:tcPr>
          <w:p w14:paraId="10211F64" w14:textId="77777777" w:rsidR="00F7195A" w:rsidRPr="0000532B" w:rsidRDefault="00F7195A" w:rsidP="00F7195A">
            <w:pPr>
              <w:rPr>
                <w:rFonts w:cs="Arial"/>
              </w:rPr>
            </w:pPr>
            <w:r>
              <w:rPr>
                <w:rFonts w:cs="Arial"/>
                <w:lang w:val="en-US"/>
              </w:rPr>
              <w:t>Inn</w:t>
            </w:r>
          </w:p>
        </w:tc>
        <w:tc>
          <w:tcPr>
            <w:tcW w:w="5950" w:type="dxa"/>
          </w:tcPr>
          <w:p w14:paraId="61BDFABF" w14:textId="2022F8C9" w:rsidR="00F7195A" w:rsidRPr="00F313E5" w:rsidRDefault="00031999" w:rsidP="00470BED">
            <w:pPr>
              <w:rPr>
                <w:rFonts w:cs="Arial"/>
                <w:lang w:val="en-US"/>
              </w:rPr>
            </w:pPr>
            <w:r>
              <w:rPr>
                <w:rFonts w:cs="Arial"/>
                <w:lang w:val="en-US"/>
              </w:rPr>
              <w:t>INN</w:t>
            </w:r>
            <w:r w:rsidR="00F7195A" w:rsidRPr="00F313E5">
              <w:rPr>
                <w:rFonts w:cs="Arial"/>
                <w:lang w:val="en-US"/>
              </w:rPr>
              <w:t xml:space="preserve"> of the organization for which the </w:t>
            </w:r>
            <w:r w:rsidR="00470BED">
              <w:rPr>
                <w:rFonts w:cs="Arial"/>
                <w:lang w:val="en-US"/>
              </w:rPr>
              <w:t>receipt</w:t>
            </w:r>
            <w:r w:rsidR="00F7195A" w:rsidRPr="00F313E5">
              <w:rPr>
                <w:rFonts w:cs="Arial"/>
                <w:lang w:val="en-US"/>
              </w:rPr>
              <w:t xml:space="preserve"> is being </w:t>
            </w:r>
            <w:r w:rsidR="00F7195A">
              <w:rPr>
                <w:rFonts w:cs="Arial"/>
                <w:lang w:val="en-US"/>
              </w:rPr>
              <w:t>printing</w:t>
            </w:r>
          </w:p>
        </w:tc>
        <w:tc>
          <w:tcPr>
            <w:tcW w:w="3118" w:type="dxa"/>
          </w:tcPr>
          <w:p w14:paraId="50494CCC" w14:textId="77777777" w:rsidR="00F7195A" w:rsidRPr="00F7195A" w:rsidRDefault="00F7195A" w:rsidP="00F7195A">
            <w:pPr>
              <w:rPr>
                <w:lang w:val="en-US"/>
              </w:rPr>
            </w:pPr>
            <w:r w:rsidRPr="00F7195A">
              <w:rPr>
                <w:lang w:val="en-US"/>
              </w:rPr>
              <w:t>String of 10 or 12 characters. This parameter is required.</w:t>
            </w:r>
          </w:p>
        </w:tc>
      </w:tr>
      <w:tr w:rsidR="00F7195A" w:rsidRPr="007D576E" w14:paraId="5044AEBC" w14:textId="77777777" w:rsidTr="005A1481">
        <w:tc>
          <w:tcPr>
            <w:tcW w:w="1813" w:type="dxa"/>
          </w:tcPr>
          <w:p w14:paraId="49F71F1E" w14:textId="77777777" w:rsidR="00F7195A" w:rsidRPr="0000532B" w:rsidRDefault="00F7195A" w:rsidP="00F7195A">
            <w:pPr>
              <w:rPr>
                <w:rFonts w:cs="Arial"/>
              </w:rPr>
            </w:pPr>
            <w:r>
              <w:rPr>
                <w:rFonts w:cs="Arial"/>
                <w:lang w:val="en-US"/>
              </w:rPr>
              <w:t>group</w:t>
            </w:r>
          </w:p>
        </w:tc>
        <w:tc>
          <w:tcPr>
            <w:tcW w:w="5950" w:type="dxa"/>
          </w:tcPr>
          <w:p w14:paraId="287197FE" w14:textId="77777777" w:rsidR="00F7195A" w:rsidRPr="00F313E5" w:rsidRDefault="00F7195A" w:rsidP="00F7195A">
            <w:pPr>
              <w:rPr>
                <w:rFonts w:cs="Arial"/>
                <w:lang w:val="en-US"/>
              </w:rPr>
            </w:pPr>
            <w:r w:rsidRPr="00F313E5">
              <w:rPr>
                <w:rFonts w:cs="Arial"/>
                <w:lang w:val="en-US"/>
              </w:rPr>
              <w:t>Group of devices that will be used to</w:t>
            </w:r>
            <w:r>
              <w:rPr>
                <w:rFonts w:cs="Arial"/>
                <w:lang w:val="en-US"/>
              </w:rPr>
              <w:t xml:space="preserve"> </w:t>
            </w:r>
            <w:proofErr w:type="gramStart"/>
            <w:r>
              <w:rPr>
                <w:rFonts w:cs="Arial"/>
                <w:lang w:val="en-US"/>
              </w:rPr>
              <w:t xml:space="preserve">do </w:t>
            </w:r>
            <w:r w:rsidRPr="00F313E5">
              <w:rPr>
                <w:rFonts w:cs="Arial"/>
                <w:lang w:val="en-US"/>
              </w:rPr>
              <w:t xml:space="preserve"> the</w:t>
            </w:r>
            <w:proofErr w:type="gramEnd"/>
            <w:r w:rsidRPr="00F313E5">
              <w:rPr>
                <w:rFonts w:cs="Arial"/>
                <w:lang w:val="en-US"/>
              </w:rPr>
              <w:t xml:space="preserve"> </w:t>
            </w:r>
            <w:r w:rsidR="00470BED">
              <w:rPr>
                <w:rFonts w:cs="Arial"/>
                <w:lang w:val="en-US"/>
              </w:rPr>
              <w:t>receipt</w:t>
            </w:r>
          </w:p>
        </w:tc>
        <w:tc>
          <w:tcPr>
            <w:tcW w:w="3118" w:type="dxa"/>
          </w:tcPr>
          <w:p w14:paraId="28E0B9CD" w14:textId="77777777" w:rsidR="00F7195A" w:rsidRPr="00F7195A" w:rsidRDefault="00F7195A" w:rsidP="00F7195A">
            <w:pPr>
              <w:rPr>
                <w:lang w:val="en-US"/>
              </w:rPr>
            </w:pPr>
            <w:r w:rsidRPr="00F7195A">
              <w:rPr>
                <w:lang w:val="en-US"/>
              </w:rPr>
              <w:t>String from 1 to 32 characters or null</w:t>
            </w:r>
          </w:p>
        </w:tc>
      </w:tr>
      <w:tr w:rsidR="00F7195A" w:rsidRPr="008F4F86" w14:paraId="689B25D9" w14:textId="77777777" w:rsidTr="005A1481">
        <w:tc>
          <w:tcPr>
            <w:tcW w:w="1813" w:type="dxa"/>
          </w:tcPr>
          <w:p w14:paraId="75F04426" w14:textId="77777777" w:rsidR="00F7195A" w:rsidRPr="008F4F86" w:rsidRDefault="00F7195A" w:rsidP="00F7195A">
            <w:pPr>
              <w:rPr>
                <w:rFonts w:cs="Arial"/>
                <w:lang w:val="en-US"/>
              </w:rPr>
            </w:pPr>
            <w:r>
              <w:rPr>
                <w:rFonts w:cs="Arial"/>
                <w:lang w:val="en-US"/>
              </w:rPr>
              <w:t>content</w:t>
            </w:r>
          </w:p>
        </w:tc>
        <w:tc>
          <w:tcPr>
            <w:tcW w:w="5950" w:type="dxa"/>
          </w:tcPr>
          <w:p w14:paraId="1D736E8D" w14:textId="77777777" w:rsidR="00F7195A" w:rsidRPr="00F313E5" w:rsidRDefault="00F7195A" w:rsidP="00F7195A">
            <w:pPr>
              <w:rPr>
                <w:rFonts w:cs="Arial"/>
                <w:lang w:val="en-US"/>
              </w:rPr>
            </w:pPr>
            <w:r>
              <w:rPr>
                <w:rFonts w:cs="Arial"/>
                <w:lang w:val="en-US"/>
              </w:rPr>
              <w:t>Content</w:t>
            </w:r>
          </w:p>
        </w:tc>
        <w:tc>
          <w:tcPr>
            <w:tcW w:w="3118" w:type="dxa"/>
          </w:tcPr>
          <w:p w14:paraId="7064DDBA" w14:textId="77777777" w:rsidR="00F7195A" w:rsidRPr="00A10025" w:rsidRDefault="00F7195A" w:rsidP="00F7195A">
            <w:proofErr w:type="spellStart"/>
            <w:r w:rsidRPr="00A10025">
              <w:t>Structure</w:t>
            </w:r>
            <w:proofErr w:type="spellEnd"/>
            <w:r w:rsidRPr="00A10025">
              <w:t xml:space="preserve"> </w:t>
            </w:r>
            <w:proofErr w:type="spellStart"/>
            <w:r w:rsidRPr="00A10025">
              <w:t>of</w:t>
            </w:r>
            <w:proofErr w:type="spellEnd"/>
            <w:r w:rsidRPr="00A10025">
              <w:t xml:space="preserve"> </w:t>
            </w:r>
            <w:proofErr w:type="spellStart"/>
            <w:r w:rsidRPr="00A10025">
              <w:t>clause</w:t>
            </w:r>
            <w:proofErr w:type="spellEnd"/>
            <w:r w:rsidRPr="00A10025">
              <w:t xml:space="preserve"> 2. 3. 1. 1</w:t>
            </w:r>
          </w:p>
        </w:tc>
      </w:tr>
      <w:tr w:rsidR="00F7195A" w:rsidRPr="008F4F86" w14:paraId="7DA772F4" w14:textId="77777777" w:rsidTr="005A1481">
        <w:tc>
          <w:tcPr>
            <w:tcW w:w="1813" w:type="dxa"/>
          </w:tcPr>
          <w:p w14:paraId="2307EAA6" w14:textId="77777777" w:rsidR="00F7195A" w:rsidRDefault="00F7195A" w:rsidP="00F7195A">
            <w:pPr>
              <w:rPr>
                <w:rFonts w:cs="Arial"/>
                <w:lang w:val="en-US"/>
              </w:rPr>
            </w:pPr>
            <w:r>
              <w:rPr>
                <w:rFonts w:cs="Arial"/>
                <w:lang w:val="en-US"/>
              </w:rPr>
              <w:t>key</w:t>
            </w:r>
          </w:p>
        </w:tc>
        <w:tc>
          <w:tcPr>
            <w:tcW w:w="5950" w:type="dxa"/>
          </w:tcPr>
          <w:p w14:paraId="60EA4146" w14:textId="77777777" w:rsidR="00F15283" w:rsidRPr="00547BF4" w:rsidRDefault="00F15283" w:rsidP="00F15283">
            <w:pPr>
              <w:rPr>
                <w:rFonts w:cs="Arial"/>
                <w:lang w:val="en-US"/>
              </w:rPr>
            </w:pPr>
            <w:r>
              <w:rPr>
                <w:rFonts w:cs="Arial"/>
                <w:lang w:val="en-US"/>
              </w:rPr>
              <w:t>The</w:t>
            </w:r>
            <w:r w:rsidRPr="00547BF4">
              <w:rPr>
                <w:rFonts w:cs="Arial"/>
                <w:lang w:val="en-US"/>
              </w:rPr>
              <w:t xml:space="preserve"> </w:t>
            </w:r>
            <w:r>
              <w:rPr>
                <w:rFonts w:cs="Arial"/>
                <w:lang w:val="en-US"/>
              </w:rPr>
              <w:t>name</w:t>
            </w:r>
            <w:r w:rsidRPr="00547BF4">
              <w:rPr>
                <w:rFonts w:cs="Arial"/>
                <w:lang w:val="en-US"/>
              </w:rPr>
              <w:t xml:space="preserve"> </w:t>
            </w:r>
            <w:r>
              <w:rPr>
                <w:rFonts w:cs="Arial"/>
                <w:lang w:val="en-US"/>
              </w:rPr>
              <w:t>of</w:t>
            </w:r>
            <w:r w:rsidRPr="00547BF4">
              <w:rPr>
                <w:rFonts w:cs="Arial"/>
                <w:lang w:val="en-US"/>
              </w:rPr>
              <w:t xml:space="preserve"> </w:t>
            </w:r>
            <w:r>
              <w:rPr>
                <w:rFonts w:cs="Arial"/>
                <w:lang w:val="en-US"/>
              </w:rPr>
              <w:t>the</w:t>
            </w:r>
            <w:r w:rsidRPr="00547BF4">
              <w:rPr>
                <w:rFonts w:cs="Arial"/>
                <w:lang w:val="en-US"/>
              </w:rPr>
              <w:t xml:space="preserve"> </w:t>
            </w:r>
            <w:r>
              <w:rPr>
                <w:rFonts w:cs="Arial"/>
                <w:lang w:val="en-US"/>
              </w:rPr>
              <w:t>key</w:t>
            </w:r>
            <w:r w:rsidRPr="00547BF4">
              <w:rPr>
                <w:rFonts w:cs="Arial"/>
                <w:lang w:val="en-US"/>
              </w:rPr>
              <w:t xml:space="preserve"> </w:t>
            </w:r>
            <w:r>
              <w:rPr>
                <w:rFonts w:cs="Arial"/>
                <w:lang w:val="en-US"/>
              </w:rPr>
              <w:t>used</w:t>
            </w:r>
            <w:r w:rsidRPr="00547BF4">
              <w:rPr>
                <w:rFonts w:cs="Arial"/>
                <w:lang w:val="en-US"/>
              </w:rPr>
              <w:t xml:space="preserve"> </w:t>
            </w:r>
            <w:r>
              <w:rPr>
                <w:rFonts w:cs="Arial"/>
                <w:lang w:val="en-US"/>
              </w:rPr>
              <w:t>to</w:t>
            </w:r>
            <w:r w:rsidRPr="00547BF4">
              <w:rPr>
                <w:rFonts w:cs="Arial"/>
                <w:lang w:val="en-US"/>
              </w:rPr>
              <w:t xml:space="preserve"> </w:t>
            </w:r>
            <w:r>
              <w:rPr>
                <w:rFonts w:cs="Arial"/>
                <w:lang w:val="en-US"/>
              </w:rPr>
              <w:t>verify</w:t>
            </w:r>
            <w:r w:rsidRPr="00547BF4">
              <w:rPr>
                <w:rFonts w:cs="Arial"/>
                <w:lang w:val="en-US"/>
              </w:rPr>
              <w:t xml:space="preserve"> </w:t>
            </w:r>
            <w:r>
              <w:rPr>
                <w:rFonts w:cs="Arial"/>
                <w:lang w:val="en-US"/>
              </w:rPr>
              <w:t>the</w:t>
            </w:r>
            <w:r w:rsidRPr="00547BF4">
              <w:rPr>
                <w:rFonts w:cs="Arial"/>
                <w:lang w:val="en-US"/>
              </w:rPr>
              <w:t xml:space="preserve"> </w:t>
            </w:r>
            <w:r>
              <w:rPr>
                <w:rFonts w:cs="Arial"/>
                <w:lang w:val="en-US"/>
              </w:rPr>
              <w:t>signature</w:t>
            </w:r>
            <w:r w:rsidRPr="00547BF4">
              <w:rPr>
                <w:rFonts w:cs="Arial"/>
                <w:lang w:val="en-US"/>
              </w:rPr>
              <w:t>.</w:t>
            </w:r>
          </w:p>
          <w:p w14:paraId="15D70CEC" w14:textId="77777777" w:rsidR="00F15283" w:rsidRDefault="00F15283" w:rsidP="00F15283">
            <w:pPr>
              <w:rPr>
                <w:rFonts w:cs="Arial"/>
                <w:lang w:val="en-US"/>
              </w:rPr>
            </w:pPr>
            <w:r>
              <w:rPr>
                <w:rFonts w:cs="Arial"/>
                <w:lang w:val="en-US"/>
              </w:rPr>
              <w:t>INN</w:t>
            </w:r>
            <w:r w:rsidRPr="00547BF4">
              <w:rPr>
                <w:rFonts w:cs="Arial"/>
                <w:lang w:val="en-US"/>
              </w:rPr>
              <w:t xml:space="preserve"> </w:t>
            </w:r>
            <w:r>
              <w:rPr>
                <w:rFonts w:cs="Arial"/>
                <w:lang w:val="en-US"/>
              </w:rPr>
              <w:t>is</w:t>
            </w:r>
            <w:r w:rsidRPr="00547BF4">
              <w:rPr>
                <w:rFonts w:cs="Arial"/>
                <w:lang w:val="en-US"/>
              </w:rPr>
              <w:t xml:space="preserve"> </w:t>
            </w:r>
            <w:r>
              <w:rPr>
                <w:rFonts w:cs="Arial"/>
                <w:lang w:val="en-US"/>
              </w:rPr>
              <w:t>used</w:t>
            </w:r>
            <w:r w:rsidRPr="00547BF4">
              <w:rPr>
                <w:rFonts w:cs="Arial"/>
                <w:lang w:val="en-US"/>
              </w:rPr>
              <w:t xml:space="preserve"> </w:t>
            </w:r>
            <w:r>
              <w:rPr>
                <w:rFonts w:cs="Arial"/>
                <w:lang w:val="en-US"/>
              </w:rPr>
              <w:t>for</w:t>
            </w:r>
            <w:r w:rsidRPr="00547BF4">
              <w:rPr>
                <w:rFonts w:cs="Arial"/>
                <w:lang w:val="en-US"/>
              </w:rPr>
              <w:t xml:space="preserve"> </w:t>
            </w:r>
            <w:r>
              <w:rPr>
                <w:rFonts w:cs="Arial"/>
                <w:lang w:val="en-US"/>
              </w:rPr>
              <w:t>clients</w:t>
            </w:r>
            <w:r w:rsidRPr="00547BF4">
              <w:rPr>
                <w:rFonts w:cs="Arial"/>
                <w:lang w:val="en-US"/>
              </w:rPr>
              <w:t>,</w:t>
            </w:r>
          </w:p>
          <w:p w14:paraId="76178230" w14:textId="77777777" w:rsidR="00F15283" w:rsidRDefault="00F15283" w:rsidP="00F15283">
            <w:pPr>
              <w:rPr>
                <w:rFonts w:cs="Arial"/>
                <w:lang w:val="en-US"/>
              </w:rPr>
            </w:pPr>
            <w:r>
              <w:rPr>
                <w:rFonts w:cs="Arial"/>
                <w:lang w:val="en-US"/>
              </w:rPr>
              <w:t xml:space="preserve">code with prefix </w:t>
            </w:r>
            <w:r w:rsidRPr="00547BF4">
              <w:rPr>
                <w:rFonts w:cs="Arial"/>
                <w:lang w:val="en-US"/>
              </w:rPr>
              <w:t>301****</w:t>
            </w:r>
            <w:r>
              <w:rPr>
                <w:rFonts w:cs="Arial"/>
                <w:lang w:val="en-US"/>
              </w:rPr>
              <w:t xml:space="preserve"> is used for partners</w:t>
            </w:r>
          </w:p>
          <w:p w14:paraId="01C19C9A" w14:textId="7EEA5E13" w:rsidR="00F7195A" w:rsidRPr="00F313E5" w:rsidRDefault="00F15283" w:rsidP="00F15283">
            <w:pPr>
              <w:rPr>
                <w:rFonts w:cs="Arial"/>
                <w:lang w:val="en-US"/>
              </w:rPr>
            </w:pPr>
            <w:r>
              <w:rPr>
                <w:rFonts w:cs="Arial"/>
                <w:lang w:val="en-US"/>
              </w:rPr>
              <w:t xml:space="preserve">code with </w:t>
            </w:r>
            <w:proofErr w:type="gramStart"/>
            <w:r>
              <w:rPr>
                <w:rFonts w:cs="Arial"/>
                <w:lang w:val="en-US"/>
              </w:rPr>
              <w:t xml:space="preserve">prefix  </w:t>
            </w:r>
            <w:r w:rsidRPr="00547BF4">
              <w:rPr>
                <w:rFonts w:cs="Arial"/>
                <w:lang w:val="en-US"/>
              </w:rPr>
              <w:t>401</w:t>
            </w:r>
            <w:proofErr w:type="gramEnd"/>
            <w:r w:rsidRPr="00547BF4">
              <w:rPr>
                <w:rFonts w:cs="Arial"/>
                <w:lang w:val="en-US"/>
              </w:rPr>
              <w:t>****</w:t>
            </w:r>
            <w:r>
              <w:rPr>
                <w:rFonts w:cs="Arial"/>
                <w:lang w:val="en-US"/>
              </w:rPr>
              <w:t xml:space="preserve"> is used for vending</w:t>
            </w:r>
          </w:p>
        </w:tc>
        <w:tc>
          <w:tcPr>
            <w:tcW w:w="3118" w:type="dxa"/>
          </w:tcPr>
          <w:p w14:paraId="7BA17F8E" w14:textId="77777777" w:rsidR="00F7195A" w:rsidRPr="00A10025" w:rsidRDefault="00F7195A" w:rsidP="00F7195A">
            <w:r w:rsidRPr="00F7195A">
              <w:rPr>
                <w:lang w:val="en-US"/>
              </w:rPr>
              <w:t xml:space="preserve">String of 1 to 32 characters long, or null. </w:t>
            </w:r>
            <w:proofErr w:type="spellStart"/>
            <w:r w:rsidRPr="00A10025">
              <w:t>This</w:t>
            </w:r>
            <w:proofErr w:type="spellEnd"/>
            <w:r w:rsidRPr="00A10025">
              <w:t xml:space="preserve"> </w:t>
            </w:r>
            <w:proofErr w:type="spellStart"/>
            <w:r w:rsidRPr="00A10025">
              <w:t>parameter</w:t>
            </w:r>
            <w:proofErr w:type="spellEnd"/>
            <w:r w:rsidRPr="00A10025">
              <w:t xml:space="preserve"> </w:t>
            </w:r>
            <w:proofErr w:type="spellStart"/>
            <w:r w:rsidRPr="00A10025">
              <w:t>is</w:t>
            </w:r>
            <w:proofErr w:type="spellEnd"/>
            <w:r w:rsidRPr="00A10025">
              <w:t xml:space="preserve"> </w:t>
            </w:r>
            <w:proofErr w:type="spellStart"/>
            <w:r w:rsidRPr="00A10025">
              <w:t>required</w:t>
            </w:r>
            <w:proofErr w:type="spellEnd"/>
            <w:r w:rsidRPr="00A10025">
              <w:t>.</w:t>
            </w:r>
          </w:p>
        </w:tc>
      </w:tr>
      <w:tr w:rsidR="00F7195A" w:rsidRPr="007D576E" w14:paraId="78CC5F2C" w14:textId="77777777" w:rsidTr="005A1481">
        <w:tc>
          <w:tcPr>
            <w:tcW w:w="1813" w:type="dxa"/>
          </w:tcPr>
          <w:p w14:paraId="1BF2020A" w14:textId="77777777" w:rsidR="00F7195A" w:rsidRPr="009D7C38" w:rsidRDefault="00F7195A" w:rsidP="00F7195A">
            <w:pPr>
              <w:rPr>
                <w:rFonts w:cs="Arial"/>
                <w:lang w:val="en-US"/>
              </w:rPr>
            </w:pPr>
            <w:proofErr w:type="spellStart"/>
            <w:r>
              <w:rPr>
                <w:rFonts w:cs="Arial"/>
                <w:lang w:val="en-US"/>
              </w:rPr>
              <w:t>callbackUrl</w:t>
            </w:r>
            <w:proofErr w:type="spellEnd"/>
          </w:p>
        </w:tc>
        <w:tc>
          <w:tcPr>
            <w:tcW w:w="5950" w:type="dxa"/>
          </w:tcPr>
          <w:p w14:paraId="2E44F5CD" w14:textId="77777777" w:rsidR="00F7195A" w:rsidRPr="00F313E5" w:rsidRDefault="00F7195A" w:rsidP="00F7195A">
            <w:pPr>
              <w:rPr>
                <w:rFonts w:cs="Arial"/>
                <w:lang w:val="en-US"/>
              </w:rPr>
            </w:pPr>
            <w:r w:rsidRPr="00F313E5">
              <w:rPr>
                <w:rFonts w:cs="Arial"/>
                <w:lang w:val="en-US"/>
              </w:rPr>
              <w:t>URL for sending the results of processing a receipt with a POST request</w:t>
            </w:r>
          </w:p>
        </w:tc>
        <w:tc>
          <w:tcPr>
            <w:tcW w:w="3118" w:type="dxa"/>
          </w:tcPr>
          <w:p w14:paraId="26968DD8" w14:textId="77777777" w:rsidR="00F7195A" w:rsidRPr="00F7195A" w:rsidRDefault="00F7195A" w:rsidP="00F7195A">
            <w:pPr>
              <w:rPr>
                <w:lang w:val="en-US"/>
              </w:rPr>
            </w:pPr>
            <w:r w:rsidRPr="00F7195A">
              <w:rPr>
                <w:lang w:val="en-US"/>
              </w:rPr>
              <w:t>String from 1 to 1024 characters or null</w:t>
            </w:r>
          </w:p>
        </w:tc>
      </w:tr>
    </w:tbl>
    <w:p w14:paraId="536C14AB" w14:textId="77777777" w:rsidR="004F178F" w:rsidRPr="00F7195A" w:rsidRDefault="004F178F" w:rsidP="004F178F">
      <w:pPr>
        <w:rPr>
          <w:lang w:val="en-US"/>
        </w:rPr>
      </w:pPr>
    </w:p>
    <w:p w14:paraId="7461BD5C" w14:textId="77777777" w:rsidR="004F178F" w:rsidRPr="00C16811" w:rsidRDefault="004F178F" w:rsidP="004F178F">
      <w:pPr>
        <w:pStyle w:val="3"/>
      </w:pPr>
      <w:bookmarkStart w:id="322" w:name="_Toc507539863"/>
      <w:bookmarkStart w:id="323" w:name="_Toc33785066"/>
      <w:r>
        <w:rPr>
          <w:rFonts w:cs="Arial"/>
        </w:rPr>
        <w:t>2.3.1.1</w:t>
      </w:r>
      <w:r>
        <w:t xml:space="preserve"> </w:t>
      </w:r>
      <w:bookmarkEnd w:id="322"/>
      <w:proofErr w:type="spellStart"/>
      <w:r w:rsidR="00F313E5" w:rsidRPr="00F313E5">
        <w:t>Document</w:t>
      </w:r>
      <w:proofErr w:type="spellEnd"/>
      <w:r w:rsidR="00F313E5" w:rsidRPr="00F313E5">
        <w:t xml:space="preserve"> </w:t>
      </w:r>
      <w:proofErr w:type="spellStart"/>
      <w:r w:rsidR="00F313E5" w:rsidRPr="00F313E5">
        <w:t>content</w:t>
      </w:r>
      <w:bookmarkEnd w:id="323"/>
      <w:proofErr w:type="spellEnd"/>
    </w:p>
    <w:tbl>
      <w:tblPr>
        <w:tblStyle w:val="a4"/>
        <w:tblW w:w="10881" w:type="dxa"/>
        <w:tblLayout w:type="fixed"/>
        <w:tblLook w:val="04A0" w:firstRow="1" w:lastRow="0" w:firstColumn="1" w:lastColumn="0" w:noHBand="0" w:noVBand="1"/>
      </w:tblPr>
      <w:tblGrid>
        <w:gridCol w:w="2660"/>
        <w:gridCol w:w="5103"/>
        <w:gridCol w:w="3118"/>
      </w:tblGrid>
      <w:tr w:rsidR="00F7195A" w:rsidRPr="007D576E" w14:paraId="3DAFD66C" w14:textId="77777777" w:rsidTr="003D573F">
        <w:tc>
          <w:tcPr>
            <w:tcW w:w="2660" w:type="dxa"/>
          </w:tcPr>
          <w:p w14:paraId="64AA5912" w14:textId="77777777" w:rsidR="00F7195A" w:rsidRPr="00DF451F" w:rsidRDefault="00F7195A" w:rsidP="00F7195A">
            <w:pPr>
              <w:rPr>
                <w:rFonts w:cs="Arial"/>
                <w:lang w:val="en-US"/>
              </w:rPr>
            </w:pPr>
            <w:bookmarkStart w:id="324" w:name="_Hlk490849500"/>
            <w:proofErr w:type="spellStart"/>
            <w:r>
              <w:rPr>
                <w:rFonts w:cs="Arial"/>
                <w:lang w:val="en-US"/>
              </w:rPr>
              <w:t>correctionType</w:t>
            </w:r>
            <w:proofErr w:type="spellEnd"/>
          </w:p>
        </w:tc>
        <w:tc>
          <w:tcPr>
            <w:tcW w:w="5103" w:type="dxa"/>
          </w:tcPr>
          <w:p w14:paraId="7628020B" w14:textId="77777777" w:rsidR="00F7195A" w:rsidRPr="00F313E5" w:rsidRDefault="00F7195A" w:rsidP="00F7195A">
            <w:pPr>
              <w:rPr>
                <w:rFonts w:cs="Arial"/>
                <w:lang w:val="en-US"/>
              </w:rPr>
            </w:pPr>
            <w:r w:rsidRPr="00F313E5">
              <w:rPr>
                <w:rFonts w:cs="Arial"/>
                <w:lang w:val="en-US"/>
              </w:rPr>
              <w:t>Correction type 1173:</w:t>
            </w:r>
          </w:p>
          <w:p w14:paraId="77E35F85" w14:textId="77777777" w:rsidR="00F7195A" w:rsidRPr="00F313E5" w:rsidRDefault="00F7195A" w:rsidP="00F7195A">
            <w:pPr>
              <w:rPr>
                <w:rFonts w:cs="Arial"/>
                <w:lang w:val="en-US"/>
              </w:rPr>
            </w:pPr>
            <w:r w:rsidRPr="00F313E5">
              <w:rPr>
                <w:rFonts w:cs="Arial"/>
                <w:lang w:val="en-US"/>
              </w:rPr>
              <w:t>0. Independently</w:t>
            </w:r>
          </w:p>
          <w:p w14:paraId="68D47783" w14:textId="77777777" w:rsidR="00F7195A" w:rsidRPr="00F313E5" w:rsidRDefault="00F7195A" w:rsidP="00F7195A">
            <w:pPr>
              <w:rPr>
                <w:rFonts w:cs="Arial"/>
                <w:lang w:val="en-US"/>
              </w:rPr>
            </w:pPr>
            <w:r w:rsidRPr="00F313E5">
              <w:rPr>
                <w:rFonts w:cs="Arial"/>
                <w:lang w:val="en-US"/>
              </w:rPr>
              <w:t>1. According to the prescription</w:t>
            </w:r>
          </w:p>
        </w:tc>
        <w:tc>
          <w:tcPr>
            <w:tcW w:w="3118" w:type="dxa"/>
          </w:tcPr>
          <w:p w14:paraId="39F9C2B8" w14:textId="77777777" w:rsidR="00F7195A" w:rsidRPr="00F7195A" w:rsidRDefault="00F7195A" w:rsidP="00F7195A">
            <w:pPr>
              <w:rPr>
                <w:lang w:val="en-US"/>
              </w:rPr>
            </w:pPr>
            <w:r w:rsidRPr="00F7195A">
              <w:rPr>
                <w:lang w:val="en-US"/>
              </w:rPr>
              <w:t>Number. This parameter is required.</w:t>
            </w:r>
          </w:p>
        </w:tc>
      </w:tr>
      <w:tr w:rsidR="00F7195A" w:rsidRPr="007D576E" w14:paraId="15C2E949" w14:textId="77777777" w:rsidTr="003D573F">
        <w:tc>
          <w:tcPr>
            <w:tcW w:w="2660" w:type="dxa"/>
          </w:tcPr>
          <w:p w14:paraId="1DC1D550" w14:textId="77777777" w:rsidR="00F7195A" w:rsidRPr="00981BE5" w:rsidRDefault="00F7195A" w:rsidP="00F7195A">
            <w:pPr>
              <w:rPr>
                <w:rFonts w:cs="Arial"/>
              </w:rPr>
            </w:pPr>
            <w:bookmarkStart w:id="325" w:name="_Hlk491086840"/>
            <w:bookmarkEnd w:id="324"/>
            <w:r>
              <w:rPr>
                <w:rFonts w:cs="Arial"/>
                <w:lang w:val="en-US"/>
              </w:rPr>
              <w:t>type</w:t>
            </w:r>
          </w:p>
        </w:tc>
        <w:tc>
          <w:tcPr>
            <w:tcW w:w="5103" w:type="dxa"/>
          </w:tcPr>
          <w:p w14:paraId="30211D01" w14:textId="77777777" w:rsidR="00F7195A" w:rsidRPr="00F313E5" w:rsidRDefault="00F7195A" w:rsidP="00F7195A">
            <w:pPr>
              <w:rPr>
                <w:rFonts w:cs="Arial"/>
                <w:lang w:val="en-US"/>
              </w:rPr>
            </w:pPr>
            <w:r w:rsidRPr="00F313E5">
              <w:rPr>
                <w:rFonts w:cs="Arial"/>
                <w:lang w:val="en-US"/>
              </w:rPr>
              <w:t>The basis of calculation, 1054:</w:t>
            </w:r>
          </w:p>
          <w:p w14:paraId="01627906" w14:textId="77777777" w:rsidR="00F7195A" w:rsidRPr="00F313E5" w:rsidRDefault="00F7195A" w:rsidP="00F7195A">
            <w:pPr>
              <w:rPr>
                <w:rFonts w:cs="Arial"/>
                <w:lang w:val="en-US"/>
              </w:rPr>
            </w:pPr>
            <w:r w:rsidRPr="00F313E5">
              <w:rPr>
                <w:rFonts w:cs="Arial"/>
                <w:lang w:val="en-US"/>
              </w:rPr>
              <w:t>1. Coming</w:t>
            </w:r>
          </w:p>
          <w:p w14:paraId="39C97D7F" w14:textId="77777777" w:rsidR="00F7195A" w:rsidRPr="00F313E5" w:rsidRDefault="00F7195A" w:rsidP="00F7195A">
            <w:pPr>
              <w:rPr>
                <w:rFonts w:cs="Arial"/>
                <w:lang w:val="en-US"/>
              </w:rPr>
            </w:pPr>
            <w:r w:rsidRPr="00F313E5">
              <w:rPr>
                <w:rFonts w:cs="Arial"/>
                <w:lang w:val="en-US"/>
              </w:rPr>
              <w:t>3. Expenditure</w:t>
            </w:r>
          </w:p>
        </w:tc>
        <w:tc>
          <w:tcPr>
            <w:tcW w:w="3118" w:type="dxa"/>
          </w:tcPr>
          <w:p w14:paraId="01E05253" w14:textId="77777777" w:rsidR="00F7195A" w:rsidRPr="00F7195A" w:rsidRDefault="00F7195A" w:rsidP="00F7195A">
            <w:pPr>
              <w:rPr>
                <w:lang w:val="en-US"/>
              </w:rPr>
            </w:pPr>
            <w:r w:rsidRPr="00F7195A">
              <w:rPr>
                <w:lang w:val="en-US"/>
              </w:rPr>
              <w:t>Number. This parameter is required.</w:t>
            </w:r>
          </w:p>
        </w:tc>
      </w:tr>
      <w:bookmarkEnd w:id="325"/>
      <w:tr w:rsidR="00F7195A" w:rsidRPr="008F4F86" w14:paraId="2D38806B" w14:textId="77777777" w:rsidTr="003D573F">
        <w:tc>
          <w:tcPr>
            <w:tcW w:w="2660" w:type="dxa"/>
          </w:tcPr>
          <w:p w14:paraId="77A80882" w14:textId="77777777" w:rsidR="00F7195A" w:rsidRPr="008F4F86" w:rsidRDefault="00F7195A" w:rsidP="00F7195A">
            <w:pPr>
              <w:rPr>
                <w:rFonts w:cs="Arial"/>
                <w:lang w:val="en-US"/>
              </w:rPr>
            </w:pPr>
            <w:r>
              <w:rPr>
                <w:rFonts w:cs="Arial"/>
                <w:lang w:val="en-US"/>
              </w:rPr>
              <w:t>c</w:t>
            </w:r>
            <w:proofErr w:type="spellStart"/>
            <w:r w:rsidRPr="00CA7F3F">
              <w:rPr>
                <w:rFonts w:cs="Arial"/>
              </w:rPr>
              <w:t>auseDocumentDate</w:t>
            </w:r>
            <w:proofErr w:type="spellEnd"/>
          </w:p>
        </w:tc>
        <w:tc>
          <w:tcPr>
            <w:tcW w:w="5103" w:type="dxa"/>
          </w:tcPr>
          <w:p w14:paraId="045B6AB3" w14:textId="77777777" w:rsidR="00F7195A" w:rsidRPr="00F313E5" w:rsidRDefault="00F7195A" w:rsidP="00F7195A">
            <w:pPr>
              <w:rPr>
                <w:rFonts w:cs="Arial"/>
                <w:lang w:val="en-US"/>
              </w:rPr>
            </w:pPr>
            <w:r w:rsidRPr="00F313E5">
              <w:rPr>
                <w:rFonts w:cs="Arial"/>
                <w:lang w:val="en-US"/>
              </w:rPr>
              <w:t>Date of the basis document for correction 1178.</w:t>
            </w:r>
          </w:p>
          <w:p w14:paraId="42191817" w14:textId="77777777" w:rsidR="00F7195A" w:rsidRPr="00F313E5" w:rsidRDefault="00F7195A" w:rsidP="00F7195A">
            <w:pPr>
              <w:rPr>
                <w:rFonts w:cs="Arial"/>
                <w:lang w:val="en-US"/>
              </w:rPr>
            </w:pPr>
            <w:r w:rsidRPr="00F313E5">
              <w:rPr>
                <w:rFonts w:cs="Arial"/>
                <w:lang w:val="en-US"/>
              </w:rPr>
              <w:t>In this detail, the time is always specified as 00:00:00</w:t>
            </w:r>
          </w:p>
        </w:tc>
        <w:tc>
          <w:tcPr>
            <w:tcW w:w="3118" w:type="dxa"/>
          </w:tcPr>
          <w:p w14:paraId="57BDF3A2" w14:textId="77777777" w:rsidR="00F7195A" w:rsidRPr="006E7045" w:rsidRDefault="00F7195A" w:rsidP="00F7195A">
            <w:r w:rsidRPr="00F7195A">
              <w:rPr>
                <w:lang w:val="en-US"/>
              </w:rPr>
              <w:t xml:space="preserve">Time as a string in ISO 8601 format. </w:t>
            </w:r>
            <w:proofErr w:type="spellStart"/>
            <w:r w:rsidRPr="006E7045">
              <w:t>This</w:t>
            </w:r>
            <w:proofErr w:type="spellEnd"/>
            <w:r w:rsidRPr="006E7045">
              <w:t xml:space="preserve"> </w:t>
            </w:r>
            <w:proofErr w:type="spellStart"/>
            <w:r w:rsidRPr="006E7045">
              <w:t>parameter</w:t>
            </w:r>
            <w:proofErr w:type="spellEnd"/>
            <w:r w:rsidRPr="006E7045">
              <w:t xml:space="preserve"> </w:t>
            </w:r>
            <w:proofErr w:type="spellStart"/>
            <w:r w:rsidRPr="006E7045">
              <w:t>is</w:t>
            </w:r>
            <w:proofErr w:type="spellEnd"/>
            <w:r w:rsidRPr="006E7045">
              <w:t xml:space="preserve"> </w:t>
            </w:r>
            <w:proofErr w:type="spellStart"/>
            <w:r w:rsidRPr="006E7045">
              <w:t>required</w:t>
            </w:r>
            <w:proofErr w:type="spellEnd"/>
            <w:r w:rsidRPr="006E7045">
              <w:t>.</w:t>
            </w:r>
          </w:p>
        </w:tc>
      </w:tr>
      <w:tr w:rsidR="00F7195A" w:rsidRPr="007D576E" w14:paraId="2F11ACEB" w14:textId="77777777" w:rsidTr="003D573F">
        <w:tc>
          <w:tcPr>
            <w:tcW w:w="2660" w:type="dxa"/>
          </w:tcPr>
          <w:p w14:paraId="6BA3584B" w14:textId="77777777" w:rsidR="00F7195A" w:rsidRPr="00B2081D" w:rsidRDefault="00F7195A" w:rsidP="00F7195A">
            <w:pPr>
              <w:rPr>
                <w:rFonts w:cs="Arial"/>
              </w:rPr>
            </w:pPr>
            <w:r>
              <w:rPr>
                <w:rFonts w:cs="Arial"/>
                <w:lang w:val="en-US"/>
              </w:rPr>
              <w:t>c</w:t>
            </w:r>
            <w:proofErr w:type="spellStart"/>
            <w:r w:rsidRPr="00CA7F3F">
              <w:rPr>
                <w:rFonts w:cs="Arial"/>
              </w:rPr>
              <w:t>auseDocumentNumber</w:t>
            </w:r>
            <w:proofErr w:type="spellEnd"/>
          </w:p>
        </w:tc>
        <w:tc>
          <w:tcPr>
            <w:tcW w:w="5103" w:type="dxa"/>
          </w:tcPr>
          <w:p w14:paraId="747F23C3" w14:textId="77777777" w:rsidR="00F7195A" w:rsidRPr="00F313E5" w:rsidRDefault="00F7195A" w:rsidP="00F7195A">
            <w:pPr>
              <w:rPr>
                <w:rFonts w:cs="Arial"/>
                <w:lang w:val="en-US"/>
              </w:rPr>
            </w:pPr>
            <w:r w:rsidRPr="00F313E5">
              <w:rPr>
                <w:rFonts w:cs="Arial"/>
                <w:lang w:val="en-US"/>
              </w:rPr>
              <w:t>Document number of the basis for correction, 1179</w:t>
            </w:r>
          </w:p>
        </w:tc>
        <w:tc>
          <w:tcPr>
            <w:tcW w:w="3118" w:type="dxa"/>
          </w:tcPr>
          <w:p w14:paraId="4C8BED0B" w14:textId="77777777" w:rsidR="00F7195A" w:rsidRPr="00F7195A" w:rsidRDefault="00F7195A" w:rsidP="00F7195A">
            <w:pPr>
              <w:rPr>
                <w:lang w:val="en-US"/>
              </w:rPr>
            </w:pPr>
            <w:r w:rsidRPr="00F7195A">
              <w:rPr>
                <w:lang w:val="en-US"/>
              </w:rPr>
              <w:t>String from 1 to 32 characters. This parameter is required.</w:t>
            </w:r>
          </w:p>
        </w:tc>
      </w:tr>
      <w:tr w:rsidR="00F7195A" w:rsidRPr="008F4F86" w14:paraId="2851A64D" w14:textId="77777777" w:rsidTr="003D573F">
        <w:tc>
          <w:tcPr>
            <w:tcW w:w="2660" w:type="dxa"/>
          </w:tcPr>
          <w:p w14:paraId="542378C1" w14:textId="77777777" w:rsidR="00F7195A" w:rsidRPr="00B2081D" w:rsidRDefault="00F7195A" w:rsidP="00F7195A">
            <w:pPr>
              <w:rPr>
                <w:rFonts w:cs="Arial"/>
              </w:rPr>
            </w:pPr>
            <w:r>
              <w:rPr>
                <w:rFonts w:cs="Arial"/>
                <w:lang w:val="en-US"/>
              </w:rPr>
              <w:t>t</w:t>
            </w:r>
            <w:proofErr w:type="spellStart"/>
            <w:r w:rsidRPr="006E25F9">
              <w:rPr>
                <w:rFonts w:cs="Arial"/>
              </w:rPr>
              <w:t>otalSum</w:t>
            </w:r>
            <w:proofErr w:type="spellEnd"/>
          </w:p>
        </w:tc>
        <w:tc>
          <w:tcPr>
            <w:tcW w:w="5103" w:type="dxa"/>
          </w:tcPr>
          <w:p w14:paraId="6FDC6598" w14:textId="77777777" w:rsidR="00F7195A" w:rsidRPr="00F313E5" w:rsidRDefault="00F7195A" w:rsidP="00F7195A">
            <w:pPr>
              <w:rPr>
                <w:rFonts w:cs="Arial"/>
                <w:lang w:val="en-US"/>
              </w:rPr>
            </w:pPr>
            <w:bookmarkStart w:id="326" w:name="OLE_LINK388"/>
            <w:bookmarkStart w:id="327" w:name="OLE_LINK389"/>
            <w:r w:rsidRPr="00F313E5">
              <w:rPr>
                <w:rFonts w:cs="Arial"/>
                <w:lang w:val="en-US"/>
              </w:rPr>
              <w:t xml:space="preserve">he </w:t>
            </w:r>
            <w:proofErr w:type="gramStart"/>
            <w:r w:rsidRPr="00F313E5">
              <w:rPr>
                <w:rFonts w:cs="Arial"/>
                <w:lang w:val="en-US"/>
              </w:rPr>
              <w:t>amount</w:t>
            </w:r>
            <w:proofErr w:type="gramEnd"/>
            <w:r w:rsidRPr="00F313E5">
              <w:rPr>
                <w:rFonts w:cs="Arial"/>
                <w:lang w:val="en-US"/>
              </w:rPr>
              <w:t xml:space="preserve"> of the calculation specified in the receipt, 1020</w:t>
            </w:r>
            <w:bookmarkEnd w:id="326"/>
            <w:bookmarkEnd w:id="327"/>
          </w:p>
        </w:tc>
        <w:tc>
          <w:tcPr>
            <w:tcW w:w="3118" w:type="dxa"/>
          </w:tcPr>
          <w:p w14:paraId="75325E1E" w14:textId="77777777" w:rsidR="00F7195A" w:rsidRPr="006E7045" w:rsidRDefault="00F7195A" w:rsidP="00F7195A">
            <w:r w:rsidRPr="00F7195A">
              <w:rPr>
                <w:lang w:val="en-US"/>
              </w:rPr>
              <w:t xml:space="preserve">Decimal number with an accuracy of 2 characters after the dot. </w:t>
            </w:r>
            <w:proofErr w:type="spellStart"/>
            <w:r w:rsidRPr="006E7045">
              <w:t>This</w:t>
            </w:r>
            <w:proofErr w:type="spellEnd"/>
            <w:r w:rsidRPr="006E7045">
              <w:t xml:space="preserve"> </w:t>
            </w:r>
            <w:proofErr w:type="spellStart"/>
            <w:r w:rsidRPr="006E7045">
              <w:t>parameter</w:t>
            </w:r>
            <w:proofErr w:type="spellEnd"/>
            <w:r w:rsidRPr="006E7045">
              <w:t xml:space="preserve"> </w:t>
            </w:r>
            <w:proofErr w:type="spellStart"/>
            <w:r w:rsidRPr="006E7045">
              <w:t>is</w:t>
            </w:r>
            <w:proofErr w:type="spellEnd"/>
            <w:r w:rsidRPr="006E7045">
              <w:t xml:space="preserve"> </w:t>
            </w:r>
            <w:proofErr w:type="spellStart"/>
            <w:r w:rsidRPr="006E7045">
              <w:t>required</w:t>
            </w:r>
            <w:proofErr w:type="spellEnd"/>
            <w:r w:rsidRPr="006E7045">
              <w:t>.</w:t>
            </w:r>
          </w:p>
        </w:tc>
      </w:tr>
      <w:tr w:rsidR="00F7195A" w:rsidRPr="007D576E" w14:paraId="72035507" w14:textId="77777777" w:rsidTr="003D573F">
        <w:tc>
          <w:tcPr>
            <w:tcW w:w="2660" w:type="dxa"/>
          </w:tcPr>
          <w:p w14:paraId="5F65A61F" w14:textId="77777777" w:rsidR="00F7195A" w:rsidRPr="004D0CB7" w:rsidRDefault="00F7195A" w:rsidP="00F7195A">
            <w:pPr>
              <w:rPr>
                <w:rFonts w:cs="Arial"/>
              </w:rPr>
            </w:pPr>
            <w:r>
              <w:rPr>
                <w:rFonts w:cs="Arial"/>
                <w:lang w:val="en-US"/>
              </w:rPr>
              <w:t>c</w:t>
            </w:r>
            <w:proofErr w:type="spellStart"/>
            <w:r w:rsidRPr="00935C2F">
              <w:rPr>
                <w:rFonts w:cs="Arial"/>
              </w:rPr>
              <w:t>ashSum</w:t>
            </w:r>
            <w:proofErr w:type="spellEnd"/>
          </w:p>
        </w:tc>
        <w:tc>
          <w:tcPr>
            <w:tcW w:w="5103" w:type="dxa"/>
          </w:tcPr>
          <w:p w14:paraId="59A2DE68" w14:textId="77777777" w:rsidR="00F7195A" w:rsidRPr="00F313E5" w:rsidRDefault="00F7195A" w:rsidP="00F7195A">
            <w:pPr>
              <w:tabs>
                <w:tab w:val="center" w:pos="2467"/>
              </w:tabs>
              <w:rPr>
                <w:lang w:val="en-US"/>
              </w:rPr>
            </w:pPr>
            <w:bookmarkStart w:id="328" w:name="OLE_LINK390"/>
            <w:bookmarkStart w:id="329" w:name="OLE_LINK391"/>
            <w:r w:rsidRPr="00F313E5">
              <w:rPr>
                <w:lang w:val="en-US"/>
              </w:rPr>
              <w:t>The amount of the check (for cash</w:t>
            </w:r>
            <w:r>
              <w:rPr>
                <w:lang w:val="en-US"/>
              </w:rPr>
              <w:t>)</w:t>
            </w:r>
            <w:r w:rsidRPr="00F313E5">
              <w:rPr>
                <w:lang w:val="en-US"/>
              </w:rPr>
              <w:t>, 1031</w:t>
            </w:r>
            <w:bookmarkEnd w:id="328"/>
            <w:bookmarkEnd w:id="329"/>
          </w:p>
        </w:tc>
        <w:tc>
          <w:tcPr>
            <w:tcW w:w="3118" w:type="dxa"/>
          </w:tcPr>
          <w:p w14:paraId="583B323E" w14:textId="77777777" w:rsidR="00F7195A" w:rsidRPr="00F7195A" w:rsidRDefault="00F7195A" w:rsidP="00F7195A">
            <w:pPr>
              <w:rPr>
                <w:lang w:val="en-US"/>
              </w:rPr>
            </w:pPr>
            <w:r w:rsidRPr="00F7195A">
              <w:rPr>
                <w:lang w:val="en-US"/>
              </w:rPr>
              <w:t>Decimal number up to 2 characters after the dot</w:t>
            </w:r>
          </w:p>
        </w:tc>
      </w:tr>
      <w:tr w:rsidR="00F7195A" w:rsidRPr="007D576E" w14:paraId="77DFFD5A" w14:textId="77777777" w:rsidTr="003D573F">
        <w:tc>
          <w:tcPr>
            <w:tcW w:w="2660" w:type="dxa"/>
          </w:tcPr>
          <w:p w14:paraId="04E1EBF3" w14:textId="77777777" w:rsidR="00F7195A" w:rsidRPr="00AE6B24" w:rsidRDefault="00F7195A" w:rsidP="00F7195A">
            <w:pPr>
              <w:rPr>
                <w:rFonts w:cs="Arial"/>
              </w:rPr>
            </w:pPr>
            <w:r>
              <w:rPr>
                <w:rFonts w:cs="Arial"/>
                <w:lang w:val="en-US"/>
              </w:rPr>
              <w:t>e</w:t>
            </w:r>
            <w:proofErr w:type="spellStart"/>
            <w:r w:rsidRPr="00F4590F">
              <w:rPr>
                <w:rFonts w:cs="Arial"/>
              </w:rPr>
              <w:t>CashSum</w:t>
            </w:r>
            <w:proofErr w:type="spellEnd"/>
          </w:p>
        </w:tc>
        <w:tc>
          <w:tcPr>
            <w:tcW w:w="5103" w:type="dxa"/>
          </w:tcPr>
          <w:p w14:paraId="6A258D3C" w14:textId="77777777" w:rsidR="00F7195A" w:rsidRPr="00F313E5" w:rsidRDefault="00F7195A" w:rsidP="00F7195A">
            <w:pPr>
              <w:rPr>
                <w:lang w:val="en-US"/>
              </w:rPr>
            </w:pPr>
            <w:bookmarkStart w:id="330" w:name="OLE_LINK392"/>
            <w:bookmarkStart w:id="331" w:name="OLE_LINK393"/>
            <w:r w:rsidRPr="00F313E5">
              <w:rPr>
                <w:lang w:val="en-US"/>
              </w:rPr>
              <w:t>The amount of the check (</w:t>
            </w:r>
            <w:r>
              <w:rPr>
                <w:lang w:val="en-US"/>
              </w:rPr>
              <w:t>non-</w:t>
            </w:r>
            <w:r w:rsidR="00E85403">
              <w:rPr>
                <w:lang w:val="en-US"/>
              </w:rPr>
              <w:t>cash</w:t>
            </w:r>
            <w:r w:rsidRPr="00F313E5">
              <w:rPr>
                <w:lang w:val="en-US"/>
              </w:rPr>
              <w:t>), 1081</w:t>
            </w:r>
            <w:bookmarkEnd w:id="330"/>
            <w:bookmarkEnd w:id="331"/>
          </w:p>
        </w:tc>
        <w:tc>
          <w:tcPr>
            <w:tcW w:w="3118" w:type="dxa"/>
          </w:tcPr>
          <w:p w14:paraId="3DA82D55" w14:textId="77777777" w:rsidR="00F7195A" w:rsidRPr="00F7195A" w:rsidRDefault="00F7195A" w:rsidP="00F7195A">
            <w:pPr>
              <w:rPr>
                <w:lang w:val="en-US"/>
              </w:rPr>
            </w:pPr>
            <w:r w:rsidRPr="00F7195A">
              <w:rPr>
                <w:lang w:val="en-US"/>
              </w:rPr>
              <w:t>Decimal number up to 2 characters after the dot</w:t>
            </w:r>
          </w:p>
        </w:tc>
      </w:tr>
      <w:tr w:rsidR="00F7195A" w:rsidRPr="007D576E" w14:paraId="60F32912" w14:textId="77777777" w:rsidTr="003D573F">
        <w:tc>
          <w:tcPr>
            <w:tcW w:w="2660" w:type="dxa"/>
          </w:tcPr>
          <w:p w14:paraId="67075FFA" w14:textId="77777777" w:rsidR="00F7195A" w:rsidRPr="00AE6B24" w:rsidRDefault="00F7195A" w:rsidP="00F7195A">
            <w:pPr>
              <w:rPr>
                <w:rFonts w:cs="Arial"/>
              </w:rPr>
            </w:pPr>
            <w:r>
              <w:rPr>
                <w:rFonts w:cs="Arial"/>
                <w:lang w:val="en-US"/>
              </w:rPr>
              <w:t>p</w:t>
            </w:r>
            <w:proofErr w:type="spellStart"/>
            <w:r w:rsidRPr="000F29F3">
              <w:rPr>
                <w:rFonts w:cs="Arial"/>
              </w:rPr>
              <w:t>repaymentSum</w:t>
            </w:r>
            <w:proofErr w:type="spellEnd"/>
          </w:p>
        </w:tc>
        <w:tc>
          <w:tcPr>
            <w:tcW w:w="5103" w:type="dxa"/>
          </w:tcPr>
          <w:p w14:paraId="20F9E472" w14:textId="77777777" w:rsidR="00F7195A" w:rsidRPr="00F313E5" w:rsidRDefault="00F7195A" w:rsidP="00F7195A">
            <w:pPr>
              <w:rPr>
                <w:lang w:val="en-US"/>
              </w:rPr>
            </w:pPr>
            <w:r w:rsidRPr="00F313E5">
              <w:rPr>
                <w:lang w:val="en-US"/>
              </w:rPr>
              <w:t xml:space="preserve">he </w:t>
            </w:r>
            <w:proofErr w:type="gramStart"/>
            <w:r w:rsidRPr="00F313E5">
              <w:rPr>
                <w:lang w:val="en-US"/>
              </w:rPr>
              <w:t>amount</w:t>
            </w:r>
            <w:proofErr w:type="gramEnd"/>
            <w:r w:rsidRPr="00F313E5">
              <w:rPr>
                <w:lang w:val="en-US"/>
              </w:rPr>
              <w:t xml:space="preserve"> of the check by prepayment (offset of the advance and (or) previous payments), 1215</w:t>
            </w:r>
          </w:p>
        </w:tc>
        <w:tc>
          <w:tcPr>
            <w:tcW w:w="3118" w:type="dxa"/>
          </w:tcPr>
          <w:p w14:paraId="2DBDAF19" w14:textId="77777777" w:rsidR="00F7195A" w:rsidRPr="00F7195A" w:rsidRDefault="00F7195A" w:rsidP="00F7195A">
            <w:pPr>
              <w:rPr>
                <w:lang w:val="en-US"/>
              </w:rPr>
            </w:pPr>
            <w:r w:rsidRPr="00F7195A">
              <w:rPr>
                <w:lang w:val="en-US"/>
              </w:rPr>
              <w:t>Decimal number up to 2 characters after the dot</w:t>
            </w:r>
          </w:p>
        </w:tc>
      </w:tr>
      <w:tr w:rsidR="00F7195A" w:rsidRPr="007D576E" w14:paraId="352A064B" w14:textId="77777777" w:rsidTr="003D573F">
        <w:tc>
          <w:tcPr>
            <w:tcW w:w="2660" w:type="dxa"/>
          </w:tcPr>
          <w:p w14:paraId="6B7B9351" w14:textId="77777777" w:rsidR="00F7195A" w:rsidRPr="00EA41AF" w:rsidRDefault="00F7195A" w:rsidP="00F7195A">
            <w:bookmarkStart w:id="332" w:name="_Hlk491086635"/>
            <w:r>
              <w:rPr>
                <w:lang w:val="en-US"/>
              </w:rPr>
              <w:lastRenderedPageBreak/>
              <w:t>p</w:t>
            </w:r>
            <w:proofErr w:type="spellStart"/>
            <w:r w:rsidRPr="000F29F3">
              <w:t>ostpaymentSum</w:t>
            </w:r>
            <w:proofErr w:type="spellEnd"/>
          </w:p>
        </w:tc>
        <w:tc>
          <w:tcPr>
            <w:tcW w:w="5103" w:type="dxa"/>
          </w:tcPr>
          <w:p w14:paraId="7ECF8D52" w14:textId="77777777" w:rsidR="00F7195A" w:rsidRPr="00F313E5" w:rsidRDefault="00F7195A" w:rsidP="00F7195A">
            <w:pPr>
              <w:rPr>
                <w:lang w:val="en-US"/>
              </w:rPr>
            </w:pPr>
            <w:r w:rsidRPr="00F313E5">
              <w:rPr>
                <w:lang w:val="en-US"/>
              </w:rPr>
              <w:t>The amount of the check by prepayment (offset of the advance and (or) previous payments), 1215</w:t>
            </w:r>
          </w:p>
        </w:tc>
        <w:tc>
          <w:tcPr>
            <w:tcW w:w="3118" w:type="dxa"/>
          </w:tcPr>
          <w:p w14:paraId="7B6D8F93" w14:textId="77777777" w:rsidR="00F7195A" w:rsidRPr="00F7195A" w:rsidRDefault="00F7195A" w:rsidP="00F7195A">
            <w:pPr>
              <w:rPr>
                <w:lang w:val="en-US"/>
              </w:rPr>
            </w:pPr>
            <w:r w:rsidRPr="00F7195A">
              <w:rPr>
                <w:lang w:val="en-US"/>
              </w:rPr>
              <w:t>Decimal number up to 2 characters after the dot</w:t>
            </w:r>
          </w:p>
        </w:tc>
      </w:tr>
      <w:bookmarkEnd w:id="332"/>
      <w:tr w:rsidR="00F7195A" w:rsidRPr="007D576E" w14:paraId="219DD202" w14:textId="77777777" w:rsidTr="003D573F">
        <w:tc>
          <w:tcPr>
            <w:tcW w:w="2660" w:type="dxa"/>
          </w:tcPr>
          <w:p w14:paraId="284049E2" w14:textId="77777777" w:rsidR="00F7195A" w:rsidRPr="00EA41AF" w:rsidRDefault="00F7195A" w:rsidP="00F7195A">
            <w:r>
              <w:rPr>
                <w:lang w:val="en-US"/>
              </w:rPr>
              <w:t>o</w:t>
            </w:r>
            <w:proofErr w:type="spellStart"/>
            <w:r w:rsidRPr="000F29F3">
              <w:t>therPaymentTypeSum</w:t>
            </w:r>
            <w:proofErr w:type="spellEnd"/>
          </w:p>
        </w:tc>
        <w:tc>
          <w:tcPr>
            <w:tcW w:w="5103" w:type="dxa"/>
          </w:tcPr>
          <w:p w14:paraId="455F2663" w14:textId="77777777" w:rsidR="00F7195A" w:rsidRPr="00F313E5" w:rsidRDefault="00F7195A" w:rsidP="00F7195A">
            <w:pPr>
              <w:rPr>
                <w:lang w:val="en-US"/>
              </w:rPr>
            </w:pPr>
            <w:r w:rsidRPr="00F313E5">
              <w:rPr>
                <w:lang w:val="en-US"/>
              </w:rPr>
              <w:t>The amount of the check counter-provision, 1217</w:t>
            </w:r>
          </w:p>
        </w:tc>
        <w:tc>
          <w:tcPr>
            <w:tcW w:w="3118" w:type="dxa"/>
          </w:tcPr>
          <w:p w14:paraId="6E508226" w14:textId="77777777" w:rsidR="00F7195A" w:rsidRPr="00F7195A" w:rsidRDefault="00F7195A" w:rsidP="00F7195A">
            <w:pPr>
              <w:rPr>
                <w:lang w:val="en-US"/>
              </w:rPr>
            </w:pPr>
            <w:r w:rsidRPr="00F7195A">
              <w:rPr>
                <w:lang w:val="en-US"/>
              </w:rPr>
              <w:t>Decimal number up to 2 characters after the dot</w:t>
            </w:r>
          </w:p>
        </w:tc>
      </w:tr>
      <w:tr w:rsidR="00F7195A" w:rsidRPr="007D576E" w14:paraId="5172DD5D" w14:textId="77777777" w:rsidTr="003D573F">
        <w:tc>
          <w:tcPr>
            <w:tcW w:w="2660" w:type="dxa"/>
          </w:tcPr>
          <w:p w14:paraId="3E8E6746" w14:textId="77777777" w:rsidR="00F7195A" w:rsidRPr="00EA41AF" w:rsidRDefault="00F7195A" w:rsidP="00F7195A">
            <w:r>
              <w:rPr>
                <w:lang w:val="en-US"/>
              </w:rPr>
              <w:t>t</w:t>
            </w:r>
            <w:r w:rsidRPr="00ED5962">
              <w:t>ax1Sum</w:t>
            </w:r>
          </w:p>
        </w:tc>
        <w:tc>
          <w:tcPr>
            <w:tcW w:w="5103" w:type="dxa"/>
          </w:tcPr>
          <w:p w14:paraId="781CCC62" w14:textId="77777777" w:rsidR="00F7195A" w:rsidRPr="00F313E5" w:rsidRDefault="00F7195A" w:rsidP="00F7195A">
            <w:pPr>
              <w:rPr>
                <w:lang w:val="en-US"/>
              </w:rPr>
            </w:pPr>
            <w:r w:rsidRPr="00F313E5">
              <w:rPr>
                <w:lang w:val="en-US"/>
              </w:rPr>
              <w:t>VAT check amount at the rate of 20%, 1102</w:t>
            </w:r>
          </w:p>
        </w:tc>
        <w:tc>
          <w:tcPr>
            <w:tcW w:w="3118" w:type="dxa"/>
          </w:tcPr>
          <w:p w14:paraId="03D9B149" w14:textId="77777777" w:rsidR="00F7195A" w:rsidRPr="00F7195A" w:rsidRDefault="00F7195A" w:rsidP="00F7195A">
            <w:pPr>
              <w:rPr>
                <w:lang w:val="en-US"/>
              </w:rPr>
            </w:pPr>
            <w:r w:rsidRPr="00F7195A">
              <w:rPr>
                <w:lang w:val="en-US"/>
              </w:rPr>
              <w:t>Decimal number up to 2 characters after the dot</w:t>
            </w:r>
          </w:p>
        </w:tc>
      </w:tr>
      <w:tr w:rsidR="00F7195A" w:rsidRPr="007D576E" w14:paraId="1CE53D35" w14:textId="77777777" w:rsidTr="003D573F">
        <w:tc>
          <w:tcPr>
            <w:tcW w:w="2660" w:type="dxa"/>
          </w:tcPr>
          <w:p w14:paraId="3EA31A31" w14:textId="77777777" w:rsidR="00F7195A" w:rsidRPr="00EA41AF" w:rsidRDefault="00F7195A" w:rsidP="00F7195A">
            <w:r>
              <w:rPr>
                <w:lang w:val="en-US"/>
              </w:rPr>
              <w:t>t</w:t>
            </w:r>
            <w:r w:rsidRPr="00ED5962">
              <w:t>ax2Sum</w:t>
            </w:r>
          </w:p>
        </w:tc>
        <w:tc>
          <w:tcPr>
            <w:tcW w:w="5103" w:type="dxa"/>
          </w:tcPr>
          <w:p w14:paraId="1230A8BD" w14:textId="77777777" w:rsidR="00F7195A" w:rsidRPr="00F313E5" w:rsidRDefault="00F7195A" w:rsidP="00F7195A">
            <w:pPr>
              <w:rPr>
                <w:lang w:val="en-US"/>
              </w:rPr>
            </w:pPr>
            <w:r w:rsidRPr="00F313E5">
              <w:rPr>
                <w:lang w:val="en-US"/>
              </w:rPr>
              <w:t>VAT check amount at the rate of 10%, 1103</w:t>
            </w:r>
          </w:p>
        </w:tc>
        <w:tc>
          <w:tcPr>
            <w:tcW w:w="3118" w:type="dxa"/>
          </w:tcPr>
          <w:p w14:paraId="6FC61374" w14:textId="77777777" w:rsidR="00F7195A" w:rsidRPr="00F7195A" w:rsidRDefault="00F7195A" w:rsidP="00F7195A">
            <w:pPr>
              <w:rPr>
                <w:lang w:val="en-US"/>
              </w:rPr>
            </w:pPr>
            <w:r w:rsidRPr="00F7195A">
              <w:rPr>
                <w:lang w:val="en-US"/>
              </w:rPr>
              <w:t>Decimal number up to 2 characters after the dot</w:t>
            </w:r>
          </w:p>
        </w:tc>
      </w:tr>
      <w:tr w:rsidR="00F7195A" w:rsidRPr="007D576E" w14:paraId="608B9E0A" w14:textId="77777777" w:rsidTr="003D573F">
        <w:tc>
          <w:tcPr>
            <w:tcW w:w="2660" w:type="dxa"/>
          </w:tcPr>
          <w:p w14:paraId="2169DBAB" w14:textId="77777777" w:rsidR="00F7195A" w:rsidRPr="00EA41AF" w:rsidRDefault="00F7195A" w:rsidP="00F7195A">
            <w:r>
              <w:rPr>
                <w:lang w:val="en-US"/>
              </w:rPr>
              <w:t>t</w:t>
            </w:r>
            <w:r w:rsidRPr="00ED5962">
              <w:t>ax3Sum</w:t>
            </w:r>
          </w:p>
        </w:tc>
        <w:tc>
          <w:tcPr>
            <w:tcW w:w="5103" w:type="dxa"/>
          </w:tcPr>
          <w:p w14:paraId="751CF88C" w14:textId="77777777" w:rsidR="00F7195A" w:rsidRPr="00F313E5" w:rsidRDefault="00F7195A" w:rsidP="00F7195A">
            <w:pPr>
              <w:rPr>
                <w:lang w:val="en-US"/>
              </w:rPr>
            </w:pPr>
            <w:r w:rsidRPr="00F313E5">
              <w:rPr>
                <w:lang w:val="en-US"/>
              </w:rPr>
              <w:t>The amount of calculation on the receipt with VAT at the rate of 0%, 1104</w:t>
            </w:r>
          </w:p>
        </w:tc>
        <w:tc>
          <w:tcPr>
            <w:tcW w:w="3118" w:type="dxa"/>
          </w:tcPr>
          <w:p w14:paraId="7378135C" w14:textId="77777777" w:rsidR="00F7195A" w:rsidRPr="00F7195A" w:rsidRDefault="00F7195A" w:rsidP="00F7195A">
            <w:pPr>
              <w:rPr>
                <w:lang w:val="en-US"/>
              </w:rPr>
            </w:pPr>
            <w:r w:rsidRPr="00F7195A">
              <w:rPr>
                <w:lang w:val="en-US"/>
              </w:rPr>
              <w:t>Decimal number up to 2 characters after the dot</w:t>
            </w:r>
          </w:p>
        </w:tc>
      </w:tr>
      <w:tr w:rsidR="00F7195A" w:rsidRPr="007D576E" w14:paraId="21EB8E04" w14:textId="77777777" w:rsidTr="003D573F">
        <w:tc>
          <w:tcPr>
            <w:tcW w:w="2660" w:type="dxa"/>
          </w:tcPr>
          <w:p w14:paraId="673ADBF1" w14:textId="77777777" w:rsidR="00F7195A" w:rsidRPr="00EA41AF" w:rsidRDefault="00F7195A" w:rsidP="00F7195A">
            <w:r>
              <w:rPr>
                <w:lang w:val="en-US"/>
              </w:rPr>
              <w:t>t</w:t>
            </w:r>
            <w:r w:rsidRPr="00ED5962">
              <w:t>ax4Sum</w:t>
            </w:r>
          </w:p>
        </w:tc>
        <w:tc>
          <w:tcPr>
            <w:tcW w:w="5103" w:type="dxa"/>
          </w:tcPr>
          <w:p w14:paraId="5814A57C" w14:textId="77777777" w:rsidR="00F7195A" w:rsidRPr="00F313E5" w:rsidRDefault="00F7195A" w:rsidP="00F7195A">
            <w:pPr>
              <w:rPr>
                <w:lang w:val="en-US"/>
              </w:rPr>
            </w:pPr>
            <w:r w:rsidRPr="00F313E5">
              <w:rPr>
                <w:lang w:val="en-US"/>
              </w:rPr>
              <w:t>Payment amount for the receipt without VAT, 1105</w:t>
            </w:r>
          </w:p>
        </w:tc>
        <w:tc>
          <w:tcPr>
            <w:tcW w:w="3118" w:type="dxa"/>
          </w:tcPr>
          <w:p w14:paraId="2B1D6655" w14:textId="77777777" w:rsidR="00F7195A" w:rsidRPr="00F7195A" w:rsidRDefault="00F7195A" w:rsidP="00F7195A">
            <w:pPr>
              <w:rPr>
                <w:lang w:val="en-US"/>
              </w:rPr>
            </w:pPr>
            <w:r w:rsidRPr="00F7195A">
              <w:rPr>
                <w:lang w:val="en-US"/>
              </w:rPr>
              <w:t>Decimal number up to 2 characters after the dot</w:t>
            </w:r>
          </w:p>
        </w:tc>
      </w:tr>
      <w:tr w:rsidR="00F7195A" w:rsidRPr="007D576E" w14:paraId="7B9CE81C" w14:textId="77777777" w:rsidTr="003D573F">
        <w:tc>
          <w:tcPr>
            <w:tcW w:w="2660" w:type="dxa"/>
          </w:tcPr>
          <w:p w14:paraId="64B3FFB3" w14:textId="77777777" w:rsidR="00F7195A" w:rsidRPr="00EA41AF" w:rsidRDefault="00F7195A" w:rsidP="00F7195A">
            <w:r>
              <w:rPr>
                <w:lang w:val="en-US"/>
              </w:rPr>
              <w:t>t</w:t>
            </w:r>
            <w:r w:rsidRPr="00ED5962">
              <w:t>ax5Sum</w:t>
            </w:r>
          </w:p>
        </w:tc>
        <w:tc>
          <w:tcPr>
            <w:tcW w:w="5103" w:type="dxa"/>
          </w:tcPr>
          <w:p w14:paraId="68656478" w14:textId="77777777" w:rsidR="00F7195A" w:rsidRPr="00F313E5" w:rsidRDefault="00F7195A" w:rsidP="00F7195A">
            <w:pPr>
              <w:rPr>
                <w:lang w:val="en-US"/>
              </w:rPr>
            </w:pPr>
            <w:r w:rsidRPr="00F313E5">
              <w:rPr>
                <w:lang w:val="en-US"/>
              </w:rPr>
              <w:t>The VAT amount of the receipt is calculated. bid 20/120, 1106</w:t>
            </w:r>
          </w:p>
        </w:tc>
        <w:tc>
          <w:tcPr>
            <w:tcW w:w="3118" w:type="dxa"/>
          </w:tcPr>
          <w:p w14:paraId="14CC45C2" w14:textId="77777777" w:rsidR="00F7195A" w:rsidRPr="00F7195A" w:rsidRDefault="00F7195A" w:rsidP="00F7195A">
            <w:pPr>
              <w:rPr>
                <w:lang w:val="en-US"/>
              </w:rPr>
            </w:pPr>
            <w:r w:rsidRPr="00F7195A">
              <w:rPr>
                <w:lang w:val="en-US"/>
              </w:rPr>
              <w:t>Decimal number up to 2 characters after the dot</w:t>
            </w:r>
          </w:p>
        </w:tc>
      </w:tr>
      <w:tr w:rsidR="00F7195A" w:rsidRPr="007D576E" w14:paraId="3A830971" w14:textId="77777777" w:rsidTr="003D573F">
        <w:tc>
          <w:tcPr>
            <w:tcW w:w="2660" w:type="dxa"/>
          </w:tcPr>
          <w:p w14:paraId="4D8162B2" w14:textId="77777777" w:rsidR="00F7195A" w:rsidRPr="00EA41AF" w:rsidRDefault="00F7195A" w:rsidP="00F7195A">
            <w:r>
              <w:rPr>
                <w:lang w:val="en-US"/>
              </w:rPr>
              <w:t>t</w:t>
            </w:r>
            <w:r w:rsidRPr="00ED5962">
              <w:t>ax6Sum</w:t>
            </w:r>
          </w:p>
        </w:tc>
        <w:tc>
          <w:tcPr>
            <w:tcW w:w="5103" w:type="dxa"/>
          </w:tcPr>
          <w:p w14:paraId="77B42F7C" w14:textId="77777777" w:rsidR="00F7195A" w:rsidRPr="00F313E5" w:rsidRDefault="00F7195A" w:rsidP="00F7195A">
            <w:pPr>
              <w:rPr>
                <w:lang w:val="en-US"/>
              </w:rPr>
            </w:pPr>
            <w:r w:rsidRPr="00F313E5">
              <w:rPr>
                <w:lang w:val="en-US"/>
              </w:rPr>
              <w:t>The VAT amount of the receipt is calculated. the rate of 10/110, 1107</w:t>
            </w:r>
          </w:p>
        </w:tc>
        <w:tc>
          <w:tcPr>
            <w:tcW w:w="3118" w:type="dxa"/>
          </w:tcPr>
          <w:p w14:paraId="568EACAB" w14:textId="77777777" w:rsidR="00F7195A" w:rsidRPr="00F7195A" w:rsidRDefault="00F7195A" w:rsidP="00F7195A">
            <w:pPr>
              <w:rPr>
                <w:lang w:val="en-US"/>
              </w:rPr>
            </w:pPr>
            <w:r w:rsidRPr="00F7195A">
              <w:rPr>
                <w:lang w:val="en-US"/>
              </w:rPr>
              <w:t>Decimal number up to 2 characters after the dot</w:t>
            </w:r>
          </w:p>
        </w:tc>
      </w:tr>
      <w:tr w:rsidR="004F178F" w:rsidRPr="008F4F86" w14:paraId="575DD865" w14:textId="77777777" w:rsidTr="003D573F">
        <w:tc>
          <w:tcPr>
            <w:tcW w:w="2660" w:type="dxa"/>
          </w:tcPr>
          <w:p w14:paraId="500E0E6A" w14:textId="77777777" w:rsidR="004F178F" w:rsidRPr="00EA41AF" w:rsidRDefault="004F178F" w:rsidP="005A1481">
            <w:r>
              <w:rPr>
                <w:lang w:val="en-US"/>
              </w:rPr>
              <w:t>t</w:t>
            </w:r>
            <w:proofErr w:type="spellStart"/>
            <w:r w:rsidRPr="00ED5962">
              <w:t>axationSystem</w:t>
            </w:r>
            <w:proofErr w:type="spellEnd"/>
          </w:p>
        </w:tc>
        <w:tc>
          <w:tcPr>
            <w:tcW w:w="5103" w:type="dxa"/>
          </w:tcPr>
          <w:p w14:paraId="464BD498" w14:textId="77777777" w:rsidR="00072626" w:rsidRPr="00107A10" w:rsidRDefault="00072626" w:rsidP="00072626">
            <w:pPr>
              <w:rPr>
                <w:rFonts w:cs="Arial"/>
                <w:lang w:val="en-US"/>
              </w:rPr>
            </w:pPr>
            <w:r w:rsidRPr="00107A10">
              <w:rPr>
                <w:rFonts w:cs="Arial"/>
                <w:lang w:val="en-US"/>
              </w:rPr>
              <w:t>Taxation system, 1055:</w:t>
            </w:r>
          </w:p>
          <w:p w14:paraId="6627AE1F" w14:textId="77777777" w:rsidR="00072626" w:rsidRPr="00107A10" w:rsidRDefault="00072626" w:rsidP="00072626">
            <w:pPr>
              <w:rPr>
                <w:rFonts w:cs="Arial"/>
                <w:lang w:val="en-US"/>
              </w:rPr>
            </w:pPr>
            <w:r w:rsidRPr="00107A10">
              <w:rPr>
                <w:rFonts w:cs="Arial"/>
                <w:lang w:val="en-US"/>
              </w:rPr>
              <w:t xml:space="preserve">0 – </w:t>
            </w:r>
            <w:r>
              <w:rPr>
                <w:rFonts w:cs="Arial"/>
                <w:lang w:val="en-US"/>
              </w:rPr>
              <w:t>General</w:t>
            </w:r>
            <w:r w:rsidRPr="00107A10">
              <w:rPr>
                <w:rFonts w:cs="Arial"/>
                <w:lang w:val="en-US"/>
              </w:rPr>
              <w:t xml:space="preserve"> </w:t>
            </w:r>
            <w:r>
              <w:rPr>
                <w:rFonts w:cs="Arial"/>
                <w:lang w:val="en-US"/>
              </w:rPr>
              <w:t xml:space="preserve">Taxation System </w:t>
            </w:r>
          </w:p>
          <w:p w14:paraId="1B4FD27A" w14:textId="77777777" w:rsidR="00072626" w:rsidRPr="00107A10" w:rsidRDefault="00072626" w:rsidP="00072626">
            <w:pPr>
              <w:rPr>
                <w:rFonts w:cs="Arial"/>
                <w:lang w:val="en-US"/>
              </w:rPr>
            </w:pPr>
            <w:r w:rsidRPr="00107A10">
              <w:rPr>
                <w:rFonts w:cs="Arial"/>
                <w:lang w:val="en-US"/>
              </w:rPr>
              <w:t>1 – Simplified revenue</w:t>
            </w:r>
          </w:p>
          <w:p w14:paraId="604A456B" w14:textId="77777777" w:rsidR="00072626" w:rsidRPr="00107A10" w:rsidRDefault="00072626" w:rsidP="00072626">
            <w:pPr>
              <w:rPr>
                <w:rFonts w:cs="Arial"/>
                <w:lang w:val="en-US"/>
              </w:rPr>
            </w:pPr>
            <w:r w:rsidRPr="00107A10">
              <w:rPr>
                <w:rFonts w:cs="Arial"/>
                <w:lang w:val="en-US"/>
              </w:rPr>
              <w:t>2 – Simplified revenue minus expense</w:t>
            </w:r>
          </w:p>
          <w:p w14:paraId="1C56156E" w14:textId="77777777" w:rsidR="00072626" w:rsidRPr="00107A10" w:rsidRDefault="00072626" w:rsidP="00072626">
            <w:pPr>
              <w:rPr>
                <w:rFonts w:cs="Arial"/>
                <w:lang w:val="en-US"/>
              </w:rPr>
            </w:pPr>
            <w:r w:rsidRPr="00107A10">
              <w:rPr>
                <w:rFonts w:cs="Arial"/>
                <w:lang w:val="en-US"/>
              </w:rPr>
              <w:t>3 – Unified tax on imputed income</w:t>
            </w:r>
          </w:p>
          <w:p w14:paraId="2D80E498" w14:textId="77777777" w:rsidR="00072626" w:rsidRPr="00072626" w:rsidRDefault="00072626" w:rsidP="00072626">
            <w:pPr>
              <w:rPr>
                <w:rFonts w:cs="Arial"/>
                <w:lang w:val="en-US"/>
              </w:rPr>
            </w:pPr>
            <w:r w:rsidRPr="00072626">
              <w:rPr>
                <w:rFonts w:cs="Arial"/>
                <w:lang w:val="en-US"/>
              </w:rPr>
              <w:t xml:space="preserve">4 – </w:t>
            </w:r>
            <w:r w:rsidRPr="00107A10">
              <w:rPr>
                <w:rFonts w:cs="Arial"/>
                <w:lang w:val="en-US"/>
              </w:rPr>
              <w:t>Uniform</w:t>
            </w:r>
            <w:r w:rsidRPr="00072626">
              <w:rPr>
                <w:rFonts w:cs="Arial"/>
                <w:lang w:val="en-US"/>
              </w:rPr>
              <w:t xml:space="preserve"> </w:t>
            </w:r>
            <w:r w:rsidRPr="00107A10">
              <w:rPr>
                <w:rFonts w:cs="Arial"/>
                <w:lang w:val="en-US"/>
              </w:rPr>
              <w:t>agricultural</w:t>
            </w:r>
            <w:r w:rsidRPr="00072626">
              <w:rPr>
                <w:rFonts w:cs="Arial"/>
                <w:lang w:val="en-US"/>
              </w:rPr>
              <w:t xml:space="preserve"> </w:t>
            </w:r>
            <w:r w:rsidRPr="00107A10">
              <w:rPr>
                <w:rFonts w:cs="Arial"/>
                <w:lang w:val="en-US"/>
              </w:rPr>
              <w:t>tax</w:t>
            </w:r>
          </w:p>
          <w:p w14:paraId="44CE6792" w14:textId="77777777" w:rsidR="004F178F" w:rsidRPr="00072626" w:rsidRDefault="00072626" w:rsidP="00072626">
            <w:pPr>
              <w:spacing w:after="160" w:line="259" w:lineRule="auto"/>
              <w:rPr>
                <w:lang w:val="en-US"/>
              </w:rPr>
            </w:pPr>
            <w:r w:rsidRPr="00107A10">
              <w:rPr>
                <w:rFonts w:cs="Arial"/>
                <w:lang w:val="en-US"/>
              </w:rPr>
              <w:t xml:space="preserve">5 – </w:t>
            </w:r>
            <w:r>
              <w:rPr>
                <w:rFonts w:cs="Arial"/>
                <w:lang w:val="en-US"/>
              </w:rPr>
              <w:t>P</w:t>
            </w:r>
            <w:r w:rsidRPr="00107A10">
              <w:rPr>
                <w:rFonts w:cs="Arial"/>
                <w:lang w:val="en-US"/>
              </w:rPr>
              <w:t>atent system of taxation</w:t>
            </w:r>
          </w:p>
        </w:tc>
        <w:tc>
          <w:tcPr>
            <w:tcW w:w="3118" w:type="dxa"/>
          </w:tcPr>
          <w:p w14:paraId="3D682966" w14:textId="77777777" w:rsidR="00F7195A" w:rsidRPr="00F7195A" w:rsidRDefault="00F7195A" w:rsidP="005A1481">
            <w:pPr>
              <w:rPr>
                <w:rFonts w:cs="Arial"/>
                <w:lang w:val="en-US"/>
              </w:rPr>
            </w:pPr>
            <w:r>
              <w:rPr>
                <w:rFonts w:cs="Arial"/>
                <w:lang w:val="en-US"/>
              </w:rPr>
              <w:t>Number</w:t>
            </w:r>
          </w:p>
          <w:p w14:paraId="60091455" w14:textId="77777777" w:rsidR="004F178F" w:rsidRPr="00F7195A" w:rsidRDefault="004F178F" w:rsidP="00F7195A">
            <w:pPr>
              <w:ind w:firstLine="708"/>
              <w:rPr>
                <w:rFonts w:cs="Arial"/>
                <w:lang w:val="en-US"/>
              </w:rPr>
            </w:pPr>
          </w:p>
        </w:tc>
      </w:tr>
      <w:tr w:rsidR="00A07045" w:rsidRPr="008F4F86" w14:paraId="5C79D27A" w14:textId="77777777" w:rsidTr="003D573F">
        <w:tc>
          <w:tcPr>
            <w:tcW w:w="2660" w:type="dxa"/>
          </w:tcPr>
          <w:p w14:paraId="46437A86" w14:textId="77777777" w:rsidR="00A07045" w:rsidRDefault="00A07045" w:rsidP="00A07045">
            <w:pPr>
              <w:rPr>
                <w:lang w:val="en-US"/>
              </w:rPr>
            </w:pPr>
            <w:proofErr w:type="spellStart"/>
            <w:r>
              <w:rPr>
                <w:lang w:val="en-US"/>
              </w:rPr>
              <w:t>automatNumber</w:t>
            </w:r>
            <w:proofErr w:type="spellEnd"/>
          </w:p>
        </w:tc>
        <w:tc>
          <w:tcPr>
            <w:tcW w:w="5103" w:type="dxa"/>
          </w:tcPr>
          <w:p w14:paraId="25C04CBC" w14:textId="77777777" w:rsidR="00A07045" w:rsidRDefault="00A07045" w:rsidP="00A07045">
            <w:r>
              <w:rPr>
                <w:lang w:val="en-US"/>
              </w:rPr>
              <w:t>Automat Number</w:t>
            </w:r>
            <w:r>
              <w:t xml:space="preserve">, </w:t>
            </w:r>
            <w:r w:rsidRPr="00C427A1">
              <w:t>1036</w:t>
            </w:r>
          </w:p>
        </w:tc>
        <w:tc>
          <w:tcPr>
            <w:tcW w:w="3118" w:type="dxa"/>
          </w:tcPr>
          <w:p w14:paraId="5D4C8AE8" w14:textId="77777777" w:rsidR="00A07045" w:rsidRPr="009210BE" w:rsidRDefault="00A07045" w:rsidP="00A07045">
            <w:r w:rsidRPr="00A07045">
              <w:rPr>
                <w:lang w:val="en-US"/>
              </w:rPr>
              <w:t xml:space="preserve">A string from 1 to 20 characters long, a mandatory field if the group has the automatic data transfer feature, otherwise it should not be passed. </w:t>
            </w:r>
            <w:proofErr w:type="spellStart"/>
            <w:r w:rsidRPr="00A07045">
              <w:rPr>
                <w:b/>
              </w:rPr>
              <w:t>Only</w:t>
            </w:r>
            <w:proofErr w:type="spellEnd"/>
            <w:r w:rsidRPr="00A07045">
              <w:rPr>
                <w:b/>
              </w:rPr>
              <w:t xml:space="preserve"> </w:t>
            </w:r>
            <w:proofErr w:type="spellStart"/>
            <w:r w:rsidRPr="00A07045">
              <w:rPr>
                <w:b/>
              </w:rPr>
              <w:t>for</w:t>
            </w:r>
            <w:proofErr w:type="spellEnd"/>
            <w:r w:rsidRPr="00A07045">
              <w:rPr>
                <w:b/>
              </w:rPr>
              <w:t xml:space="preserve"> </w:t>
            </w:r>
            <w:proofErr w:type="spellStart"/>
            <w:r w:rsidRPr="00A07045">
              <w:rPr>
                <w:b/>
              </w:rPr>
              <w:t>vending</w:t>
            </w:r>
            <w:proofErr w:type="spellEnd"/>
            <w:r w:rsidRPr="00A07045">
              <w:rPr>
                <w:b/>
              </w:rPr>
              <w:t xml:space="preserve"> </w:t>
            </w:r>
            <w:proofErr w:type="spellStart"/>
            <w:r w:rsidRPr="00A07045">
              <w:rPr>
                <w:b/>
              </w:rPr>
              <w:t>and</w:t>
            </w:r>
            <w:proofErr w:type="spellEnd"/>
            <w:r w:rsidRPr="00A07045">
              <w:rPr>
                <w:b/>
              </w:rPr>
              <w:t xml:space="preserve"> </w:t>
            </w:r>
            <w:proofErr w:type="spellStart"/>
            <w:r w:rsidRPr="00A07045">
              <w:rPr>
                <w:b/>
              </w:rPr>
              <w:t>transport</w:t>
            </w:r>
            <w:proofErr w:type="spellEnd"/>
            <w:r w:rsidRPr="00A07045">
              <w:rPr>
                <w:b/>
              </w:rPr>
              <w:t>.</w:t>
            </w:r>
          </w:p>
        </w:tc>
      </w:tr>
      <w:tr w:rsidR="00A07045" w:rsidRPr="008F4F86" w14:paraId="6F54BE68" w14:textId="77777777" w:rsidTr="003D573F">
        <w:tc>
          <w:tcPr>
            <w:tcW w:w="2660" w:type="dxa"/>
          </w:tcPr>
          <w:p w14:paraId="488C7740" w14:textId="77777777" w:rsidR="00A07045" w:rsidRPr="001B2CA7" w:rsidRDefault="00A07045" w:rsidP="00A07045">
            <w:proofErr w:type="spellStart"/>
            <w:r>
              <w:rPr>
                <w:lang w:val="en-US"/>
              </w:rPr>
              <w:t>settlementAddress</w:t>
            </w:r>
            <w:proofErr w:type="spellEnd"/>
          </w:p>
        </w:tc>
        <w:tc>
          <w:tcPr>
            <w:tcW w:w="5103" w:type="dxa"/>
          </w:tcPr>
          <w:p w14:paraId="4FC79F6D" w14:textId="77777777" w:rsidR="00A07045" w:rsidRDefault="00A07045" w:rsidP="00A07045">
            <w:r>
              <w:rPr>
                <w:lang w:val="en-US"/>
              </w:rPr>
              <w:t>Settlement Address</w:t>
            </w:r>
            <w:r>
              <w:t>, 1009</w:t>
            </w:r>
          </w:p>
        </w:tc>
        <w:tc>
          <w:tcPr>
            <w:tcW w:w="3118" w:type="dxa"/>
          </w:tcPr>
          <w:p w14:paraId="383BF5E2" w14:textId="77777777" w:rsidR="00A07045" w:rsidRPr="009210BE" w:rsidRDefault="00A07045" w:rsidP="00A07045">
            <w:r w:rsidRPr="00A07045">
              <w:rPr>
                <w:lang w:val="en-US"/>
              </w:rPr>
              <w:t xml:space="preserve">A string between 1 and 243 characters long, a mandatory field if the group has the automatic data transfer feature, otherwise it should not be passed. </w:t>
            </w:r>
            <w:proofErr w:type="spellStart"/>
            <w:r w:rsidRPr="00A07045">
              <w:rPr>
                <w:b/>
              </w:rPr>
              <w:t>Only</w:t>
            </w:r>
            <w:proofErr w:type="spellEnd"/>
            <w:r w:rsidRPr="00A07045">
              <w:rPr>
                <w:b/>
              </w:rPr>
              <w:t xml:space="preserve"> </w:t>
            </w:r>
            <w:proofErr w:type="spellStart"/>
            <w:r w:rsidRPr="00A07045">
              <w:rPr>
                <w:b/>
              </w:rPr>
              <w:t>for</w:t>
            </w:r>
            <w:proofErr w:type="spellEnd"/>
            <w:r w:rsidRPr="00A07045">
              <w:rPr>
                <w:b/>
              </w:rPr>
              <w:t xml:space="preserve"> </w:t>
            </w:r>
            <w:proofErr w:type="spellStart"/>
            <w:r w:rsidRPr="00A07045">
              <w:rPr>
                <w:b/>
              </w:rPr>
              <w:t>vending</w:t>
            </w:r>
            <w:proofErr w:type="spellEnd"/>
            <w:r w:rsidRPr="00A07045">
              <w:rPr>
                <w:b/>
              </w:rPr>
              <w:t xml:space="preserve"> </w:t>
            </w:r>
            <w:proofErr w:type="spellStart"/>
            <w:r w:rsidRPr="00A07045">
              <w:rPr>
                <w:b/>
              </w:rPr>
              <w:t>and</w:t>
            </w:r>
            <w:proofErr w:type="spellEnd"/>
            <w:r w:rsidRPr="00A07045">
              <w:rPr>
                <w:b/>
              </w:rPr>
              <w:t xml:space="preserve"> </w:t>
            </w:r>
            <w:proofErr w:type="spellStart"/>
            <w:r w:rsidRPr="00A07045">
              <w:rPr>
                <w:b/>
              </w:rPr>
              <w:t>transport</w:t>
            </w:r>
            <w:proofErr w:type="spellEnd"/>
            <w:r w:rsidRPr="00A07045">
              <w:rPr>
                <w:b/>
              </w:rPr>
              <w:t>.</w:t>
            </w:r>
          </w:p>
        </w:tc>
      </w:tr>
      <w:tr w:rsidR="00A07045" w:rsidRPr="008F4F86" w14:paraId="1BAC166E" w14:textId="77777777" w:rsidTr="003D573F">
        <w:tc>
          <w:tcPr>
            <w:tcW w:w="2660" w:type="dxa"/>
          </w:tcPr>
          <w:p w14:paraId="21199DC9" w14:textId="77777777" w:rsidR="00A07045" w:rsidRDefault="00A07045" w:rsidP="00A07045">
            <w:pPr>
              <w:rPr>
                <w:lang w:val="en-US"/>
              </w:rPr>
            </w:pPr>
            <w:proofErr w:type="spellStart"/>
            <w:r>
              <w:rPr>
                <w:lang w:val="en-US"/>
              </w:rPr>
              <w:t>settlementPlace</w:t>
            </w:r>
            <w:proofErr w:type="spellEnd"/>
          </w:p>
        </w:tc>
        <w:tc>
          <w:tcPr>
            <w:tcW w:w="5103" w:type="dxa"/>
          </w:tcPr>
          <w:p w14:paraId="6EC6E130" w14:textId="77777777" w:rsidR="00A07045" w:rsidRDefault="00A07045" w:rsidP="00A07045">
            <w:r>
              <w:rPr>
                <w:lang w:val="en-US"/>
              </w:rPr>
              <w:t>Settlement Place</w:t>
            </w:r>
            <w:r>
              <w:t>, 1187</w:t>
            </w:r>
          </w:p>
        </w:tc>
        <w:tc>
          <w:tcPr>
            <w:tcW w:w="3118" w:type="dxa"/>
          </w:tcPr>
          <w:p w14:paraId="5EB9DEFA" w14:textId="77777777" w:rsidR="00A07045" w:rsidRDefault="00A07045" w:rsidP="00A07045">
            <w:r w:rsidRPr="00A07045">
              <w:rPr>
                <w:lang w:val="en-US"/>
              </w:rPr>
              <w:t xml:space="preserve">A string between 1 and 243 characters long, a mandatory field if the group has the automatic data transfer feature, otherwise it should not be passed. </w:t>
            </w:r>
            <w:proofErr w:type="spellStart"/>
            <w:r w:rsidRPr="00A07045">
              <w:rPr>
                <w:b/>
              </w:rPr>
              <w:t>Only</w:t>
            </w:r>
            <w:proofErr w:type="spellEnd"/>
            <w:r w:rsidRPr="00A07045">
              <w:rPr>
                <w:b/>
              </w:rPr>
              <w:t xml:space="preserve"> </w:t>
            </w:r>
            <w:proofErr w:type="spellStart"/>
            <w:r w:rsidRPr="00A07045">
              <w:rPr>
                <w:b/>
              </w:rPr>
              <w:t>for</w:t>
            </w:r>
            <w:proofErr w:type="spellEnd"/>
            <w:r w:rsidRPr="00A07045">
              <w:rPr>
                <w:b/>
              </w:rPr>
              <w:t xml:space="preserve"> </w:t>
            </w:r>
            <w:proofErr w:type="spellStart"/>
            <w:r w:rsidRPr="00A07045">
              <w:rPr>
                <w:b/>
              </w:rPr>
              <w:t>vending</w:t>
            </w:r>
            <w:proofErr w:type="spellEnd"/>
            <w:r w:rsidRPr="00A07045">
              <w:rPr>
                <w:b/>
              </w:rPr>
              <w:t xml:space="preserve"> </w:t>
            </w:r>
            <w:proofErr w:type="spellStart"/>
            <w:r w:rsidRPr="00A07045">
              <w:rPr>
                <w:b/>
              </w:rPr>
              <w:t>and</w:t>
            </w:r>
            <w:proofErr w:type="spellEnd"/>
            <w:r w:rsidRPr="00A07045">
              <w:rPr>
                <w:b/>
              </w:rPr>
              <w:t xml:space="preserve"> </w:t>
            </w:r>
            <w:proofErr w:type="spellStart"/>
            <w:r w:rsidRPr="00A07045">
              <w:rPr>
                <w:b/>
              </w:rPr>
              <w:t>transport</w:t>
            </w:r>
            <w:proofErr w:type="spellEnd"/>
            <w:r w:rsidRPr="00A07045">
              <w:rPr>
                <w:b/>
              </w:rPr>
              <w:t>.</w:t>
            </w:r>
          </w:p>
        </w:tc>
      </w:tr>
    </w:tbl>
    <w:p w14:paraId="33E54C3C" w14:textId="77777777" w:rsidR="004F178F" w:rsidRDefault="004F178F" w:rsidP="004F178F"/>
    <w:p w14:paraId="668B2097" w14:textId="77777777" w:rsidR="00334F6E" w:rsidRDefault="00334F6E" w:rsidP="00064711">
      <w:pPr>
        <w:rPr>
          <w:lang w:val="en-US"/>
        </w:rPr>
      </w:pPr>
    </w:p>
    <w:p w14:paraId="026E4050" w14:textId="77777777" w:rsidR="00334F6E" w:rsidRDefault="00334F6E" w:rsidP="00064711">
      <w:pPr>
        <w:rPr>
          <w:lang w:val="en-US"/>
        </w:rPr>
      </w:pPr>
    </w:p>
    <w:p w14:paraId="7EAA5E34" w14:textId="77777777" w:rsidR="00064711" w:rsidRPr="00611272" w:rsidRDefault="00064711" w:rsidP="00334F6E">
      <w:pPr>
        <w:ind w:firstLine="360"/>
        <w:rPr>
          <w:lang w:val="en-US"/>
        </w:rPr>
      </w:pPr>
      <w:r>
        <w:rPr>
          <w:lang w:val="en-US"/>
        </w:rPr>
        <w:t>Response</w:t>
      </w:r>
      <w:r w:rsidRPr="00250261">
        <w:rPr>
          <w:lang w:val="en-US"/>
        </w:rPr>
        <w:t xml:space="preserve">: </w:t>
      </w:r>
      <w:r>
        <w:rPr>
          <w:lang w:val="en-US"/>
        </w:rPr>
        <w:t>API</w:t>
      </w:r>
      <w:r w:rsidRPr="00250261">
        <w:rPr>
          <w:lang w:val="en-US"/>
        </w:rPr>
        <w:t xml:space="preserve"> </w:t>
      </w:r>
      <w:r w:rsidRPr="00611272">
        <w:rPr>
          <w:lang w:val="en-US"/>
        </w:rPr>
        <w:t xml:space="preserve">can return the following </w:t>
      </w:r>
      <w:r>
        <w:rPr>
          <w:lang w:val="en-US"/>
        </w:rPr>
        <w:t xml:space="preserve">HTTP </w:t>
      </w:r>
      <w:r w:rsidRPr="00611272">
        <w:rPr>
          <w:lang w:val="en-US"/>
        </w:rPr>
        <w:t>status codes</w:t>
      </w:r>
    </w:p>
    <w:p w14:paraId="68ECEADF" w14:textId="77777777" w:rsidR="00064711" w:rsidRDefault="00064711" w:rsidP="00064711">
      <w:pPr>
        <w:pStyle w:val="a3"/>
        <w:numPr>
          <w:ilvl w:val="0"/>
          <w:numId w:val="12"/>
        </w:numPr>
        <w:rPr>
          <w:lang w:val="en-US"/>
        </w:rPr>
      </w:pPr>
      <w:r w:rsidRPr="00250261">
        <w:rPr>
          <w:lang w:val="en-US"/>
        </w:rPr>
        <w:t xml:space="preserve">201 Created – the </w:t>
      </w:r>
      <w:r w:rsidR="007B671D" w:rsidRPr="003A5275">
        <w:rPr>
          <w:rFonts w:cs="Arial"/>
          <w:lang w:val="en-US"/>
        </w:rPr>
        <w:t>receipt</w:t>
      </w:r>
      <w:r w:rsidR="007B671D" w:rsidRPr="00250261">
        <w:rPr>
          <w:lang w:val="en-US"/>
        </w:rPr>
        <w:t xml:space="preserve"> </w:t>
      </w:r>
      <w:r w:rsidRPr="00250261">
        <w:rPr>
          <w:lang w:val="en-US"/>
        </w:rPr>
        <w:t>was created and added to the processing queue, and the response body is empty</w:t>
      </w:r>
    </w:p>
    <w:p w14:paraId="63FB621F" w14:textId="77777777" w:rsidR="00064711" w:rsidRPr="00250261" w:rsidRDefault="00064711" w:rsidP="00064711">
      <w:pPr>
        <w:pStyle w:val="a3"/>
        <w:numPr>
          <w:ilvl w:val="0"/>
          <w:numId w:val="12"/>
        </w:numPr>
        <w:rPr>
          <w:lang w:val="en-US"/>
        </w:rPr>
      </w:pPr>
      <w:r w:rsidRPr="00250261">
        <w:rPr>
          <w:lang w:val="en-US"/>
        </w:rPr>
        <w:lastRenderedPageBreak/>
        <w:t>401 Unauthorized client certificate failed verification</w:t>
      </w:r>
    </w:p>
    <w:p w14:paraId="3DF03BCB" w14:textId="77777777" w:rsidR="00064711" w:rsidRPr="00250261" w:rsidRDefault="00064711" w:rsidP="00064711">
      <w:pPr>
        <w:pStyle w:val="a3"/>
        <w:numPr>
          <w:ilvl w:val="0"/>
          <w:numId w:val="12"/>
        </w:numPr>
        <w:rPr>
          <w:lang w:val="en-US"/>
        </w:rPr>
      </w:pPr>
      <w:r w:rsidRPr="00250261">
        <w:rPr>
          <w:lang w:val="en-US"/>
        </w:rPr>
        <w:t xml:space="preserve">409 Conflict– </w:t>
      </w:r>
      <w:r>
        <w:rPr>
          <w:lang w:val="en-US"/>
        </w:rPr>
        <w:t>receipt</w:t>
      </w:r>
      <w:r w:rsidRPr="00250261">
        <w:rPr>
          <w:lang w:val="en-US"/>
        </w:rPr>
        <w:t xml:space="preserve"> with this ID has already been created in the system, and the response body is empty</w:t>
      </w:r>
    </w:p>
    <w:p w14:paraId="4432B03D" w14:textId="77777777" w:rsidR="00064711" w:rsidRPr="00250261" w:rsidRDefault="00064711" w:rsidP="00064711">
      <w:pPr>
        <w:pStyle w:val="a3"/>
        <w:numPr>
          <w:ilvl w:val="0"/>
          <w:numId w:val="12"/>
        </w:numPr>
        <w:rPr>
          <w:lang w:val="en-US"/>
        </w:rPr>
      </w:pPr>
      <w:r w:rsidRPr="00250261">
        <w:rPr>
          <w:lang w:val="en-US"/>
        </w:rPr>
        <w:t xml:space="preserve">400 </w:t>
      </w:r>
      <w:r w:rsidRPr="00E02F83">
        <w:rPr>
          <w:lang w:val="en-US"/>
        </w:rPr>
        <w:t>Bad</w:t>
      </w:r>
      <w:r w:rsidRPr="00250261">
        <w:rPr>
          <w:lang w:val="en-US"/>
        </w:rPr>
        <w:t xml:space="preserve"> </w:t>
      </w:r>
      <w:r w:rsidRPr="00E02F83">
        <w:rPr>
          <w:lang w:val="en-US"/>
        </w:rPr>
        <w:t>Request</w:t>
      </w:r>
      <w:r w:rsidRPr="00250261">
        <w:rPr>
          <w:lang w:val="en-US"/>
        </w:rPr>
        <w:t xml:space="preserve"> – the transmitted data contains validation errors, or the signature failed </w:t>
      </w:r>
      <w:r>
        <w:rPr>
          <w:lang w:val="en-US"/>
        </w:rPr>
        <w:t>validation</w:t>
      </w:r>
      <w:r w:rsidRPr="00250261">
        <w:rPr>
          <w:lang w:val="en-US"/>
        </w:rPr>
        <w:t xml:space="preserve">, </w:t>
      </w:r>
      <w:r>
        <w:rPr>
          <w:lang w:val="en-US"/>
        </w:rPr>
        <w:t xml:space="preserve">response body section </w:t>
      </w:r>
      <w:r w:rsidRPr="00250261">
        <w:rPr>
          <w:lang w:val="en-US"/>
        </w:rPr>
        <w:t>2.1.2</w:t>
      </w:r>
    </w:p>
    <w:p w14:paraId="679FF7AA" w14:textId="77777777" w:rsidR="00064711" w:rsidRPr="00B509A4" w:rsidRDefault="00064711" w:rsidP="00064711">
      <w:pPr>
        <w:pStyle w:val="a3"/>
        <w:numPr>
          <w:ilvl w:val="0"/>
          <w:numId w:val="12"/>
        </w:numPr>
      </w:pPr>
      <w:r w:rsidRPr="00250261">
        <w:rPr>
          <w:lang w:val="en-US"/>
        </w:rPr>
        <w:t xml:space="preserve">503, Service Unavailable – the document queue is full, the response returns the Retry-After header with a timeout in seconds, after which it is necessary to repeat the request, the body of the response item 2. </w:t>
      </w:r>
      <w:r w:rsidRPr="00250261">
        <w:t>1. 2.</w:t>
      </w:r>
    </w:p>
    <w:p w14:paraId="7EED16FC" w14:textId="77777777" w:rsidR="004F178F" w:rsidRPr="00B509A4" w:rsidRDefault="004F178F" w:rsidP="004F178F"/>
    <w:p w14:paraId="6897C6C4" w14:textId="77777777" w:rsidR="004F178F" w:rsidRPr="00E7728A" w:rsidRDefault="004F178F" w:rsidP="004F178F">
      <w:pPr>
        <w:pStyle w:val="3"/>
        <w:rPr>
          <w:rFonts w:ascii="Verdana" w:hAnsi="Verdana" w:cs="Arial"/>
          <w:lang w:val="en-US"/>
        </w:rPr>
      </w:pPr>
      <w:bookmarkStart w:id="333" w:name="_Toc507539864"/>
      <w:bookmarkStart w:id="334" w:name="_Toc33785067"/>
      <w:r w:rsidRPr="00E7728A">
        <w:rPr>
          <w:lang w:val="en-US"/>
        </w:rPr>
        <w:t xml:space="preserve">2.3.2 </w:t>
      </w:r>
      <w:bookmarkEnd w:id="333"/>
      <w:r w:rsidR="00E7728A" w:rsidRPr="00E7728A">
        <w:rPr>
          <w:lang w:val="en-US"/>
        </w:rPr>
        <w:t>Response body with request processing errors</w:t>
      </w:r>
      <w:bookmarkEnd w:id="334"/>
    </w:p>
    <w:tbl>
      <w:tblPr>
        <w:tblStyle w:val="a4"/>
        <w:tblW w:w="10283" w:type="dxa"/>
        <w:tblLook w:val="04A0" w:firstRow="1" w:lastRow="0" w:firstColumn="1" w:lastColumn="0" w:noHBand="0" w:noVBand="1"/>
      </w:tblPr>
      <w:tblGrid>
        <w:gridCol w:w="1813"/>
        <w:gridCol w:w="5150"/>
        <w:gridCol w:w="3320"/>
      </w:tblGrid>
      <w:tr w:rsidR="004F178F" w:rsidRPr="008F4F86" w14:paraId="6DDEBA93" w14:textId="77777777" w:rsidTr="005A1481">
        <w:tc>
          <w:tcPr>
            <w:tcW w:w="1813" w:type="dxa"/>
          </w:tcPr>
          <w:p w14:paraId="21B14BE9" w14:textId="77777777" w:rsidR="004F178F" w:rsidRPr="00AE4B69" w:rsidRDefault="004F178F" w:rsidP="005A1481">
            <w:pPr>
              <w:rPr>
                <w:rFonts w:cs="Arial"/>
                <w:lang w:val="en-US"/>
              </w:rPr>
            </w:pPr>
            <w:r>
              <w:rPr>
                <w:rFonts w:cs="Arial"/>
                <w:lang w:val="en-US"/>
              </w:rPr>
              <w:t>errors</w:t>
            </w:r>
          </w:p>
        </w:tc>
        <w:tc>
          <w:tcPr>
            <w:tcW w:w="5150" w:type="dxa"/>
          </w:tcPr>
          <w:p w14:paraId="29B9E30B" w14:textId="77777777" w:rsidR="004F178F" w:rsidRPr="004916F7" w:rsidRDefault="004916F7" w:rsidP="005A1481">
            <w:pPr>
              <w:rPr>
                <w:rFonts w:cs="Arial"/>
                <w:lang w:val="en-US"/>
              </w:rPr>
            </w:pPr>
            <w:r w:rsidRPr="004916F7">
              <w:rPr>
                <w:rFonts w:cs="Arial"/>
                <w:lang w:val="en-US"/>
              </w:rPr>
              <w:t>Array of request processing errors</w:t>
            </w:r>
          </w:p>
        </w:tc>
        <w:tc>
          <w:tcPr>
            <w:tcW w:w="3320" w:type="dxa"/>
          </w:tcPr>
          <w:p w14:paraId="5B47D5B7" w14:textId="77777777" w:rsidR="004F178F" w:rsidRPr="004916F7" w:rsidRDefault="004916F7" w:rsidP="005A1481">
            <w:pPr>
              <w:rPr>
                <w:rFonts w:cs="Arial"/>
                <w:lang w:val="en-US"/>
              </w:rPr>
            </w:pPr>
            <w:r>
              <w:rPr>
                <w:rFonts w:cs="Arial"/>
                <w:lang w:val="en-US"/>
              </w:rPr>
              <w:t xml:space="preserve">Array of </w:t>
            </w:r>
            <w:r w:rsidR="00365947">
              <w:rPr>
                <w:rFonts w:cs="Arial"/>
                <w:lang w:val="en-US"/>
              </w:rPr>
              <w:t>string</w:t>
            </w:r>
            <w:r>
              <w:rPr>
                <w:rFonts w:cs="Arial"/>
                <w:lang w:val="en-US"/>
              </w:rPr>
              <w:t>s</w:t>
            </w:r>
          </w:p>
        </w:tc>
      </w:tr>
    </w:tbl>
    <w:p w14:paraId="14A8853A" w14:textId="77777777" w:rsidR="004F178F" w:rsidRDefault="004F178F" w:rsidP="004F178F"/>
    <w:p w14:paraId="200BC43C" w14:textId="77777777" w:rsidR="004F178F" w:rsidRPr="007973EC" w:rsidRDefault="004916F7" w:rsidP="004F178F">
      <w:pPr>
        <w:rPr>
          <w:lang w:val="en-US"/>
        </w:rPr>
      </w:pPr>
      <w:r>
        <w:rPr>
          <w:lang w:val="en-US"/>
        </w:rPr>
        <w:t>Request Example</w:t>
      </w:r>
      <w:r w:rsidR="004F178F" w:rsidRPr="007973EC">
        <w:rPr>
          <w:lang w:val="en-US"/>
        </w:rPr>
        <w:t>:</w:t>
      </w:r>
    </w:p>
    <w:p w14:paraId="7E73F42E"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w:t>
      </w:r>
    </w:p>
    <w:p w14:paraId="416B865E"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"id"</w:t>
      </w:r>
      <w:r w:rsidRPr="007973EC">
        <w:rPr>
          <w:rFonts w:ascii="Consolas" w:hAnsi="Consolas" w:cs="Consolas"/>
          <w:color w:val="DFDFBF"/>
          <w:sz w:val="18"/>
          <w:szCs w:val="18"/>
          <w:lang w:val="en-US"/>
        </w:rPr>
        <w:t>: </w:t>
      </w:r>
      <w:r w:rsidRPr="007973EC">
        <w:rPr>
          <w:rFonts w:ascii="Consolas" w:hAnsi="Consolas" w:cs="Consolas"/>
          <w:color w:val="DFAF8F"/>
          <w:sz w:val="18"/>
          <w:szCs w:val="18"/>
          <w:lang w:val="en-US"/>
        </w:rPr>
        <w:t>"12345678990"</w:t>
      </w:r>
      <w:r w:rsidRPr="007973EC">
        <w:rPr>
          <w:rFonts w:ascii="Consolas" w:hAnsi="Consolas" w:cs="Consolas"/>
          <w:color w:val="DFDFBF"/>
          <w:sz w:val="18"/>
          <w:szCs w:val="18"/>
          <w:lang w:val="en-US"/>
        </w:rPr>
        <w:t>,</w:t>
      </w:r>
    </w:p>
    <w:p w14:paraId="550E8F27"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"inn"</w:t>
      </w:r>
      <w:r w:rsidRPr="007973EC">
        <w:rPr>
          <w:rFonts w:ascii="Consolas" w:hAnsi="Consolas" w:cs="Consolas"/>
          <w:color w:val="DFDFBF"/>
          <w:sz w:val="18"/>
          <w:szCs w:val="18"/>
          <w:lang w:val="en-US"/>
        </w:rPr>
        <w:t>: </w:t>
      </w:r>
      <w:r w:rsidRPr="007973EC">
        <w:rPr>
          <w:rFonts w:ascii="Consolas" w:hAnsi="Consolas" w:cs="Consolas"/>
          <w:color w:val="DFAF8F"/>
          <w:sz w:val="18"/>
          <w:szCs w:val="18"/>
          <w:lang w:val="en-US"/>
        </w:rPr>
        <w:t>"123456789012"</w:t>
      </w:r>
      <w:r w:rsidRPr="007973EC">
        <w:rPr>
          <w:rFonts w:ascii="Consolas" w:hAnsi="Consolas" w:cs="Consolas"/>
          <w:color w:val="DFDFBF"/>
          <w:sz w:val="18"/>
          <w:szCs w:val="18"/>
          <w:lang w:val="en-US"/>
        </w:rPr>
        <w:t>,</w:t>
      </w:r>
    </w:p>
    <w:p w14:paraId="2A969E31"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"group"</w:t>
      </w:r>
      <w:r w:rsidRPr="007973EC">
        <w:rPr>
          <w:rFonts w:ascii="Consolas" w:hAnsi="Consolas" w:cs="Consolas"/>
          <w:color w:val="DFDFBF"/>
          <w:sz w:val="18"/>
          <w:szCs w:val="18"/>
          <w:lang w:val="en-US"/>
        </w:rPr>
        <w:t>: </w:t>
      </w:r>
      <w:r w:rsidRPr="007973EC">
        <w:rPr>
          <w:rFonts w:ascii="Consolas" w:hAnsi="Consolas" w:cs="Consolas"/>
          <w:color w:val="DFAF8F"/>
          <w:sz w:val="18"/>
          <w:szCs w:val="18"/>
          <w:lang w:val="en-US"/>
        </w:rPr>
        <w:t>"Main"</w:t>
      </w:r>
      <w:r w:rsidRPr="007973EC">
        <w:rPr>
          <w:rFonts w:ascii="Consolas" w:hAnsi="Consolas" w:cs="Consolas"/>
          <w:color w:val="DFDFBF"/>
          <w:sz w:val="18"/>
          <w:szCs w:val="18"/>
          <w:lang w:val="en-US"/>
        </w:rPr>
        <w:t>,</w:t>
      </w:r>
    </w:p>
    <w:p w14:paraId="6F3F7B2A"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"content"</w:t>
      </w:r>
      <w:r w:rsidRPr="007973EC">
        <w:rPr>
          <w:rFonts w:ascii="Consolas" w:hAnsi="Consolas" w:cs="Consolas"/>
          <w:color w:val="DFDFBF"/>
          <w:sz w:val="18"/>
          <w:szCs w:val="18"/>
          <w:lang w:val="en-US"/>
        </w:rPr>
        <w:t>: {</w:t>
      </w:r>
    </w:p>
    <w:p w14:paraId="7164F164"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correctionType</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1</w:t>
      </w:r>
      <w:r w:rsidRPr="007973EC">
        <w:rPr>
          <w:rFonts w:ascii="Consolas" w:hAnsi="Consolas" w:cs="Consolas"/>
          <w:color w:val="DFDFBF"/>
          <w:sz w:val="18"/>
          <w:szCs w:val="18"/>
          <w:lang w:val="en-US"/>
        </w:rPr>
        <w:t>,</w:t>
      </w:r>
    </w:p>
    <w:p w14:paraId="488D8256"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"type"</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1</w:t>
      </w:r>
      <w:r w:rsidRPr="007973EC">
        <w:rPr>
          <w:rFonts w:ascii="Consolas" w:hAnsi="Consolas" w:cs="Consolas"/>
          <w:color w:val="DFDFBF"/>
          <w:sz w:val="18"/>
          <w:szCs w:val="18"/>
          <w:lang w:val="en-US"/>
        </w:rPr>
        <w:t>,</w:t>
      </w:r>
    </w:p>
    <w:p w14:paraId="77CE0491" w14:textId="77777777" w:rsidR="004F178F" w:rsidRPr="0061015B" w:rsidRDefault="004F178F" w:rsidP="004F178F">
      <w:pPr>
        <w:pStyle w:val="HTML"/>
        <w:shd w:val="clear" w:color="auto" w:fill="333333"/>
        <w:rPr>
          <w:rFonts w:ascii="Consolas" w:hAnsi="Consolas" w:cs="Consolas"/>
          <w:color w:val="DFDFBF"/>
          <w:sz w:val="18"/>
          <w:szCs w:val="18"/>
        </w:rPr>
      </w:pPr>
      <w:r w:rsidRPr="007973EC">
        <w:rPr>
          <w:rFonts w:ascii="Consolas" w:hAnsi="Consolas" w:cs="Consolas"/>
          <w:color w:val="DFDFBF"/>
          <w:sz w:val="18"/>
          <w:szCs w:val="18"/>
          <w:lang w:val="en-US"/>
        </w:rPr>
        <w:t>    </w:t>
      </w:r>
      <w:r w:rsidRPr="0061015B">
        <w:rPr>
          <w:rFonts w:ascii="Consolas" w:hAnsi="Consolas" w:cs="Consolas"/>
          <w:color w:val="8ACCCF"/>
          <w:sz w:val="18"/>
          <w:szCs w:val="18"/>
        </w:rPr>
        <w:t>"</w:t>
      </w:r>
      <w:r w:rsidRPr="007973EC">
        <w:rPr>
          <w:rFonts w:ascii="Consolas" w:hAnsi="Consolas" w:cs="Consolas"/>
          <w:color w:val="8ACCCF"/>
          <w:sz w:val="18"/>
          <w:szCs w:val="18"/>
          <w:lang w:val="en-US"/>
        </w:rPr>
        <w:t>description</w:t>
      </w:r>
      <w:r w:rsidRPr="0061015B">
        <w:rPr>
          <w:rFonts w:ascii="Consolas" w:hAnsi="Consolas" w:cs="Consolas"/>
          <w:color w:val="8ACCCF"/>
          <w:sz w:val="18"/>
          <w:szCs w:val="18"/>
        </w:rPr>
        <w:t>"</w:t>
      </w:r>
      <w:r w:rsidRPr="0061015B">
        <w:rPr>
          <w:rFonts w:ascii="Consolas" w:hAnsi="Consolas" w:cs="Consolas"/>
          <w:color w:val="DFDFBF"/>
          <w:sz w:val="18"/>
          <w:szCs w:val="18"/>
        </w:rPr>
        <w:t>:</w:t>
      </w:r>
      <w:r w:rsidRPr="007973EC">
        <w:rPr>
          <w:rFonts w:ascii="Consolas" w:hAnsi="Consolas" w:cs="Consolas"/>
          <w:color w:val="DFDFBF"/>
          <w:sz w:val="18"/>
          <w:szCs w:val="18"/>
          <w:lang w:val="en-US"/>
        </w:rPr>
        <w:t> </w:t>
      </w:r>
      <w:r w:rsidRPr="0061015B">
        <w:rPr>
          <w:rFonts w:ascii="Consolas" w:hAnsi="Consolas" w:cs="Consolas"/>
          <w:color w:val="DFAF8F"/>
          <w:sz w:val="18"/>
          <w:szCs w:val="18"/>
        </w:rPr>
        <w:t>"</w:t>
      </w:r>
      <w:r w:rsidRPr="007973EC">
        <w:rPr>
          <w:rFonts w:ascii="Consolas" w:hAnsi="Consolas" w:cs="Consolas"/>
          <w:color w:val="DFAF8F"/>
          <w:sz w:val="18"/>
          <w:szCs w:val="18"/>
        </w:rPr>
        <w:t>НЕ</w:t>
      </w:r>
      <w:r w:rsidRPr="007973EC">
        <w:rPr>
          <w:rFonts w:ascii="Consolas" w:hAnsi="Consolas" w:cs="Consolas"/>
          <w:color w:val="DFAF8F"/>
          <w:sz w:val="18"/>
          <w:szCs w:val="18"/>
          <w:lang w:val="en-US"/>
        </w:rPr>
        <w:t> </w:t>
      </w:r>
      <w:proofErr w:type="gramStart"/>
      <w:r w:rsidRPr="007973EC">
        <w:rPr>
          <w:rFonts w:ascii="Consolas" w:hAnsi="Consolas" w:cs="Consolas"/>
          <w:color w:val="DFAF8F"/>
          <w:sz w:val="18"/>
          <w:szCs w:val="18"/>
        </w:rPr>
        <w:t>ХОЧЕТСЯ</w:t>
      </w:r>
      <w:proofErr w:type="gramEnd"/>
      <w:r w:rsidRPr="007973EC">
        <w:rPr>
          <w:rFonts w:ascii="Consolas" w:hAnsi="Consolas" w:cs="Consolas"/>
          <w:color w:val="DFAF8F"/>
          <w:sz w:val="18"/>
          <w:szCs w:val="18"/>
          <w:lang w:val="en-US"/>
        </w:rPr>
        <w:t> </w:t>
      </w:r>
      <w:r w:rsidRPr="007973EC">
        <w:rPr>
          <w:rFonts w:ascii="Consolas" w:hAnsi="Consolas" w:cs="Consolas"/>
          <w:color w:val="DFAF8F"/>
          <w:sz w:val="18"/>
          <w:szCs w:val="18"/>
        </w:rPr>
        <w:t>НО</w:t>
      </w:r>
      <w:r w:rsidRPr="007973EC">
        <w:rPr>
          <w:rFonts w:ascii="Consolas" w:hAnsi="Consolas" w:cs="Consolas"/>
          <w:color w:val="DFAF8F"/>
          <w:sz w:val="18"/>
          <w:szCs w:val="18"/>
          <w:lang w:val="en-US"/>
        </w:rPr>
        <w:t> </w:t>
      </w:r>
      <w:r w:rsidRPr="007973EC">
        <w:rPr>
          <w:rFonts w:ascii="Consolas" w:hAnsi="Consolas" w:cs="Consolas"/>
          <w:color w:val="DFAF8F"/>
          <w:sz w:val="18"/>
          <w:szCs w:val="18"/>
        </w:rPr>
        <w:t>НАДО</w:t>
      </w:r>
      <w:r w:rsidRPr="0061015B">
        <w:rPr>
          <w:rFonts w:ascii="Consolas" w:hAnsi="Consolas" w:cs="Consolas"/>
          <w:color w:val="DFAF8F"/>
          <w:sz w:val="18"/>
          <w:szCs w:val="18"/>
        </w:rPr>
        <w:t>"</w:t>
      </w:r>
      <w:r w:rsidRPr="0061015B">
        <w:rPr>
          <w:rFonts w:ascii="Consolas" w:hAnsi="Consolas" w:cs="Consolas"/>
          <w:color w:val="DFDFBF"/>
          <w:sz w:val="18"/>
          <w:szCs w:val="18"/>
        </w:rPr>
        <w:t>,</w:t>
      </w:r>
    </w:p>
    <w:p w14:paraId="35921B06"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causeDocumentDate</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DFAF8F"/>
          <w:sz w:val="18"/>
          <w:szCs w:val="18"/>
          <w:lang w:val="en-US"/>
        </w:rPr>
        <w:t>"2017-08-10T00:00:00"</w:t>
      </w:r>
      <w:r w:rsidRPr="007973EC">
        <w:rPr>
          <w:rFonts w:ascii="Consolas" w:hAnsi="Consolas" w:cs="Consolas"/>
          <w:color w:val="DFDFBF"/>
          <w:sz w:val="18"/>
          <w:szCs w:val="18"/>
          <w:lang w:val="en-US"/>
        </w:rPr>
        <w:t>,</w:t>
      </w:r>
    </w:p>
    <w:p w14:paraId="412381D5"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causeDocumentNumber</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DFAF8F"/>
          <w:sz w:val="18"/>
          <w:szCs w:val="18"/>
          <w:lang w:val="en-US"/>
        </w:rPr>
        <w:t>"</w:t>
      </w:r>
      <w:r w:rsidRPr="007973EC">
        <w:rPr>
          <w:rFonts w:ascii="Consolas" w:hAnsi="Consolas" w:cs="Consolas"/>
          <w:color w:val="DFAF8F"/>
          <w:sz w:val="18"/>
          <w:szCs w:val="18"/>
        </w:rPr>
        <w:t>ФЗ</w:t>
      </w:r>
      <w:r w:rsidRPr="007973EC">
        <w:rPr>
          <w:rFonts w:ascii="Consolas" w:hAnsi="Consolas" w:cs="Consolas"/>
          <w:color w:val="DFAF8F"/>
          <w:sz w:val="18"/>
          <w:szCs w:val="18"/>
          <w:lang w:val="en-US"/>
        </w:rPr>
        <w:t>-54"</w:t>
      </w:r>
      <w:r w:rsidRPr="007973EC">
        <w:rPr>
          <w:rFonts w:ascii="Consolas" w:hAnsi="Consolas" w:cs="Consolas"/>
          <w:color w:val="DFDFBF"/>
          <w:sz w:val="18"/>
          <w:szCs w:val="18"/>
          <w:lang w:val="en-US"/>
        </w:rPr>
        <w:t>,</w:t>
      </w:r>
    </w:p>
    <w:p w14:paraId="0A389B41"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totalSum</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17.25</w:t>
      </w:r>
      <w:r w:rsidRPr="007973EC">
        <w:rPr>
          <w:rFonts w:ascii="Consolas" w:hAnsi="Consolas" w:cs="Consolas"/>
          <w:color w:val="DFDFBF"/>
          <w:sz w:val="18"/>
          <w:szCs w:val="18"/>
          <w:lang w:val="en-US"/>
        </w:rPr>
        <w:t>,</w:t>
      </w:r>
    </w:p>
    <w:p w14:paraId="38A8BC0B"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cashSum</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1.23</w:t>
      </w:r>
      <w:r w:rsidRPr="007973EC">
        <w:rPr>
          <w:rFonts w:ascii="Consolas" w:hAnsi="Consolas" w:cs="Consolas"/>
          <w:color w:val="DFDFBF"/>
          <w:sz w:val="18"/>
          <w:szCs w:val="18"/>
          <w:lang w:val="en-US"/>
        </w:rPr>
        <w:t>,</w:t>
      </w:r>
    </w:p>
    <w:p w14:paraId="3C42CB03"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eCashSum</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2.34</w:t>
      </w:r>
      <w:r w:rsidRPr="007973EC">
        <w:rPr>
          <w:rFonts w:ascii="Consolas" w:hAnsi="Consolas" w:cs="Consolas"/>
          <w:color w:val="DFDFBF"/>
          <w:sz w:val="18"/>
          <w:szCs w:val="18"/>
          <w:lang w:val="en-US"/>
        </w:rPr>
        <w:t>,</w:t>
      </w:r>
    </w:p>
    <w:p w14:paraId="697303D6"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prepaymentSum</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5.67</w:t>
      </w:r>
      <w:r w:rsidRPr="007973EC">
        <w:rPr>
          <w:rFonts w:ascii="Consolas" w:hAnsi="Consolas" w:cs="Consolas"/>
          <w:color w:val="DFDFBF"/>
          <w:sz w:val="18"/>
          <w:szCs w:val="18"/>
          <w:lang w:val="en-US"/>
        </w:rPr>
        <w:t>,</w:t>
      </w:r>
    </w:p>
    <w:p w14:paraId="7C670919"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postpaymentSum</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4.56</w:t>
      </w:r>
      <w:r w:rsidRPr="007973EC">
        <w:rPr>
          <w:rFonts w:ascii="Consolas" w:hAnsi="Consolas" w:cs="Consolas"/>
          <w:color w:val="DFDFBF"/>
          <w:sz w:val="18"/>
          <w:szCs w:val="18"/>
          <w:lang w:val="en-US"/>
        </w:rPr>
        <w:t>,</w:t>
      </w:r>
    </w:p>
    <w:p w14:paraId="17D4F48D"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w:t>
      </w:r>
      <w:proofErr w:type="spellStart"/>
      <w:r w:rsidRPr="007973EC">
        <w:rPr>
          <w:rFonts w:ascii="Consolas" w:hAnsi="Consolas" w:cs="Consolas"/>
          <w:color w:val="8ACCCF"/>
          <w:sz w:val="18"/>
          <w:szCs w:val="18"/>
          <w:lang w:val="en-US"/>
        </w:rPr>
        <w:t>otherPaymentTypeSum</w:t>
      </w:r>
      <w:proofErr w:type="spellEnd"/>
      <w:r w:rsidRPr="007973EC">
        <w:rPr>
          <w:rFonts w:ascii="Consolas" w:hAnsi="Consolas" w:cs="Consolas"/>
          <w:color w:val="8ACCCF"/>
          <w:sz w:val="18"/>
          <w:szCs w:val="18"/>
          <w:lang w:val="en-US"/>
        </w:rPr>
        <w:t>"</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3.45</w:t>
      </w:r>
      <w:r w:rsidRPr="007973EC">
        <w:rPr>
          <w:rFonts w:ascii="Consolas" w:hAnsi="Consolas" w:cs="Consolas"/>
          <w:color w:val="DFDFBF"/>
          <w:sz w:val="18"/>
          <w:szCs w:val="18"/>
          <w:lang w:val="en-US"/>
        </w:rPr>
        <w:t>,</w:t>
      </w:r>
    </w:p>
    <w:p w14:paraId="5FB6916C"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"tax1Sum"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1.34</w:t>
      </w:r>
      <w:r w:rsidRPr="007973EC">
        <w:rPr>
          <w:rFonts w:ascii="Consolas" w:hAnsi="Consolas" w:cs="Consolas"/>
          <w:color w:val="DFDFBF"/>
          <w:sz w:val="18"/>
          <w:szCs w:val="18"/>
          <w:lang w:val="en-US"/>
        </w:rPr>
        <w:t>,</w:t>
      </w:r>
    </w:p>
    <w:p w14:paraId="79F5D205"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"tax2Sum"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2.34</w:t>
      </w:r>
      <w:r w:rsidRPr="007973EC">
        <w:rPr>
          <w:rFonts w:ascii="Consolas" w:hAnsi="Consolas" w:cs="Consolas"/>
          <w:color w:val="DFDFBF"/>
          <w:sz w:val="18"/>
          <w:szCs w:val="18"/>
          <w:lang w:val="en-US"/>
        </w:rPr>
        <w:t>,</w:t>
      </w:r>
    </w:p>
    <w:p w14:paraId="6686F855"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"tax3Sum"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3.34</w:t>
      </w:r>
      <w:r w:rsidRPr="007973EC">
        <w:rPr>
          <w:rFonts w:ascii="Consolas" w:hAnsi="Consolas" w:cs="Consolas"/>
          <w:color w:val="DFDFBF"/>
          <w:sz w:val="18"/>
          <w:szCs w:val="18"/>
          <w:lang w:val="en-US"/>
        </w:rPr>
        <w:t>,</w:t>
      </w:r>
    </w:p>
    <w:p w14:paraId="62F1D215"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"tax4Sum"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4.34</w:t>
      </w:r>
      <w:r w:rsidRPr="007973EC">
        <w:rPr>
          <w:rFonts w:ascii="Consolas" w:hAnsi="Consolas" w:cs="Consolas"/>
          <w:color w:val="DFDFBF"/>
          <w:sz w:val="18"/>
          <w:szCs w:val="18"/>
          <w:lang w:val="en-US"/>
        </w:rPr>
        <w:t>,</w:t>
      </w:r>
    </w:p>
    <w:p w14:paraId="72155D79" w14:textId="77777777" w:rsidR="004F178F" w:rsidRPr="007973EC"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7973EC">
        <w:rPr>
          <w:rFonts w:ascii="Consolas" w:hAnsi="Consolas" w:cs="Consolas"/>
          <w:color w:val="8ACCCF"/>
          <w:sz w:val="18"/>
          <w:szCs w:val="18"/>
          <w:lang w:val="en-US"/>
        </w:rPr>
        <w:t>"tax5Sum"</w:t>
      </w:r>
      <w:r w:rsidRPr="007973EC">
        <w:rPr>
          <w:rFonts w:ascii="Consolas" w:hAnsi="Consolas" w:cs="Consolas"/>
          <w:color w:val="DFDFBF"/>
          <w:sz w:val="18"/>
          <w:szCs w:val="18"/>
          <w:lang w:val="en-US"/>
        </w:rPr>
        <w:t>: </w:t>
      </w:r>
      <w:r w:rsidRPr="007973EC">
        <w:rPr>
          <w:rFonts w:ascii="Consolas" w:hAnsi="Consolas" w:cs="Consolas"/>
          <w:color w:val="6E96BE"/>
          <w:sz w:val="18"/>
          <w:szCs w:val="18"/>
          <w:lang w:val="en-US"/>
        </w:rPr>
        <w:t>5.34</w:t>
      </w:r>
      <w:r w:rsidRPr="007973EC">
        <w:rPr>
          <w:rFonts w:ascii="Consolas" w:hAnsi="Consolas" w:cs="Consolas"/>
          <w:color w:val="DFDFBF"/>
          <w:sz w:val="18"/>
          <w:szCs w:val="18"/>
          <w:lang w:val="en-US"/>
        </w:rPr>
        <w:t>,</w:t>
      </w:r>
    </w:p>
    <w:p w14:paraId="38AFCFBD" w14:textId="77777777" w:rsidR="004F178F" w:rsidRPr="00115D23" w:rsidRDefault="004F178F" w:rsidP="004F178F">
      <w:pPr>
        <w:pStyle w:val="HTML"/>
        <w:shd w:val="clear" w:color="auto" w:fill="333333"/>
        <w:rPr>
          <w:rFonts w:ascii="Consolas" w:hAnsi="Consolas" w:cs="Consolas"/>
          <w:color w:val="DFDFBF"/>
          <w:sz w:val="18"/>
          <w:szCs w:val="18"/>
          <w:lang w:val="en-US"/>
        </w:rPr>
      </w:pPr>
      <w:r w:rsidRPr="007973EC">
        <w:rPr>
          <w:rFonts w:ascii="Consolas" w:hAnsi="Consolas" w:cs="Consolas"/>
          <w:color w:val="DFDFBF"/>
          <w:sz w:val="18"/>
          <w:szCs w:val="18"/>
          <w:lang w:val="en-US"/>
        </w:rPr>
        <w:t>    </w:t>
      </w:r>
      <w:r w:rsidRPr="00115D23">
        <w:rPr>
          <w:rFonts w:ascii="Consolas" w:hAnsi="Consolas" w:cs="Consolas"/>
          <w:color w:val="8ACCCF"/>
          <w:sz w:val="18"/>
          <w:szCs w:val="18"/>
          <w:lang w:val="en-US"/>
        </w:rPr>
        <w:t>"tax6Sum"</w:t>
      </w:r>
      <w:r w:rsidRPr="00115D23">
        <w:rPr>
          <w:rFonts w:ascii="Consolas" w:hAnsi="Consolas" w:cs="Consolas"/>
          <w:color w:val="DFDFBF"/>
          <w:sz w:val="18"/>
          <w:szCs w:val="18"/>
          <w:lang w:val="en-US"/>
        </w:rPr>
        <w:t>: </w:t>
      </w:r>
      <w:r w:rsidRPr="00115D23">
        <w:rPr>
          <w:rFonts w:ascii="Consolas" w:hAnsi="Consolas" w:cs="Consolas"/>
          <w:color w:val="6E96BE"/>
          <w:sz w:val="18"/>
          <w:szCs w:val="18"/>
          <w:lang w:val="en-US"/>
        </w:rPr>
        <w:t>6.34</w:t>
      </w:r>
      <w:r w:rsidRPr="00115D23">
        <w:rPr>
          <w:rFonts w:ascii="Consolas" w:hAnsi="Consolas" w:cs="Consolas"/>
          <w:color w:val="DFDFBF"/>
          <w:sz w:val="18"/>
          <w:szCs w:val="18"/>
          <w:lang w:val="en-US"/>
        </w:rPr>
        <w:t>,</w:t>
      </w:r>
    </w:p>
    <w:p w14:paraId="4BC144F9" w14:textId="77777777" w:rsidR="00125778" w:rsidRDefault="004F178F" w:rsidP="00125778">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    </w:t>
      </w:r>
      <w:r w:rsidRPr="00115D23">
        <w:rPr>
          <w:rFonts w:ascii="Consolas" w:hAnsi="Consolas" w:cs="Consolas"/>
          <w:color w:val="8ACCCF"/>
          <w:sz w:val="18"/>
          <w:szCs w:val="18"/>
          <w:lang w:val="en-US"/>
        </w:rPr>
        <w:t>"</w:t>
      </w:r>
      <w:proofErr w:type="spellStart"/>
      <w:r w:rsidRPr="00115D23">
        <w:rPr>
          <w:rFonts w:ascii="Consolas" w:hAnsi="Consolas" w:cs="Consolas"/>
          <w:color w:val="8ACCCF"/>
          <w:sz w:val="18"/>
          <w:szCs w:val="18"/>
          <w:lang w:val="en-US"/>
        </w:rPr>
        <w:t>taxationSystem</w:t>
      </w:r>
      <w:proofErr w:type="spellEnd"/>
      <w:r w:rsidRPr="00115D23">
        <w:rPr>
          <w:rFonts w:ascii="Consolas" w:hAnsi="Consolas" w:cs="Consolas"/>
          <w:color w:val="8ACCCF"/>
          <w:sz w:val="18"/>
          <w:szCs w:val="18"/>
          <w:lang w:val="en-US"/>
        </w:rPr>
        <w:t>"</w:t>
      </w:r>
      <w:r w:rsidRPr="00115D23">
        <w:rPr>
          <w:rFonts w:ascii="Consolas" w:hAnsi="Consolas" w:cs="Consolas"/>
          <w:color w:val="DFDFBF"/>
          <w:sz w:val="18"/>
          <w:szCs w:val="18"/>
          <w:lang w:val="en-US"/>
        </w:rPr>
        <w:t>: </w:t>
      </w:r>
      <w:r w:rsidRPr="00115D23">
        <w:rPr>
          <w:rFonts w:ascii="Consolas" w:hAnsi="Consolas" w:cs="Consolas"/>
          <w:color w:val="6E96BE"/>
          <w:sz w:val="18"/>
          <w:szCs w:val="18"/>
          <w:lang w:val="en-US"/>
        </w:rPr>
        <w:t>1</w:t>
      </w:r>
      <w:r w:rsidR="00125778" w:rsidRPr="00115D23">
        <w:rPr>
          <w:rFonts w:ascii="Consolas" w:hAnsi="Consolas" w:cs="Consolas"/>
          <w:color w:val="DFDFBF"/>
          <w:sz w:val="18"/>
          <w:szCs w:val="18"/>
          <w:lang w:val="en-US"/>
        </w:rPr>
        <w:t>,</w:t>
      </w:r>
    </w:p>
    <w:p w14:paraId="507FF0F4" w14:textId="77777777" w:rsidR="00125778" w:rsidRPr="00966FB4" w:rsidRDefault="00125778" w:rsidP="00125778">
      <w:pPr>
        <w:pStyle w:val="HTML"/>
        <w:shd w:val="clear" w:color="auto" w:fill="333333"/>
        <w:rPr>
          <w:rFonts w:ascii="Consolas" w:hAnsi="Consolas" w:cs="Consolas"/>
          <w:color w:val="DFDFBF"/>
          <w:sz w:val="18"/>
          <w:szCs w:val="18"/>
          <w:lang w:val="en-US"/>
        </w:rPr>
      </w:pPr>
      <w:r w:rsidRPr="00966FB4">
        <w:rPr>
          <w:rFonts w:ascii="Consolas" w:hAnsi="Consolas" w:cs="Consolas"/>
          <w:color w:val="DFDFBF"/>
          <w:sz w:val="18"/>
          <w:szCs w:val="18"/>
          <w:lang w:val="en-US"/>
        </w:rPr>
        <w:t>    </w:t>
      </w:r>
      <w:r w:rsidRPr="00966FB4">
        <w:rPr>
          <w:rFonts w:ascii="Consolas" w:hAnsi="Consolas" w:cs="Consolas"/>
          <w:color w:val="8ACCCF"/>
          <w:sz w:val="18"/>
          <w:szCs w:val="18"/>
          <w:lang w:val="en-US"/>
        </w:rPr>
        <w:t>"</w:t>
      </w:r>
      <w:proofErr w:type="spellStart"/>
      <w:r w:rsidRPr="00966FB4">
        <w:rPr>
          <w:rFonts w:ascii="Consolas" w:hAnsi="Consolas" w:cs="Consolas"/>
          <w:color w:val="8ACCCF"/>
          <w:sz w:val="18"/>
          <w:szCs w:val="18"/>
          <w:lang w:val="en-US"/>
        </w:rPr>
        <w:t>automatNumber</w:t>
      </w:r>
      <w:proofErr w:type="spellEnd"/>
      <w:r w:rsidRPr="00966FB4">
        <w:rPr>
          <w:rFonts w:ascii="Consolas" w:hAnsi="Consolas" w:cs="Consolas"/>
          <w:color w:val="8ACCCF"/>
          <w:sz w:val="18"/>
          <w:szCs w:val="18"/>
          <w:lang w:val="en-US"/>
        </w:rPr>
        <w:t>"</w:t>
      </w:r>
      <w:r w:rsidRPr="00966FB4">
        <w:rPr>
          <w:rFonts w:ascii="Consolas" w:hAnsi="Consolas" w:cs="Consolas"/>
          <w:color w:val="DFDFBF"/>
          <w:sz w:val="18"/>
          <w:szCs w:val="18"/>
          <w:lang w:val="en-US"/>
        </w:rPr>
        <w:t>: </w:t>
      </w:r>
      <w:r w:rsidRPr="00966FB4">
        <w:rPr>
          <w:rFonts w:ascii="Consolas" w:hAnsi="Consolas" w:cs="Consolas"/>
          <w:color w:val="DFAF8F"/>
          <w:sz w:val="18"/>
          <w:szCs w:val="18"/>
          <w:lang w:val="en-US"/>
        </w:rPr>
        <w:t>"123456789"</w:t>
      </w:r>
      <w:r w:rsidRPr="00966FB4">
        <w:rPr>
          <w:rFonts w:ascii="Consolas" w:hAnsi="Consolas" w:cs="Consolas"/>
          <w:color w:val="DFDFBF"/>
          <w:sz w:val="18"/>
          <w:szCs w:val="18"/>
          <w:lang w:val="en-US"/>
        </w:rPr>
        <w:t>,</w:t>
      </w:r>
    </w:p>
    <w:p w14:paraId="574B9B14" w14:textId="77777777" w:rsidR="00125778" w:rsidRPr="00966FB4" w:rsidRDefault="00125778" w:rsidP="0012577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settlementAddress</w:t>
      </w:r>
      <w:proofErr w:type="spellEnd"/>
      <w:r w:rsidRPr="00966FB4">
        <w:rPr>
          <w:rFonts w:ascii="Consolas" w:eastAsia="Times New Roman" w:hAnsi="Consolas" w:cs="Consolas"/>
          <w:color w:val="8ACCCF"/>
          <w:sz w:val="18"/>
          <w:szCs w:val="18"/>
          <w:lang w:val="en-US"/>
        </w:rPr>
        <w:t>"</w:t>
      </w:r>
      <w:r w:rsidRPr="00966FB4">
        <w:rPr>
          <w:rFonts w:ascii="Consolas" w:eastAsia="Times New Roman" w:hAnsi="Consolas" w:cs="Consolas"/>
          <w:color w:val="DFDFBF"/>
          <w:sz w:val="18"/>
          <w:szCs w:val="18"/>
          <w:lang w:val="en-US"/>
        </w:rPr>
        <w:t>: </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г</w:t>
      </w:r>
      <w:r w:rsidRPr="00966FB4">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Москва</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Красная</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площадь</w:t>
      </w:r>
      <w:r w:rsidRPr="00966FB4">
        <w:rPr>
          <w:rFonts w:ascii="Consolas" w:eastAsia="Times New Roman" w:hAnsi="Consolas" w:cs="Consolas"/>
          <w:color w:val="DFAF8F"/>
          <w:sz w:val="18"/>
          <w:szCs w:val="18"/>
          <w:lang w:val="en-US"/>
        </w:rPr>
        <w:t>, </w:t>
      </w:r>
      <w:r w:rsidRPr="00966FB4">
        <w:rPr>
          <w:rFonts w:ascii="Consolas" w:eastAsia="Times New Roman" w:hAnsi="Consolas" w:cs="Consolas"/>
          <w:color w:val="DFAF8F"/>
          <w:sz w:val="18"/>
          <w:szCs w:val="18"/>
        </w:rPr>
        <w:t>д</w:t>
      </w:r>
      <w:r w:rsidRPr="00966FB4">
        <w:rPr>
          <w:rFonts w:ascii="Consolas" w:eastAsia="Times New Roman" w:hAnsi="Consolas" w:cs="Consolas"/>
          <w:color w:val="DFAF8F"/>
          <w:sz w:val="18"/>
          <w:szCs w:val="18"/>
          <w:lang w:val="en-US"/>
        </w:rPr>
        <w:t>.1"</w:t>
      </w:r>
      <w:r w:rsidRPr="00966FB4">
        <w:rPr>
          <w:rFonts w:ascii="Consolas" w:eastAsia="Times New Roman" w:hAnsi="Consolas" w:cs="Consolas"/>
          <w:color w:val="DFDFBF"/>
          <w:sz w:val="18"/>
          <w:szCs w:val="18"/>
          <w:lang w:val="en-US"/>
        </w:rPr>
        <w:t>,</w:t>
      </w:r>
    </w:p>
    <w:p w14:paraId="0A893153" w14:textId="77777777" w:rsidR="00125778" w:rsidRPr="00F06E67" w:rsidRDefault="00125778" w:rsidP="00125778">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DFDFBF"/>
          <w:sz w:val="18"/>
          <w:szCs w:val="18"/>
          <w:lang w:val="en-US"/>
        </w:rPr>
      </w:pPr>
      <w:r w:rsidRPr="00966FB4">
        <w:rPr>
          <w:rFonts w:ascii="Consolas" w:eastAsia="Times New Roman" w:hAnsi="Consolas" w:cs="Consolas"/>
          <w:color w:val="DFDFBF"/>
          <w:sz w:val="18"/>
          <w:szCs w:val="18"/>
          <w:lang w:val="en-US"/>
        </w:rPr>
        <w:t>    </w:t>
      </w:r>
      <w:r w:rsidRPr="00F06E67">
        <w:rPr>
          <w:rFonts w:ascii="Consolas" w:eastAsia="Times New Roman" w:hAnsi="Consolas" w:cs="Consolas"/>
          <w:color w:val="8ACCCF"/>
          <w:sz w:val="18"/>
          <w:szCs w:val="18"/>
          <w:lang w:val="en-US"/>
        </w:rPr>
        <w:t>"</w:t>
      </w:r>
      <w:proofErr w:type="spellStart"/>
      <w:r w:rsidRPr="00966FB4">
        <w:rPr>
          <w:rFonts w:ascii="Consolas" w:eastAsia="Times New Roman" w:hAnsi="Consolas" w:cs="Consolas"/>
          <w:color w:val="8ACCCF"/>
          <w:sz w:val="18"/>
          <w:szCs w:val="18"/>
          <w:lang w:val="en-US"/>
        </w:rPr>
        <w:t>settlementPlace</w:t>
      </w:r>
      <w:proofErr w:type="spellEnd"/>
      <w:r w:rsidRPr="00F06E67">
        <w:rPr>
          <w:rFonts w:ascii="Consolas" w:eastAsia="Times New Roman" w:hAnsi="Consolas" w:cs="Consolas"/>
          <w:color w:val="8ACCCF"/>
          <w:sz w:val="18"/>
          <w:szCs w:val="18"/>
          <w:lang w:val="en-US"/>
        </w:rPr>
        <w:t>"</w:t>
      </w:r>
      <w:r w:rsidRPr="00F06E67">
        <w:rPr>
          <w:rFonts w:ascii="Consolas" w:eastAsia="Times New Roman" w:hAnsi="Consolas" w:cs="Consolas"/>
          <w:color w:val="DFDFBF"/>
          <w:sz w:val="18"/>
          <w:szCs w:val="18"/>
          <w:lang w:val="en-US"/>
        </w:rPr>
        <w:t>:</w:t>
      </w:r>
      <w:r w:rsidRPr="00966FB4">
        <w:rPr>
          <w:rFonts w:ascii="Consolas" w:eastAsia="Times New Roman" w:hAnsi="Consolas" w:cs="Consolas"/>
          <w:color w:val="DFDFBF"/>
          <w:sz w:val="18"/>
          <w:szCs w:val="18"/>
          <w:lang w:val="en-US"/>
        </w:rPr>
        <w:t> </w:t>
      </w:r>
      <w:r w:rsidRPr="00F06E67">
        <w:rPr>
          <w:rFonts w:ascii="Consolas" w:eastAsia="Times New Roman" w:hAnsi="Consolas" w:cs="Consolas"/>
          <w:color w:val="DFAF8F"/>
          <w:sz w:val="18"/>
          <w:szCs w:val="18"/>
          <w:lang w:val="en-US"/>
        </w:rPr>
        <w:t>"</w:t>
      </w:r>
      <w:r w:rsidRPr="00966FB4">
        <w:rPr>
          <w:rFonts w:ascii="Consolas" w:eastAsia="Times New Roman" w:hAnsi="Consolas" w:cs="Consolas"/>
          <w:color w:val="DFAF8F"/>
          <w:sz w:val="18"/>
          <w:szCs w:val="18"/>
        </w:rPr>
        <w:t>Палата</w:t>
      </w:r>
      <w:r w:rsidRPr="00966FB4">
        <w:rPr>
          <w:rFonts w:ascii="Consolas" w:eastAsia="Times New Roman" w:hAnsi="Consolas" w:cs="Consolas"/>
          <w:color w:val="DFAF8F"/>
          <w:sz w:val="18"/>
          <w:szCs w:val="18"/>
          <w:lang w:val="en-US"/>
        </w:rPr>
        <w:t> </w:t>
      </w:r>
      <w:r w:rsidRPr="00F06E67">
        <w:rPr>
          <w:rFonts w:ascii="Consolas" w:eastAsia="Times New Roman" w:hAnsi="Consolas" w:cs="Consolas"/>
          <w:color w:val="DFAF8F"/>
          <w:sz w:val="18"/>
          <w:szCs w:val="18"/>
          <w:lang w:val="en-US"/>
        </w:rPr>
        <w:t>№6"</w:t>
      </w:r>
      <w:r w:rsidRPr="00F06E67">
        <w:rPr>
          <w:rFonts w:ascii="Consolas" w:eastAsia="Times New Roman" w:hAnsi="Consolas" w:cs="Consolas"/>
          <w:color w:val="DFDFBF"/>
          <w:sz w:val="18"/>
          <w:szCs w:val="18"/>
          <w:lang w:val="en-US"/>
        </w:rPr>
        <w:t>,</w:t>
      </w:r>
    </w:p>
    <w:p w14:paraId="4C35F593" w14:textId="77777777" w:rsidR="00125778" w:rsidRPr="00F06E67" w:rsidRDefault="00125778" w:rsidP="004F178F">
      <w:pPr>
        <w:pStyle w:val="HTML"/>
        <w:shd w:val="clear" w:color="auto" w:fill="333333"/>
        <w:rPr>
          <w:rFonts w:ascii="Consolas" w:hAnsi="Consolas" w:cs="Consolas"/>
          <w:color w:val="DFDFBF"/>
          <w:sz w:val="18"/>
          <w:szCs w:val="18"/>
          <w:lang w:val="en-US"/>
        </w:rPr>
      </w:pPr>
    </w:p>
    <w:p w14:paraId="4D1AD9A0" w14:textId="77777777" w:rsidR="004F178F" w:rsidRPr="00F06E67" w:rsidRDefault="004F178F" w:rsidP="004F178F">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  </w:t>
      </w:r>
      <w:r w:rsidRPr="00F06E67">
        <w:rPr>
          <w:rFonts w:ascii="Consolas" w:hAnsi="Consolas" w:cs="Consolas"/>
          <w:color w:val="DFDFBF"/>
          <w:sz w:val="18"/>
          <w:szCs w:val="18"/>
          <w:lang w:val="en-US"/>
        </w:rPr>
        <w:t>}</w:t>
      </w:r>
    </w:p>
    <w:p w14:paraId="1A1BA512" w14:textId="77777777" w:rsidR="004F178F" w:rsidRPr="00F06E67" w:rsidRDefault="004F178F" w:rsidP="004F178F">
      <w:pPr>
        <w:pStyle w:val="HTML"/>
        <w:shd w:val="clear" w:color="auto" w:fill="333333"/>
        <w:rPr>
          <w:rFonts w:ascii="Consolas" w:hAnsi="Consolas" w:cs="Consolas"/>
          <w:color w:val="DFDFBF"/>
          <w:sz w:val="18"/>
          <w:szCs w:val="18"/>
          <w:lang w:val="en-US"/>
        </w:rPr>
      </w:pPr>
      <w:r w:rsidRPr="00F06E67">
        <w:rPr>
          <w:rFonts w:ascii="Consolas" w:hAnsi="Consolas" w:cs="Consolas"/>
          <w:color w:val="DFDFBF"/>
          <w:sz w:val="18"/>
          <w:szCs w:val="18"/>
          <w:lang w:val="en-US"/>
        </w:rPr>
        <w:t>}</w:t>
      </w:r>
    </w:p>
    <w:p w14:paraId="31986421" w14:textId="77777777" w:rsidR="004F178F" w:rsidRPr="00F06E67" w:rsidRDefault="004F178F" w:rsidP="004F178F">
      <w:pPr>
        <w:rPr>
          <w:lang w:val="en-US"/>
        </w:rPr>
      </w:pPr>
    </w:p>
    <w:p w14:paraId="3E460F7E" w14:textId="77777777" w:rsidR="004F178F" w:rsidRPr="00F06E67" w:rsidRDefault="00064711" w:rsidP="004F178F">
      <w:pPr>
        <w:rPr>
          <w:lang w:val="en-US"/>
        </w:rPr>
      </w:pPr>
      <w:r>
        <w:rPr>
          <w:lang w:val="en-US"/>
        </w:rPr>
        <w:t>Error example</w:t>
      </w:r>
      <w:r w:rsidR="004F178F" w:rsidRPr="00F06E67">
        <w:rPr>
          <w:lang w:val="en-US"/>
        </w:rPr>
        <w:t>:</w:t>
      </w:r>
    </w:p>
    <w:p w14:paraId="20CD35E2" w14:textId="77777777" w:rsidR="004F178F" w:rsidRPr="00F06E67" w:rsidRDefault="004F178F" w:rsidP="004F178F">
      <w:pPr>
        <w:pStyle w:val="HTML"/>
        <w:shd w:val="clear" w:color="auto" w:fill="333333"/>
        <w:rPr>
          <w:rFonts w:ascii="Consolas" w:hAnsi="Consolas" w:cs="Consolas"/>
          <w:color w:val="DFDFBF"/>
          <w:sz w:val="18"/>
          <w:szCs w:val="18"/>
          <w:lang w:val="en-US"/>
        </w:rPr>
      </w:pPr>
      <w:r w:rsidRPr="00F06E67">
        <w:rPr>
          <w:rFonts w:ascii="Consolas" w:hAnsi="Consolas" w:cs="Consolas"/>
          <w:color w:val="DFDFBF"/>
          <w:sz w:val="18"/>
          <w:szCs w:val="18"/>
          <w:lang w:val="en-US"/>
        </w:rPr>
        <w:t>{</w:t>
      </w:r>
    </w:p>
    <w:p w14:paraId="7B98E229" w14:textId="77777777" w:rsidR="004F178F" w:rsidRPr="00F06E67" w:rsidRDefault="004F178F" w:rsidP="004F178F">
      <w:pPr>
        <w:pStyle w:val="HTML"/>
        <w:shd w:val="clear" w:color="auto" w:fill="333333"/>
        <w:rPr>
          <w:rFonts w:ascii="Consolas" w:hAnsi="Consolas" w:cs="Consolas"/>
          <w:color w:val="DFDFBF"/>
          <w:sz w:val="18"/>
          <w:szCs w:val="18"/>
          <w:lang w:val="en-US"/>
        </w:rPr>
      </w:pPr>
      <w:r w:rsidRPr="00F06E67">
        <w:rPr>
          <w:rFonts w:ascii="Consolas" w:hAnsi="Consolas" w:cs="Consolas"/>
          <w:color w:val="DFDFBF"/>
          <w:sz w:val="18"/>
          <w:szCs w:val="18"/>
          <w:lang w:val="en-US"/>
        </w:rPr>
        <w:t>  </w:t>
      </w:r>
      <w:r w:rsidRPr="00F06E67">
        <w:rPr>
          <w:rFonts w:ascii="Consolas" w:hAnsi="Consolas" w:cs="Consolas"/>
          <w:color w:val="8ACCCF"/>
          <w:sz w:val="18"/>
          <w:szCs w:val="18"/>
          <w:lang w:val="en-US"/>
        </w:rPr>
        <w:t>"errors"</w:t>
      </w:r>
      <w:r w:rsidRPr="00F06E67">
        <w:rPr>
          <w:rFonts w:ascii="Consolas" w:hAnsi="Consolas" w:cs="Consolas"/>
          <w:color w:val="DFDFBF"/>
          <w:sz w:val="18"/>
          <w:szCs w:val="18"/>
          <w:lang w:val="en-US"/>
        </w:rPr>
        <w:t>: [</w:t>
      </w:r>
    </w:p>
    <w:p w14:paraId="33292E8A" w14:textId="77777777" w:rsidR="004F178F" w:rsidRPr="0061015B" w:rsidRDefault="004F178F" w:rsidP="004F178F">
      <w:pPr>
        <w:pStyle w:val="HTML"/>
        <w:shd w:val="clear" w:color="auto" w:fill="333333"/>
        <w:rPr>
          <w:rFonts w:ascii="Consolas" w:hAnsi="Consolas" w:cs="Consolas"/>
          <w:color w:val="DFDFBF"/>
          <w:sz w:val="18"/>
          <w:szCs w:val="18"/>
        </w:rPr>
      </w:pPr>
      <w:r w:rsidRPr="00F06E67">
        <w:rPr>
          <w:rFonts w:ascii="Consolas" w:hAnsi="Consolas" w:cs="Consolas"/>
          <w:color w:val="DFDFBF"/>
          <w:sz w:val="18"/>
          <w:szCs w:val="18"/>
          <w:lang w:val="en-US"/>
        </w:rPr>
        <w:t>    </w:t>
      </w:r>
      <w:r w:rsidRPr="0061015B">
        <w:rPr>
          <w:rFonts w:ascii="Consolas" w:hAnsi="Consolas" w:cs="Consolas"/>
          <w:color w:val="DFAF8F"/>
          <w:sz w:val="18"/>
          <w:szCs w:val="18"/>
        </w:rPr>
        <w:t>"</w:t>
      </w:r>
      <w:r>
        <w:rPr>
          <w:rFonts w:ascii="Consolas" w:hAnsi="Consolas" w:cs="Consolas"/>
          <w:color w:val="DFAF8F"/>
          <w:sz w:val="18"/>
          <w:szCs w:val="18"/>
        </w:rPr>
        <w:t>Не</w:t>
      </w:r>
      <w:r w:rsidRPr="00950BEC">
        <w:rPr>
          <w:rFonts w:ascii="Consolas" w:hAnsi="Consolas" w:cs="Consolas"/>
          <w:color w:val="DFAF8F"/>
          <w:sz w:val="18"/>
          <w:szCs w:val="18"/>
          <w:lang w:val="en-US"/>
        </w:rPr>
        <w:t> </w:t>
      </w:r>
      <w:r>
        <w:rPr>
          <w:rFonts w:ascii="Consolas" w:hAnsi="Consolas" w:cs="Consolas"/>
          <w:color w:val="DFAF8F"/>
          <w:sz w:val="18"/>
          <w:szCs w:val="18"/>
        </w:rPr>
        <w:t>указан</w:t>
      </w:r>
      <w:r w:rsidRPr="00950BEC">
        <w:rPr>
          <w:rFonts w:ascii="Consolas" w:hAnsi="Consolas" w:cs="Consolas"/>
          <w:color w:val="DFAF8F"/>
          <w:sz w:val="18"/>
          <w:szCs w:val="18"/>
          <w:lang w:val="en-US"/>
        </w:rPr>
        <w:t> </w:t>
      </w:r>
      <w:r>
        <w:rPr>
          <w:rFonts w:ascii="Consolas" w:hAnsi="Consolas" w:cs="Consolas"/>
          <w:color w:val="DFAF8F"/>
          <w:sz w:val="18"/>
          <w:szCs w:val="18"/>
        </w:rPr>
        <w:t>идентификатор</w:t>
      </w:r>
      <w:r w:rsidRPr="00950BEC">
        <w:rPr>
          <w:rFonts w:ascii="Consolas" w:hAnsi="Consolas" w:cs="Consolas"/>
          <w:color w:val="DFAF8F"/>
          <w:sz w:val="18"/>
          <w:szCs w:val="18"/>
          <w:lang w:val="en-US"/>
        </w:rPr>
        <w:t> </w:t>
      </w:r>
      <w:r>
        <w:rPr>
          <w:rFonts w:ascii="Consolas" w:hAnsi="Consolas" w:cs="Consolas"/>
          <w:color w:val="DFAF8F"/>
          <w:sz w:val="18"/>
          <w:szCs w:val="18"/>
        </w:rPr>
        <w:t>документа</w:t>
      </w:r>
      <w:r w:rsidRPr="00950BEC">
        <w:rPr>
          <w:rFonts w:ascii="Consolas" w:hAnsi="Consolas" w:cs="Consolas"/>
          <w:color w:val="DFAF8F"/>
          <w:sz w:val="18"/>
          <w:szCs w:val="18"/>
          <w:lang w:val="en-US"/>
        </w:rPr>
        <w:t> </w:t>
      </w:r>
      <w:r w:rsidRPr="0061015B">
        <w:rPr>
          <w:rFonts w:ascii="Consolas" w:hAnsi="Consolas" w:cs="Consolas"/>
          <w:color w:val="DFAF8F"/>
          <w:sz w:val="18"/>
          <w:szCs w:val="18"/>
        </w:rPr>
        <w:t>'</w:t>
      </w:r>
      <w:r w:rsidRPr="00950BEC">
        <w:rPr>
          <w:rFonts w:ascii="Consolas" w:hAnsi="Consolas" w:cs="Consolas"/>
          <w:color w:val="DFAF8F"/>
          <w:sz w:val="18"/>
          <w:szCs w:val="18"/>
          <w:lang w:val="en-US"/>
        </w:rPr>
        <w:t>Id</w:t>
      </w:r>
      <w:r w:rsidRPr="0061015B">
        <w:rPr>
          <w:rFonts w:ascii="Consolas" w:hAnsi="Consolas" w:cs="Consolas"/>
          <w:color w:val="DFAF8F"/>
          <w:sz w:val="18"/>
          <w:szCs w:val="18"/>
        </w:rPr>
        <w:t>'"</w:t>
      </w:r>
      <w:r w:rsidRPr="0061015B">
        <w:rPr>
          <w:rFonts w:ascii="Consolas" w:hAnsi="Consolas" w:cs="Consolas"/>
          <w:color w:val="DFDFBF"/>
          <w:sz w:val="18"/>
          <w:szCs w:val="18"/>
        </w:rPr>
        <w:t>,</w:t>
      </w:r>
    </w:p>
    <w:p w14:paraId="4DEB307C" w14:textId="77777777" w:rsidR="004F178F" w:rsidRDefault="004F178F" w:rsidP="004F178F">
      <w:pPr>
        <w:pStyle w:val="HTML"/>
        <w:shd w:val="clear" w:color="auto" w:fill="333333"/>
        <w:rPr>
          <w:rFonts w:ascii="Consolas" w:hAnsi="Consolas" w:cs="Consolas"/>
          <w:color w:val="DFDFBF"/>
          <w:sz w:val="18"/>
          <w:szCs w:val="18"/>
        </w:rPr>
      </w:pPr>
      <w:r w:rsidRPr="00950BEC">
        <w:rPr>
          <w:rFonts w:ascii="Consolas" w:hAnsi="Consolas" w:cs="Consolas"/>
          <w:color w:val="DFDFBF"/>
          <w:sz w:val="18"/>
          <w:szCs w:val="18"/>
          <w:lang w:val="en-US"/>
        </w:rPr>
        <w:t>    </w:t>
      </w:r>
      <w:r>
        <w:rPr>
          <w:rFonts w:ascii="Consolas" w:hAnsi="Consolas" w:cs="Consolas"/>
          <w:color w:val="DFAF8F"/>
          <w:sz w:val="18"/>
          <w:szCs w:val="18"/>
        </w:rPr>
        <w:t>"Не указан ИНН организации 'INN'"</w:t>
      </w:r>
      <w:r>
        <w:rPr>
          <w:rFonts w:ascii="Consolas" w:hAnsi="Consolas" w:cs="Consolas"/>
          <w:color w:val="DFDFBF"/>
          <w:sz w:val="18"/>
          <w:szCs w:val="18"/>
        </w:rPr>
        <w:t>,</w:t>
      </w:r>
    </w:p>
    <w:p w14:paraId="52AFE268" w14:textId="77777777" w:rsidR="004F178F" w:rsidRPr="0061015B" w:rsidRDefault="004F178F" w:rsidP="004F178F">
      <w:pPr>
        <w:pStyle w:val="HTML"/>
        <w:shd w:val="clear" w:color="auto" w:fill="333333"/>
        <w:rPr>
          <w:rFonts w:ascii="Consolas" w:hAnsi="Consolas" w:cs="Consolas"/>
          <w:color w:val="DFDFBF"/>
          <w:sz w:val="18"/>
          <w:szCs w:val="18"/>
          <w:lang w:val="en-US"/>
        </w:rPr>
      </w:pPr>
      <w:r>
        <w:rPr>
          <w:rFonts w:ascii="Consolas" w:hAnsi="Consolas" w:cs="Consolas"/>
          <w:color w:val="DFDFBF"/>
          <w:sz w:val="18"/>
          <w:szCs w:val="18"/>
        </w:rPr>
        <w:t>    </w:t>
      </w:r>
      <w:r w:rsidRPr="0061015B">
        <w:rPr>
          <w:rFonts w:ascii="Consolas" w:hAnsi="Consolas" w:cs="Consolas"/>
          <w:color w:val="DFAF8F"/>
          <w:sz w:val="18"/>
          <w:szCs w:val="18"/>
          <w:lang w:val="en-US"/>
        </w:rPr>
        <w:t>"</w:t>
      </w:r>
      <w:r>
        <w:rPr>
          <w:rFonts w:ascii="Consolas" w:hAnsi="Consolas" w:cs="Consolas"/>
          <w:color w:val="DFAF8F"/>
          <w:sz w:val="18"/>
          <w:szCs w:val="18"/>
        </w:rPr>
        <w:t>Отсутствует</w:t>
      </w:r>
      <w:r w:rsidRPr="0061015B">
        <w:rPr>
          <w:rFonts w:ascii="Consolas" w:hAnsi="Consolas" w:cs="Consolas"/>
          <w:color w:val="DFAF8F"/>
          <w:sz w:val="18"/>
          <w:szCs w:val="18"/>
          <w:lang w:val="en-US"/>
        </w:rPr>
        <w:t> </w:t>
      </w:r>
      <w:r>
        <w:rPr>
          <w:rFonts w:ascii="Consolas" w:hAnsi="Consolas" w:cs="Consolas"/>
          <w:color w:val="DFAF8F"/>
          <w:sz w:val="18"/>
          <w:szCs w:val="18"/>
        </w:rPr>
        <w:t>содержимое</w:t>
      </w:r>
      <w:r w:rsidRPr="0061015B">
        <w:rPr>
          <w:rFonts w:ascii="Consolas" w:hAnsi="Consolas" w:cs="Consolas"/>
          <w:color w:val="DFAF8F"/>
          <w:sz w:val="18"/>
          <w:szCs w:val="18"/>
          <w:lang w:val="en-US"/>
        </w:rPr>
        <w:t> </w:t>
      </w:r>
      <w:r>
        <w:rPr>
          <w:rFonts w:ascii="Consolas" w:hAnsi="Consolas" w:cs="Consolas"/>
          <w:color w:val="DFAF8F"/>
          <w:sz w:val="18"/>
          <w:szCs w:val="18"/>
        </w:rPr>
        <w:t>документа</w:t>
      </w:r>
      <w:r w:rsidRPr="0061015B">
        <w:rPr>
          <w:rFonts w:ascii="Consolas" w:hAnsi="Consolas" w:cs="Consolas"/>
          <w:color w:val="DFAF8F"/>
          <w:sz w:val="18"/>
          <w:szCs w:val="18"/>
          <w:lang w:val="en-US"/>
        </w:rPr>
        <w:t> 'Content'"</w:t>
      </w:r>
    </w:p>
    <w:p w14:paraId="408D960F" w14:textId="77777777" w:rsidR="004F178F" w:rsidRPr="0061015B" w:rsidRDefault="004F178F" w:rsidP="004F178F">
      <w:pPr>
        <w:pStyle w:val="HTML"/>
        <w:shd w:val="clear" w:color="auto" w:fill="333333"/>
        <w:rPr>
          <w:rFonts w:ascii="Consolas" w:hAnsi="Consolas" w:cs="Consolas"/>
          <w:color w:val="DFDFBF"/>
          <w:sz w:val="18"/>
          <w:szCs w:val="18"/>
          <w:lang w:val="en-US"/>
        </w:rPr>
      </w:pPr>
      <w:r w:rsidRPr="0061015B">
        <w:rPr>
          <w:rFonts w:ascii="Consolas" w:hAnsi="Consolas" w:cs="Consolas"/>
          <w:color w:val="DFDFBF"/>
          <w:sz w:val="18"/>
          <w:szCs w:val="18"/>
          <w:lang w:val="en-US"/>
        </w:rPr>
        <w:t>  ]</w:t>
      </w:r>
    </w:p>
    <w:p w14:paraId="12C294F8" w14:textId="77777777" w:rsidR="004F178F" w:rsidRPr="0061015B" w:rsidRDefault="004F178F" w:rsidP="004F178F">
      <w:pPr>
        <w:pStyle w:val="HTML"/>
        <w:shd w:val="clear" w:color="auto" w:fill="333333"/>
        <w:rPr>
          <w:lang w:val="en-US"/>
        </w:rPr>
      </w:pPr>
      <w:r w:rsidRPr="0061015B">
        <w:rPr>
          <w:rFonts w:ascii="Consolas" w:hAnsi="Consolas" w:cs="Consolas"/>
          <w:color w:val="DFDFBF"/>
          <w:sz w:val="18"/>
          <w:szCs w:val="18"/>
          <w:lang w:val="en-US"/>
        </w:rPr>
        <w:t>}</w:t>
      </w:r>
      <w:r w:rsidRPr="0061015B">
        <w:rPr>
          <w:lang w:val="en-US"/>
        </w:rPr>
        <w:br w:type="page"/>
      </w:r>
    </w:p>
    <w:p w14:paraId="4DD9A790" w14:textId="77777777" w:rsidR="004F178F" w:rsidRPr="0061015B" w:rsidRDefault="004F178F" w:rsidP="004F178F">
      <w:pPr>
        <w:pStyle w:val="2"/>
        <w:rPr>
          <w:lang w:val="en-US"/>
        </w:rPr>
      </w:pPr>
      <w:bookmarkStart w:id="335" w:name="_Toc507539865"/>
      <w:bookmarkStart w:id="336" w:name="_Toc33785068"/>
      <w:r w:rsidRPr="0061015B">
        <w:rPr>
          <w:lang w:val="en-US"/>
        </w:rPr>
        <w:lastRenderedPageBreak/>
        <w:t xml:space="preserve">2.4 </w:t>
      </w:r>
      <w:bookmarkEnd w:id="335"/>
      <w:r w:rsidR="00B8120A" w:rsidRPr="0061015B">
        <w:rPr>
          <w:lang w:val="en-US"/>
        </w:rPr>
        <w:t xml:space="preserve">Correction </w:t>
      </w:r>
      <w:r w:rsidR="00B8120A">
        <w:rPr>
          <w:lang w:val="en-US"/>
        </w:rPr>
        <w:t>Receipt</w:t>
      </w:r>
      <w:r w:rsidR="00B8120A" w:rsidRPr="0061015B">
        <w:rPr>
          <w:lang w:val="en-US"/>
        </w:rPr>
        <w:t xml:space="preserve"> Status</w:t>
      </w:r>
      <w:bookmarkEnd w:id="336"/>
    </w:p>
    <w:p w14:paraId="31FE255E" w14:textId="77777777" w:rsidR="004F178F" w:rsidRPr="0061015B" w:rsidRDefault="004F178F" w:rsidP="004F178F">
      <w:pPr>
        <w:rPr>
          <w:rFonts w:cs="Arial"/>
          <w:lang w:val="en-US"/>
        </w:rPr>
      </w:pPr>
    </w:p>
    <w:p w14:paraId="7DEC49C2" w14:textId="77777777" w:rsidR="004F178F" w:rsidRPr="00233C70" w:rsidRDefault="00B763EF" w:rsidP="004F178F">
      <w:pPr>
        <w:rPr>
          <w:rFonts w:cs="Arial"/>
          <w:lang w:val="en-US"/>
        </w:rPr>
      </w:pPr>
      <w:r>
        <w:rPr>
          <w:rFonts w:cs="Arial"/>
          <w:lang w:val="en-US"/>
        </w:rPr>
        <w:t>Request</w:t>
      </w:r>
      <w:r w:rsidR="004F178F" w:rsidRPr="00DF451F">
        <w:rPr>
          <w:rFonts w:cs="Arial"/>
          <w:lang w:val="en-US"/>
        </w:rPr>
        <w:t>:</w:t>
      </w:r>
      <w:r w:rsidR="004F178F">
        <w:rPr>
          <w:rFonts w:cs="Arial"/>
          <w:lang w:val="en-US"/>
        </w:rPr>
        <w:t xml:space="preserve"> </w:t>
      </w:r>
      <w:r w:rsidR="004F178F">
        <w:rPr>
          <w:rFonts w:cs="Arial"/>
          <w:b/>
          <w:lang w:val="en-US"/>
        </w:rPr>
        <w:t>GET</w:t>
      </w:r>
      <w:r w:rsidR="004F178F" w:rsidRPr="00DF451F">
        <w:rPr>
          <w:rFonts w:cs="Arial"/>
          <w:lang w:val="en-US"/>
        </w:rPr>
        <w:t xml:space="preserve"> </w:t>
      </w:r>
      <w:r w:rsidR="004F178F" w:rsidRPr="00DF451F">
        <w:rPr>
          <w:rFonts w:cs="Arial"/>
          <w:b/>
          <w:lang w:val="en-US"/>
        </w:rPr>
        <w:t>/</w:t>
      </w:r>
      <w:proofErr w:type="spellStart"/>
      <w:r w:rsidR="004F178F" w:rsidRPr="004D311A">
        <w:rPr>
          <w:rFonts w:cs="Arial"/>
          <w:b/>
          <w:lang w:val="en-US"/>
        </w:rPr>
        <w:t>api</w:t>
      </w:r>
      <w:proofErr w:type="spellEnd"/>
      <w:r w:rsidR="004F178F" w:rsidRPr="00DF451F">
        <w:rPr>
          <w:rFonts w:cs="Arial"/>
          <w:b/>
          <w:lang w:val="en-US"/>
        </w:rPr>
        <w:t>/</w:t>
      </w:r>
      <w:r w:rsidR="004F178F" w:rsidRPr="004D311A">
        <w:rPr>
          <w:rFonts w:cs="Arial"/>
          <w:b/>
          <w:lang w:val="en-US"/>
        </w:rPr>
        <w:t>v</w:t>
      </w:r>
      <w:r w:rsidR="004F178F" w:rsidRPr="004E79A5">
        <w:rPr>
          <w:rFonts w:cs="Arial"/>
          <w:b/>
          <w:lang w:val="en-US"/>
        </w:rPr>
        <w:t>2</w:t>
      </w:r>
      <w:r w:rsidR="004F178F" w:rsidRPr="00DF451F">
        <w:rPr>
          <w:rFonts w:cs="Arial"/>
          <w:b/>
          <w:lang w:val="en-US"/>
        </w:rPr>
        <w:t>/</w:t>
      </w:r>
      <w:r w:rsidR="004F178F">
        <w:rPr>
          <w:rFonts w:cs="Arial"/>
          <w:b/>
          <w:lang w:val="en-US"/>
        </w:rPr>
        <w:t>corrections/{inn}/status/{</w:t>
      </w:r>
      <w:proofErr w:type="spellStart"/>
      <w:r w:rsidR="004F178F">
        <w:rPr>
          <w:rFonts w:cs="Arial"/>
          <w:b/>
          <w:lang w:val="en-US"/>
        </w:rPr>
        <w:t>document_id</w:t>
      </w:r>
      <w:proofErr w:type="spellEnd"/>
      <w:r w:rsidR="004F178F">
        <w:rPr>
          <w:rFonts w:cs="Arial"/>
          <w:b/>
          <w:lang w:val="en-US"/>
        </w:rPr>
        <w:t>}</w:t>
      </w:r>
    </w:p>
    <w:p w14:paraId="6CD683AC" w14:textId="77777777" w:rsidR="004F178F" w:rsidRDefault="004F178F" w:rsidP="004F178F">
      <w:pPr>
        <w:rPr>
          <w:rFonts w:cs="Arial"/>
          <w:lang w:val="en-US"/>
        </w:rPr>
      </w:pPr>
    </w:p>
    <w:p w14:paraId="7C864269" w14:textId="77777777" w:rsidR="00217290" w:rsidRPr="0061015B" w:rsidRDefault="004F178F" w:rsidP="00217290">
      <w:pPr>
        <w:spacing w:after="160" w:line="259" w:lineRule="auto"/>
        <w:rPr>
          <w:lang w:val="en-US"/>
        </w:rPr>
      </w:pPr>
      <w:r w:rsidRPr="0061015B">
        <w:rPr>
          <w:rFonts w:cs="Arial"/>
          <w:b/>
          <w:lang w:val="en-US"/>
        </w:rPr>
        <w:t>{</w:t>
      </w:r>
      <w:r>
        <w:rPr>
          <w:rFonts w:cs="Arial"/>
          <w:b/>
          <w:lang w:val="en-US"/>
        </w:rPr>
        <w:t>inn</w:t>
      </w:r>
      <w:r w:rsidRPr="0061015B">
        <w:rPr>
          <w:rFonts w:cs="Arial"/>
          <w:b/>
          <w:lang w:val="en-US"/>
        </w:rPr>
        <w:t>}</w:t>
      </w:r>
      <w:r w:rsidRPr="0061015B">
        <w:rPr>
          <w:rFonts w:cs="Arial"/>
          <w:lang w:val="en-US"/>
        </w:rPr>
        <w:t xml:space="preserve"> – </w:t>
      </w:r>
      <w:r w:rsidR="00217290" w:rsidRPr="004C2B86">
        <w:rPr>
          <w:lang w:val="en-US"/>
        </w:rPr>
        <w:t>Organization</w:t>
      </w:r>
      <w:r w:rsidR="00217290" w:rsidRPr="0061015B">
        <w:rPr>
          <w:lang w:val="en-US"/>
        </w:rPr>
        <w:t xml:space="preserve"> </w:t>
      </w:r>
      <w:r w:rsidR="00217290" w:rsidRPr="004C2B86">
        <w:rPr>
          <w:lang w:val="en-US"/>
        </w:rPr>
        <w:t>INN</w:t>
      </w:r>
    </w:p>
    <w:p w14:paraId="45AEA9C2" w14:textId="77777777" w:rsidR="004F178F" w:rsidRPr="00B8120A" w:rsidRDefault="004F178F" w:rsidP="004F178F">
      <w:pPr>
        <w:rPr>
          <w:rFonts w:cs="Arial"/>
          <w:lang w:val="en-US"/>
        </w:rPr>
      </w:pPr>
      <w:r w:rsidRPr="00B8120A">
        <w:rPr>
          <w:rFonts w:cs="Arial"/>
          <w:b/>
          <w:lang w:val="en-US"/>
        </w:rPr>
        <w:t>{</w:t>
      </w:r>
      <w:proofErr w:type="spellStart"/>
      <w:r>
        <w:rPr>
          <w:rFonts w:cs="Arial"/>
          <w:b/>
          <w:lang w:val="en-US"/>
        </w:rPr>
        <w:t>document</w:t>
      </w:r>
      <w:r w:rsidRPr="00B8120A">
        <w:rPr>
          <w:rFonts w:cs="Arial"/>
          <w:b/>
          <w:lang w:val="en-US"/>
        </w:rPr>
        <w:t>_</w:t>
      </w:r>
      <w:r>
        <w:rPr>
          <w:rFonts w:cs="Arial"/>
          <w:b/>
          <w:lang w:val="en-US"/>
        </w:rPr>
        <w:t>id</w:t>
      </w:r>
      <w:proofErr w:type="spellEnd"/>
      <w:r w:rsidRPr="00B8120A">
        <w:rPr>
          <w:rFonts w:cs="Arial"/>
          <w:b/>
          <w:lang w:val="en-US"/>
        </w:rPr>
        <w:t>}</w:t>
      </w:r>
      <w:r w:rsidRPr="00B8120A">
        <w:rPr>
          <w:rFonts w:cs="Arial"/>
          <w:lang w:val="en-US"/>
        </w:rPr>
        <w:t xml:space="preserve"> –</w:t>
      </w:r>
      <w:r w:rsidR="00B8120A" w:rsidRPr="00B8120A">
        <w:rPr>
          <w:lang w:val="en-US"/>
        </w:rPr>
        <w:t xml:space="preserve"> </w:t>
      </w:r>
      <w:r w:rsidR="00B8120A">
        <w:rPr>
          <w:lang w:val="en-US"/>
        </w:rPr>
        <w:t>I</w:t>
      </w:r>
      <w:r w:rsidR="00B8120A" w:rsidRPr="00B8120A">
        <w:rPr>
          <w:rFonts w:cs="Arial"/>
          <w:lang w:val="en-US"/>
        </w:rPr>
        <w:t>D of the document that was specified when it was created</w:t>
      </w:r>
    </w:p>
    <w:p w14:paraId="58B35BCE" w14:textId="77777777" w:rsidR="004F178F" w:rsidRPr="00B8120A" w:rsidRDefault="004F178F" w:rsidP="004F178F">
      <w:pPr>
        <w:rPr>
          <w:rFonts w:cs="Arial"/>
          <w:lang w:val="en-US"/>
        </w:rPr>
      </w:pPr>
    </w:p>
    <w:p w14:paraId="73D5CFFD" w14:textId="77777777" w:rsidR="00217290" w:rsidRPr="004C2B86" w:rsidRDefault="00217290" w:rsidP="00217290">
      <w:pPr>
        <w:spacing w:after="160" w:line="259" w:lineRule="auto"/>
        <w:rPr>
          <w:lang w:val="en-US"/>
        </w:rPr>
      </w:pPr>
      <w:r w:rsidRPr="004C2B86">
        <w:rPr>
          <w:lang w:val="en-US"/>
        </w:rPr>
        <w:t>The SHA256-RSA signature is not used in this request.</w:t>
      </w:r>
    </w:p>
    <w:p w14:paraId="6C991B29" w14:textId="77777777" w:rsidR="004F178F" w:rsidRPr="00217290" w:rsidRDefault="00217290" w:rsidP="004F178F">
      <w:pPr>
        <w:rPr>
          <w:lang w:val="en-US"/>
        </w:rPr>
      </w:pPr>
      <w:r w:rsidRPr="004C2B86">
        <w:rPr>
          <w:lang w:val="en-US"/>
        </w:rPr>
        <w:t>Response</w:t>
      </w:r>
      <w:r w:rsidR="004F178F" w:rsidRPr="00217290">
        <w:rPr>
          <w:lang w:val="en-US"/>
        </w:rPr>
        <w:t xml:space="preserve">: </w:t>
      </w:r>
      <w:r>
        <w:rPr>
          <w:lang w:val="en-US"/>
        </w:rPr>
        <w:t>API</w:t>
      </w:r>
      <w:r w:rsidR="004F178F" w:rsidRPr="00217290">
        <w:rPr>
          <w:lang w:val="en-US"/>
        </w:rPr>
        <w:t xml:space="preserve"> </w:t>
      </w:r>
      <w:r w:rsidRPr="00217290">
        <w:rPr>
          <w:lang w:val="en-US"/>
        </w:rPr>
        <w:t>can return the following status codes</w:t>
      </w:r>
    </w:p>
    <w:p w14:paraId="48B3F6A5" w14:textId="77777777" w:rsidR="00217290" w:rsidRDefault="004F178F" w:rsidP="00217290">
      <w:pPr>
        <w:pStyle w:val="a3"/>
        <w:numPr>
          <w:ilvl w:val="0"/>
          <w:numId w:val="12"/>
        </w:numPr>
        <w:rPr>
          <w:lang w:val="en-US"/>
        </w:rPr>
      </w:pPr>
      <w:r w:rsidRPr="00217290">
        <w:rPr>
          <w:lang w:val="en-US"/>
        </w:rPr>
        <w:t xml:space="preserve">202 Accepted – </w:t>
      </w:r>
      <w:bookmarkStart w:id="337" w:name="OLE_LINK111"/>
      <w:bookmarkStart w:id="338" w:name="OLE_LINK112"/>
      <w:bookmarkStart w:id="339" w:name="OLE_LINK113"/>
      <w:bookmarkStart w:id="340" w:name="OLE_LINK106"/>
      <w:bookmarkStart w:id="341" w:name="OLE_LINK107"/>
      <w:r w:rsidR="00217290">
        <w:rPr>
          <w:lang w:val="en-US"/>
        </w:rPr>
        <w:t>receipt</w:t>
      </w:r>
      <w:r w:rsidR="00217290" w:rsidRPr="00217290">
        <w:rPr>
          <w:lang w:val="en-US"/>
        </w:rPr>
        <w:t xml:space="preserve"> created and added to the processing queue, but not yet processed, empty response body</w:t>
      </w:r>
    </w:p>
    <w:p w14:paraId="3B09F06F" w14:textId="77777777" w:rsidR="004F178F" w:rsidRPr="00217290" w:rsidRDefault="004F178F" w:rsidP="00217290">
      <w:pPr>
        <w:pStyle w:val="a3"/>
        <w:numPr>
          <w:ilvl w:val="0"/>
          <w:numId w:val="12"/>
        </w:numPr>
        <w:rPr>
          <w:lang w:val="en-US"/>
        </w:rPr>
      </w:pPr>
      <w:r w:rsidRPr="00217290">
        <w:rPr>
          <w:lang w:val="en-US"/>
        </w:rPr>
        <w:t>400 Bad Request</w:t>
      </w:r>
      <w:bookmarkEnd w:id="337"/>
      <w:bookmarkEnd w:id="338"/>
      <w:bookmarkEnd w:id="339"/>
      <w:r w:rsidRPr="00217290">
        <w:rPr>
          <w:lang w:val="en-US"/>
        </w:rPr>
        <w:t xml:space="preserve"> </w:t>
      </w:r>
      <w:bookmarkEnd w:id="340"/>
      <w:bookmarkEnd w:id="341"/>
      <w:r w:rsidRPr="00217290">
        <w:rPr>
          <w:lang w:val="en-US"/>
        </w:rPr>
        <w:t xml:space="preserve">– </w:t>
      </w:r>
      <w:r w:rsidR="00217290" w:rsidRPr="00217290">
        <w:rPr>
          <w:lang w:val="en-US"/>
        </w:rPr>
        <w:t>organization not found</w:t>
      </w:r>
      <w:r w:rsidRPr="00217290">
        <w:rPr>
          <w:lang w:val="en-US"/>
        </w:rPr>
        <w:t xml:space="preserve">, </w:t>
      </w:r>
      <w:r w:rsidR="00217290" w:rsidRPr="00217290">
        <w:rPr>
          <w:lang w:val="en-US"/>
        </w:rPr>
        <w:t>the receipt with the specified ID was not found</w:t>
      </w:r>
    </w:p>
    <w:p w14:paraId="075999A9" w14:textId="77777777" w:rsidR="004F178F" w:rsidRPr="00217290" w:rsidRDefault="004F178F" w:rsidP="004F178F">
      <w:pPr>
        <w:pStyle w:val="a3"/>
        <w:numPr>
          <w:ilvl w:val="0"/>
          <w:numId w:val="12"/>
        </w:numPr>
        <w:rPr>
          <w:lang w:val="en-US"/>
        </w:rPr>
      </w:pPr>
      <w:r w:rsidRPr="00217290">
        <w:rPr>
          <w:lang w:val="en-US"/>
        </w:rPr>
        <w:t xml:space="preserve">401 </w:t>
      </w:r>
      <w:r>
        <w:rPr>
          <w:lang w:val="en-US"/>
        </w:rPr>
        <w:t>Unauthorized</w:t>
      </w:r>
      <w:r w:rsidRPr="00217290">
        <w:rPr>
          <w:lang w:val="en-US"/>
        </w:rPr>
        <w:t xml:space="preserve"> – </w:t>
      </w:r>
      <w:r w:rsidR="00217290" w:rsidRPr="004C2B86">
        <w:rPr>
          <w:lang w:val="en-US"/>
        </w:rPr>
        <w:t>client certificate failed verification</w:t>
      </w:r>
    </w:p>
    <w:p w14:paraId="136898E0" w14:textId="77777777" w:rsidR="004F178F" w:rsidRPr="00217290" w:rsidRDefault="004F178F" w:rsidP="003A5275">
      <w:pPr>
        <w:pStyle w:val="a3"/>
        <w:numPr>
          <w:ilvl w:val="0"/>
          <w:numId w:val="12"/>
        </w:numPr>
        <w:rPr>
          <w:lang w:val="en-US"/>
        </w:rPr>
      </w:pPr>
      <w:r w:rsidRPr="00217290">
        <w:rPr>
          <w:lang w:val="en-US"/>
        </w:rPr>
        <w:t xml:space="preserve">200 OK – </w:t>
      </w:r>
      <w:r w:rsidR="00217290" w:rsidRPr="00217290">
        <w:rPr>
          <w:lang w:val="en-US"/>
        </w:rPr>
        <w:t>the receipt has been processed</w:t>
      </w:r>
      <w:r w:rsidRPr="00217290">
        <w:rPr>
          <w:lang w:val="en-US"/>
        </w:rPr>
        <w:t xml:space="preserve"> </w:t>
      </w:r>
    </w:p>
    <w:p w14:paraId="2EBD90DC" w14:textId="77777777" w:rsidR="004F178F" w:rsidRPr="00217290" w:rsidRDefault="004F178F" w:rsidP="004F178F">
      <w:pPr>
        <w:rPr>
          <w:rFonts w:cs="Arial"/>
          <w:lang w:val="en-US"/>
        </w:rPr>
      </w:pPr>
    </w:p>
    <w:p w14:paraId="396B0656" w14:textId="77777777" w:rsidR="004F178F" w:rsidRPr="00445EF0" w:rsidRDefault="004F178F" w:rsidP="004F178F">
      <w:pPr>
        <w:pStyle w:val="3"/>
        <w:rPr>
          <w:lang w:val="en-US"/>
        </w:rPr>
      </w:pPr>
      <w:bookmarkStart w:id="342" w:name="_Toc507539866"/>
      <w:bookmarkStart w:id="343" w:name="_Toc33785069"/>
      <w:r>
        <w:rPr>
          <w:lang w:val="en-US"/>
        </w:rPr>
        <w:t>2.</w:t>
      </w:r>
      <w:r>
        <w:t>4</w:t>
      </w:r>
      <w:r>
        <w:rPr>
          <w:lang w:val="en-US"/>
        </w:rPr>
        <w:t xml:space="preserve">.1 </w:t>
      </w:r>
      <w:bookmarkEnd w:id="342"/>
      <w:r w:rsidR="00445EF0">
        <w:rPr>
          <w:lang w:val="en-US"/>
        </w:rPr>
        <w:t>Response Body</w:t>
      </w:r>
      <w:bookmarkEnd w:id="343"/>
    </w:p>
    <w:tbl>
      <w:tblPr>
        <w:tblStyle w:val="a4"/>
        <w:tblW w:w="10283" w:type="dxa"/>
        <w:tblLook w:val="04A0" w:firstRow="1" w:lastRow="0" w:firstColumn="1" w:lastColumn="0" w:noHBand="0" w:noVBand="1"/>
      </w:tblPr>
      <w:tblGrid>
        <w:gridCol w:w="2465"/>
        <w:gridCol w:w="4839"/>
        <w:gridCol w:w="2979"/>
      </w:tblGrid>
      <w:tr w:rsidR="004F178F" w:rsidRPr="008F4F86" w14:paraId="034C6AD9" w14:textId="77777777" w:rsidTr="005A1481">
        <w:tc>
          <w:tcPr>
            <w:tcW w:w="2465" w:type="dxa"/>
          </w:tcPr>
          <w:p w14:paraId="59DEF6D8" w14:textId="77777777" w:rsidR="004F178F" w:rsidRPr="009E5CA4" w:rsidRDefault="004F178F" w:rsidP="005A1481">
            <w:pPr>
              <w:rPr>
                <w:rFonts w:cs="Arial"/>
                <w:lang w:val="en-US"/>
              </w:rPr>
            </w:pPr>
            <w:r>
              <w:rPr>
                <w:rFonts w:cs="Arial"/>
                <w:lang w:val="en-US"/>
              </w:rPr>
              <w:t>id</w:t>
            </w:r>
          </w:p>
        </w:tc>
        <w:tc>
          <w:tcPr>
            <w:tcW w:w="4839" w:type="dxa"/>
          </w:tcPr>
          <w:p w14:paraId="59B0A1FF" w14:textId="77777777" w:rsidR="004F178F" w:rsidRPr="00DF451F" w:rsidRDefault="005E317A" w:rsidP="005A1481">
            <w:pPr>
              <w:rPr>
                <w:rFonts w:cs="Arial"/>
              </w:rPr>
            </w:pPr>
            <w:proofErr w:type="spellStart"/>
            <w:r w:rsidRPr="005E317A">
              <w:rPr>
                <w:rFonts w:cs="Arial"/>
              </w:rPr>
              <w:t>Document</w:t>
            </w:r>
            <w:proofErr w:type="spellEnd"/>
            <w:r w:rsidRPr="005E317A">
              <w:rPr>
                <w:rFonts w:cs="Arial"/>
              </w:rPr>
              <w:t xml:space="preserve"> </w:t>
            </w:r>
            <w:proofErr w:type="spellStart"/>
            <w:r w:rsidRPr="005E317A">
              <w:rPr>
                <w:rFonts w:cs="Arial"/>
              </w:rPr>
              <w:t>identifier</w:t>
            </w:r>
            <w:proofErr w:type="spellEnd"/>
          </w:p>
        </w:tc>
        <w:tc>
          <w:tcPr>
            <w:tcW w:w="2979" w:type="dxa"/>
          </w:tcPr>
          <w:p w14:paraId="68439232" w14:textId="77777777" w:rsidR="004F178F" w:rsidRDefault="00365947" w:rsidP="00445EF0">
            <w:pPr>
              <w:rPr>
                <w:rFonts w:cs="Arial"/>
              </w:rPr>
            </w:pPr>
            <w:r>
              <w:rPr>
                <w:rFonts w:cs="Arial"/>
                <w:lang w:val="en-US"/>
              </w:rPr>
              <w:t xml:space="preserve">String </w:t>
            </w:r>
            <w:r w:rsidR="00445EF0">
              <w:rPr>
                <w:rFonts w:cs="Arial"/>
                <w:lang w:val="en-US"/>
              </w:rPr>
              <w:t xml:space="preserve">from </w:t>
            </w:r>
            <w:r w:rsidR="004F178F">
              <w:rPr>
                <w:rFonts w:cs="Arial"/>
              </w:rPr>
              <w:t xml:space="preserve">1 </w:t>
            </w:r>
            <w:r w:rsidR="00445EF0">
              <w:rPr>
                <w:rFonts w:cs="Arial"/>
                <w:lang w:val="en-US"/>
              </w:rPr>
              <w:t>to</w:t>
            </w:r>
            <w:r w:rsidR="004F178F">
              <w:rPr>
                <w:rFonts w:cs="Arial"/>
              </w:rPr>
              <w:t xml:space="preserve"> </w:t>
            </w:r>
            <w:r w:rsidR="004F178F">
              <w:rPr>
                <w:rFonts w:cs="Arial"/>
                <w:lang w:val="en-US"/>
              </w:rPr>
              <w:t>64</w:t>
            </w:r>
            <w:r w:rsidR="004F178F">
              <w:rPr>
                <w:rFonts w:cs="Arial"/>
              </w:rPr>
              <w:t xml:space="preserve"> </w:t>
            </w:r>
            <w:r w:rsidR="00445EF0">
              <w:rPr>
                <w:rFonts w:cs="Arial"/>
                <w:lang w:val="en-US"/>
              </w:rPr>
              <w:t>symbols</w:t>
            </w:r>
          </w:p>
        </w:tc>
      </w:tr>
      <w:tr w:rsidR="004F178F" w:rsidRPr="008F4F86" w14:paraId="7754765A" w14:textId="77777777" w:rsidTr="005A1481">
        <w:tc>
          <w:tcPr>
            <w:tcW w:w="2465" w:type="dxa"/>
          </w:tcPr>
          <w:p w14:paraId="25ABC2C7" w14:textId="77777777" w:rsidR="004F178F" w:rsidRDefault="004F178F" w:rsidP="005A1481">
            <w:pPr>
              <w:rPr>
                <w:rFonts w:cs="Arial"/>
                <w:lang w:val="en-US"/>
              </w:rPr>
            </w:pPr>
            <w:r>
              <w:rPr>
                <w:rFonts w:cs="Arial"/>
                <w:lang w:val="en-US"/>
              </w:rPr>
              <w:t>d</w:t>
            </w:r>
            <w:proofErr w:type="spellStart"/>
            <w:r w:rsidRPr="00D71290">
              <w:rPr>
                <w:rFonts w:cs="Arial"/>
              </w:rPr>
              <w:t>eviceSN</w:t>
            </w:r>
            <w:proofErr w:type="spellEnd"/>
          </w:p>
        </w:tc>
        <w:tc>
          <w:tcPr>
            <w:tcW w:w="4839" w:type="dxa"/>
          </w:tcPr>
          <w:p w14:paraId="495C0BC2" w14:textId="77777777" w:rsidR="004F178F" w:rsidRPr="005E317A" w:rsidRDefault="005E317A" w:rsidP="005E317A">
            <w:pPr>
              <w:rPr>
                <w:rFonts w:cs="Arial"/>
                <w:lang w:val="en-US"/>
              </w:rPr>
            </w:pPr>
            <w:r w:rsidRPr="005E317A">
              <w:rPr>
                <w:rFonts w:cs="Arial"/>
                <w:lang w:val="en-US"/>
              </w:rPr>
              <w:t xml:space="preserve">The serial number of the device that </w:t>
            </w:r>
            <w:r>
              <w:rPr>
                <w:rFonts w:cs="Arial"/>
                <w:lang w:val="en-US"/>
              </w:rPr>
              <w:t>printed</w:t>
            </w:r>
            <w:r w:rsidRPr="005E317A">
              <w:rPr>
                <w:rFonts w:cs="Arial"/>
                <w:lang w:val="en-US"/>
              </w:rPr>
              <w:t xml:space="preserve"> the </w:t>
            </w:r>
            <w:r w:rsidR="007B671D" w:rsidRPr="003A5275">
              <w:rPr>
                <w:rFonts w:cs="Arial"/>
                <w:lang w:val="en-US"/>
              </w:rPr>
              <w:t>receipt</w:t>
            </w:r>
          </w:p>
        </w:tc>
        <w:tc>
          <w:tcPr>
            <w:tcW w:w="2979" w:type="dxa"/>
          </w:tcPr>
          <w:p w14:paraId="6B3BFC8C" w14:textId="77777777" w:rsidR="004F178F" w:rsidRPr="00445EF0" w:rsidRDefault="00365947" w:rsidP="005A1481">
            <w:pPr>
              <w:rPr>
                <w:rFonts w:cs="Arial"/>
                <w:lang w:val="en-US"/>
              </w:rPr>
            </w:pPr>
            <w:r>
              <w:rPr>
                <w:rFonts w:cs="Arial"/>
                <w:lang w:val="en-US"/>
              </w:rPr>
              <w:t xml:space="preserve">String </w:t>
            </w:r>
            <w:r w:rsidR="00445EF0">
              <w:rPr>
                <w:rFonts w:cs="Arial"/>
                <w:lang w:val="en-US"/>
              </w:rPr>
              <w:t>up to 20 symbols</w:t>
            </w:r>
          </w:p>
        </w:tc>
      </w:tr>
      <w:tr w:rsidR="004F178F" w:rsidRPr="008F4F86" w14:paraId="20DBB150" w14:textId="77777777" w:rsidTr="005A1481">
        <w:tc>
          <w:tcPr>
            <w:tcW w:w="2465" w:type="dxa"/>
          </w:tcPr>
          <w:p w14:paraId="7E4D3F52" w14:textId="77777777" w:rsidR="004F178F" w:rsidRPr="00D71290" w:rsidRDefault="004F178F" w:rsidP="005A1481">
            <w:pPr>
              <w:rPr>
                <w:rFonts w:cs="Arial"/>
              </w:rPr>
            </w:pPr>
            <w:r>
              <w:rPr>
                <w:rFonts w:cs="Arial"/>
                <w:lang w:val="en-US"/>
              </w:rPr>
              <w:t>d</w:t>
            </w:r>
            <w:proofErr w:type="spellStart"/>
            <w:r w:rsidRPr="00D71290">
              <w:rPr>
                <w:rFonts w:cs="Arial"/>
              </w:rPr>
              <w:t>eviceRN</w:t>
            </w:r>
            <w:proofErr w:type="spellEnd"/>
          </w:p>
        </w:tc>
        <w:tc>
          <w:tcPr>
            <w:tcW w:w="4839" w:type="dxa"/>
          </w:tcPr>
          <w:p w14:paraId="74832AE4" w14:textId="77777777" w:rsidR="004F178F" w:rsidRPr="005E317A" w:rsidRDefault="005E317A" w:rsidP="007B671D">
            <w:pPr>
              <w:rPr>
                <w:rFonts w:cs="Arial"/>
                <w:lang w:val="en-US"/>
              </w:rPr>
            </w:pPr>
            <w:r w:rsidRPr="005E317A">
              <w:rPr>
                <w:rFonts w:cs="Arial"/>
                <w:lang w:val="en-US"/>
              </w:rPr>
              <w:t xml:space="preserve">Registration number of the device that </w:t>
            </w:r>
            <w:r>
              <w:rPr>
                <w:rFonts w:cs="Arial"/>
                <w:lang w:val="en-US"/>
              </w:rPr>
              <w:t>printe</w:t>
            </w:r>
            <w:r w:rsidR="007B671D">
              <w:rPr>
                <w:rFonts w:cs="Arial"/>
                <w:lang w:val="en-US"/>
              </w:rPr>
              <w:t>d</w:t>
            </w:r>
            <w:r w:rsidRPr="005E317A">
              <w:rPr>
                <w:rFonts w:cs="Arial"/>
                <w:lang w:val="en-US"/>
              </w:rPr>
              <w:t xml:space="preserve"> the </w:t>
            </w:r>
            <w:r w:rsidR="007B671D" w:rsidRPr="003A5275">
              <w:rPr>
                <w:rFonts w:cs="Arial"/>
                <w:lang w:val="en-US"/>
              </w:rPr>
              <w:t>receipt</w:t>
            </w:r>
          </w:p>
        </w:tc>
        <w:tc>
          <w:tcPr>
            <w:tcW w:w="2979" w:type="dxa"/>
          </w:tcPr>
          <w:p w14:paraId="671161A4" w14:textId="77777777" w:rsidR="004F178F" w:rsidRPr="00445EF0" w:rsidRDefault="00365947" w:rsidP="00445EF0">
            <w:pPr>
              <w:rPr>
                <w:rFonts w:cs="Arial"/>
              </w:rPr>
            </w:pPr>
            <w:r>
              <w:rPr>
                <w:rFonts w:cs="Arial"/>
                <w:lang w:val="en-US"/>
              </w:rPr>
              <w:t xml:space="preserve">String </w:t>
            </w:r>
            <w:r w:rsidR="00445EF0">
              <w:rPr>
                <w:rFonts w:cs="Arial"/>
                <w:lang w:val="en-US"/>
              </w:rPr>
              <w:t>up to 20 symbols</w:t>
            </w:r>
            <w:r w:rsidR="00445EF0" w:rsidRPr="00445EF0">
              <w:rPr>
                <w:rFonts w:cs="Arial"/>
              </w:rPr>
              <w:t xml:space="preserve"> </w:t>
            </w:r>
          </w:p>
        </w:tc>
      </w:tr>
      <w:tr w:rsidR="004F178F" w:rsidRPr="008F4F86" w14:paraId="41E8E300" w14:textId="77777777" w:rsidTr="005A1481">
        <w:tc>
          <w:tcPr>
            <w:tcW w:w="2465" w:type="dxa"/>
          </w:tcPr>
          <w:p w14:paraId="272E10A6" w14:textId="77777777" w:rsidR="004F178F" w:rsidRPr="00D71290" w:rsidRDefault="004F178F" w:rsidP="005A1481">
            <w:pPr>
              <w:rPr>
                <w:rFonts w:cs="Arial"/>
              </w:rPr>
            </w:pPr>
            <w:r>
              <w:rPr>
                <w:rFonts w:cs="Arial"/>
                <w:lang w:val="en-US"/>
              </w:rPr>
              <w:t>fs</w:t>
            </w:r>
            <w:proofErr w:type="spellStart"/>
            <w:r w:rsidRPr="00D71290">
              <w:rPr>
                <w:rFonts w:cs="Arial"/>
              </w:rPr>
              <w:t>Number</w:t>
            </w:r>
            <w:proofErr w:type="spellEnd"/>
          </w:p>
        </w:tc>
        <w:tc>
          <w:tcPr>
            <w:tcW w:w="4839" w:type="dxa"/>
          </w:tcPr>
          <w:p w14:paraId="2D4167D4" w14:textId="77777777" w:rsidR="004F178F" w:rsidRPr="005E317A" w:rsidRDefault="005E317A" w:rsidP="005E317A">
            <w:pPr>
              <w:rPr>
                <w:rFonts w:cs="Arial"/>
                <w:lang w:val="en-US"/>
              </w:rPr>
            </w:pPr>
            <w:r>
              <w:rPr>
                <w:rFonts w:cs="Arial"/>
                <w:lang w:val="en-US"/>
              </w:rPr>
              <w:t>Fiscal Storage Number</w:t>
            </w:r>
          </w:p>
        </w:tc>
        <w:tc>
          <w:tcPr>
            <w:tcW w:w="2979" w:type="dxa"/>
          </w:tcPr>
          <w:p w14:paraId="4138FA58" w14:textId="77777777" w:rsidR="004F178F" w:rsidRDefault="00365947" w:rsidP="002A6C9D">
            <w:pPr>
              <w:rPr>
                <w:rFonts w:cs="Arial"/>
              </w:rPr>
            </w:pPr>
            <w:r>
              <w:rPr>
                <w:rFonts w:cs="Arial"/>
                <w:lang w:val="en-US"/>
              </w:rPr>
              <w:t xml:space="preserve">String </w:t>
            </w:r>
            <w:r w:rsidR="002A6C9D">
              <w:rPr>
                <w:rFonts w:cs="Arial"/>
                <w:lang w:val="en-US"/>
              </w:rPr>
              <w:t>of</w:t>
            </w:r>
            <w:r w:rsidR="00445EF0">
              <w:rPr>
                <w:rFonts w:cs="Arial"/>
                <w:lang w:val="en-US"/>
              </w:rPr>
              <w:t xml:space="preserve"> 16 symbols</w:t>
            </w:r>
          </w:p>
        </w:tc>
      </w:tr>
      <w:tr w:rsidR="004F178F" w:rsidRPr="008F4F86" w14:paraId="6590CF1E" w14:textId="77777777" w:rsidTr="005A1481">
        <w:tc>
          <w:tcPr>
            <w:tcW w:w="2465" w:type="dxa"/>
          </w:tcPr>
          <w:p w14:paraId="1E595975" w14:textId="77777777" w:rsidR="004F178F" w:rsidRPr="00D71290" w:rsidRDefault="004F178F" w:rsidP="005A1481">
            <w:pPr>
              <w:rPr>
                <w:rFonts w:cs="Arial"/>
              </w:rPr>
            </w:pPr>
            <w:proofErr w:type="spellStart"/>
            <w:r>
              <w:rPr>
                <w:rFonts w:cs="Arial"/>
                <w:lang w:val="en-US"/>
              </w:rPr>
              <w:t>ofd</w:t>
            </w:r>
            <w:r w:rsidRPr="00D71290">
              <w:rPr>
                <w:rFonts w:cs="Arial"/>
              </w:rPr>
              <w:t>Name</w:t>
            </w:r>
            <w:proofErr w:type="spellEnd"/>
          </w:p>
        </w:tc>
        <w:tc>
          <w:tcPr>
            <w:tcW w:w="4839" w:type="dxa"/>
          </w:tcPr>
          <w:p w14:paraId="64C9AAE7" w14:textId="77777777" w:rsidR="004F178F" w:rsidRPr="00D71290" w:rsidRDefault="002A6C9D" w:rsidP="005A1481">
            <w:pPr>
              <w:rPr>
                <w:rFonts w:cs="Arial"/>
              </w:rPr>
            </w:pPr>
            <w:r>
              <w:rPr>
                <w:rFonts w:cs="Arial"/>
                <w:lang w:val="en-US"/>
              </w:rPr>
              <w:t>OFD</w:t>
            </w:r>
            <w:r w:rsidR="005E317A">
              <w:rPr>
                <w:rFonts w:cs="Arial"/>
                <w:lang w:val="en-US"/>
              </w:rPr>
              <w:t xml:space="preserve"> Name</w:t>
            </w:r>
          </w:p>
        </w:tc>
        <w:tc>
          <w:tcPr>
            <w:tcW w:w="2979" w:type="dxa"/>
          </w:tcPr>
          <w:p w14:paraId="27AE521C" w14:textId="77777777" w:rsidR="004F178F" w:rsidRDefault="00365947" w:rsidP="005A1481">
            <w:pPr>
              <w:rPr>
                <w:rFonts w:cs="Arial"/>
              </w:rPr>
            </w:pPr>
            <w:r>
              <w:rPr>
                <w:rFonts w:cs="Arial"/>
                <w:lang w:val="en-US"/>
              </w:rPr>
              <w:t xml:space="preserve">String </w:t>
            </w:r>
            <w:r w:rsidR="00445EF0">
              <w:rPr>
                <w:rFonts w:cs="Arial"/>
                <w:lang w:val="en-US"/>
              </w:rPr>
              <w:t>up to</w:t>
            </w:r>
            <w:r w:rsidR="004F178F">
              <w:rPr>
                <w:rFonts w:cs="Arial"/>
              </w:rPr>
              <w:t xml:space="preserve"> 256 </w:t>
            </w:r>
            <w:r w:rsidR="00445EF0">
              <w:rPr>
                <w:rFonts w:cs="Arial"/>
                <w:lang w:val="en-US"/>
              </w:rPr>
              <w:t>symbols</w:t>
            </w:r>
          </w:p>
        </w:tc>
      </w:tr>
      <w:tr w:rsidR="004F178F" w:rsidRPr="008F4F86" w14:paraId="79C3B611" w14:textId="77777777" w:rsidTr="005A1481">
        <w:tc>
          <w:tcPr>
            <w:tcW w:w="2465" w:type="dxa"/>
          </w:tcPr>
          <w:p w14:paraId="7F668EA8" w14:textId="63F33F6A" w:rsidR="004F178F" w:rsidRPr="00D71290" w:rsidRDefault="00334F6E" w:rsidP="005A1481">
            <w:pPr>
              <w:rPr>
                <w:rFonts w:cs="Arial"/>
              </w:rPr>
            </w:pPr>
            <w:proofErr w:type="spellStart"/>
            <w:r>
              <w:rPr>
                <w:rFonts w:cs="Arial"/>
                <w:lang w:val="en-US"/>
              </w:rPr>
              <w:t>o</w:t>
            </w:r>
            <w:r w:rsidR="004F178F">
              <w:rPr>
                <w:rFonts w:cs="Arial"/>
                <w:lang w:val="en-US"/>
              </w:rPr>
              <w:t>f</w:t>
            </w:r>
            <w:r>
              <w:rPr>
                <w:rFonts w:cs="Arial"/>
                <w:lang w:val="en-US"/>
              </w:rPr>
              <w:t>d</w:t>
            </w:r>
            <w:r w:rsidR="004F178F" w:rsidRPr="009E5A50">
              <w:rPr>
                <w:rFonts w:cs="Arial"/>
              </w:rPr>
              <w:t>Website</w:t>
            </w:r>
            <w:proofErr w:type="spellEnd"/>
          </w:p>
        </w:tc>
        <w:tc>
          <w:tcPr>
            <w:tcW w:w="4839" w:type="dxa"/>
          </w:tcPr>
          <w:p w14:paraId="1C7BBE4A" w14:textId="77777777" w:rsidR="004F178F" w:rsidRPr="009E5A50" w:rsidRDefault="002A6C9D" w:rsidP="005A1481">
            <w:pPr>
              <w:rPr>
                <w:rFonts w:cs="Arial"/>
              </w:rPr>
            </w:pPr>
            <w:r>
              <w:rPr>
                <w:rFonts w:cs="Arial"/>
                <w:lang w:val="en-US"/>
              </w:rPr>
              <w:t>O</w:t>
            </w:r>
            <w:r w:rsidR="005E317A">
              <w:rPr>
                <w:rFonts w:cs="Arial"/>
                <w:lang w:val="en-US"/>
              </w:rPr>
              <w:t>F</w:t>
            </w:r>
            <w:r>
              <w:rPr>
                <w:rFonts w:cs="Arial"/>
                <w:lang w:val="en-US"/>
              </w:rPr>
              <w:t>D</w:t>
            </w:r>
            <w:r w:rsidR="005E317A">
              <w:rPr>
                <w:rFonts w:cs="Arial"/>
                <w:lang w:val="en-US"/>
              </w:rPr>
              <w:t xml:space="preserve"> Website</w:t>
            </w:r>
          </w:p>
        </w:tc>
        <w:tc>
          <w:tcPr>
            <w:tcW w:w="2979" w:type="dxa"/>
          </w:tcPr>
          <w:p w14:paraId="523FEF14" w14:textId="77777777" w:rsidR="004F178F" w:rsidRDefault="00365947" w:rsidP="005A1481">
            <w:pPr>
              <w:rPr>
                <w:rFonts w:cs="Arial"/>
              </w:rPr>
            </w:pPr>
            <w:r>
              <w:rPr>
                <w:rFonts w:cs="Arial"/>
                <w:lang w:val="en-US"/>
              </w:rPr>
              <w:t xml:space="preserve">String </w:t>
            </w:r>
            <w:r w:rsidR="00445EF0">
              <w:rPr>
                <w:rFonts w:cs="Arial"/>
                <w:lang w:val="en-US"/>
              </w:rPr>
              <w:t>up to</w:t>
            </w:r>
            <w:r w:rsidR="00445EF0">
              <w:rPr>
                <w:rFonts w:cs="Arial"/>
              </w:rPr>
              <w:t xml:space="preserve"> </w:t>
            </w:r>
            <w:r w:rsidR="004F178F">
              <w:rPr>
                <w:rFonts w:cs="Arial"/>
              </w:rPr>
              <w:t xml:space="preserve">58? </w:t>
            </w:r>
            <w:r w:rsidR="00445EF0">
              <w:rPr>
                <w:rFonts w:cs="Arial"/>
                <w:lang w:val="en-US"/>
              </w:rPr>
              <w:t>symbols</w:t>
            </w:r>
          </w:p>
        </w:tc>
      </w:tr>
      <w:tr w:rsidR="004F178F" w:rsidRPr="008F4F86" w14:paraId="3C08FBB5" w14:textId="77777777" w:rsidTr="005A1481">
        <w:tc>
          <w:tcPr>
            <w:tcW w:w="2465" w:type="dxa"/>
          </w:tcPr>
          <w:p w14:paraId="642CA847" w14:textId="378A2DDF" w:rsidR="004F178F" w:rsidRPr="00B72AEC" w:rsidRDefault="00334F6E" w:rsidP="005A1481">
            <w:pPr>
              <w:rPr>
                <w:rFonts w:cs="Arial"/>
                <w:lang w:val="en-US"/>
              </w:rPr>
            </w:pPr>
            <w:proofErr w:type="spellStart"/>
            <w:r>
              <w:rPr>
                <w:rFonts w:cs="Arial"/>
                <w:lang w:val="en-US"/>
              </w:rPr>
              <w:t>o</w:t>
            </w:r>
            <w:r w:rsidR="004F178F">
              <w:rPr>
                <w:rFonts w:cs="Arial"/>
                <w:lang w:val="en-US"/>
              </w:rPr>
              <w:t>f</w:t>
            </w:r>
            <w:r>
              <w:rPr>
                <w:rFonts w:cs="Arial"/>
                <w:lang w:val="en-US"/>
              </w:rPr>
              <w:t>d</w:t>
            </w:r>
            <w:r w:rsidR="004F178F">
              <w:rPr>
                <w:rFonts w:cs="Arial"/>
                <w:lang w:val="en-US"/>
              </w:rPr>
              <w:t>INN</w:t>
            </w:r>
            <w:proofErr w:type="spellEnd"/>
          </w:p>
        </w:tc>
        <w:tc>
          <w:tcPr>
            <w:tcW w:w="4839" w:type="dxa"/>
          </w:tcPr>
          <w:p w14:paraId="2040A09C" w14:textId="77777777" w:rsidR="004F178F" w:rsidRPr="00B72AEC" w:rsidRDefault="005E317A" w:rsidP="002A6C9D">
            <w:pPr>
              <w:rPr>
                <w:rFonts w:cs="Arial"/>
              </w:rPr>
            </w:pPr>
            <w:r>
              <w:rPr>
                <w:rFonts w:cs="Arial"/>
                <w:lang w:val="en-US"/>
              </w:rPr>
              <w:t>OF</w:t>
            </w:r>
            <w:r w:rsidR="002A6C9D">
              <w:rPr>
                <w:rFonts w:cs="Arial"/>
                <w:lang w:val="en-US"/>
              </w:rPr>
              <w:t>D</w:t>
            </w:r>
            <w:r>
              <w:rPr>
                <w:rFonts w:cs="Arial"/>
                <w:lang w:val="en-US"/>
              </w:rPr>
              <w:t xml:space="preserve"> INN</w:t>
            </w:r>
          </w:p>
        </w:tc>
        <w:tc>
          <w:tcPr>
            <w:tcW w:w="2979" w:type="dxa"/>
          </w:tcPr>
          <w:p w14:paraId="6A5E3AF7" w14:textId="77777777" w:rsidR="004F178F" w:rsidRDefault="00365947" w:rsidP="002A6C9D">
            <w:pPr>
              <w:rPr>
                <w:rFonts w:cs="Arial"/>
              </w:rPr>
            </w:pPr>
            <w:r>
              <w:rPr>
                <w:rFonts w:cs="Arial"/>
                <w:lang w:val="en-US"/>
              </w:rPr>
              <w:t xml:space="preserve">String </w:t>
            </w:r>
            <w:r w:rsidR="002A6C9D">
              <w:rPr>
                <w:rFonts w:cs="Arial"/>
                <w:lang w:val="en-US"/>
              </w:rPr>
              <w:t xml:space="preserve">of </w:t>
            </w:r>
            <w:r w:rsidR="004F178F">
              <w:rPr>
                <w:rFonts w:cs="Arial"/>
              </w:rPr>
              <w:t xml:space="preserve">12 </w:t>
            </w:r>
            <w:r w:rsidR="00445EF0">
              <w:rPr>
                <w:rFonts w:cs="Arial"/>
                <w:lang w:val="en-US"/>
              </w:rPr>
              <w:t>symbols</w:t>
            </w:r>
          </w:p>
        </w:tc>
      </w:tr>
      <w:tr w:rsidR="005E317A" w:rsidRPr="008F4F86" w14:paraId="590BECD2" w14:textId="77777777" w:rsidTr="005A1481">
        <w:tc>
          <w:tcPr>
            <w:tcW w:w="2465" w:type="dxa"/>
          </w:tcPr>
          <w:p w14:paraId="3FAD30C3" w14:textId="77777777" w:rsidR="005E317A" w:rsidRDefault="005E317A" w:rsidP="005E317A">
            <w:pPr>
              <w:rPr>
                <w:rFonts w:cs="Arial"/>
                <w:lang w:val="en-US"/>
              </w:rPr>
            </w:pPr>
            <w:proofErr w:type="spellStart"/>
            <w:r>
              <w:rPr>
                <w:rFonts w:cs="Arial"/>
                <w:lang w:val="en-US"/>
              </w:rPr>
              <w:t>fnsWebsite</w:t>
            </w:r>
            <w:proofErr w:type="spellEnd"/>
          </w:p>
        </w:tc>
        <w:tc>
          <w:tcPr>
            <w:tcW w:w="4839" w:type="dxa"/>
          </w:tcPr>
          <w:p w14:paraId="723472CB" w14:textId="77777777" w:rsidR="005E317A" w:rsidRDefault="005E317A" w:rsidP="005E317A">
            <w:pPr>
              <w:rPr>
                <w:rFonts w:cs="Arial"/>
                <w:lang w:val="en-US"/>
              </w:rPr>
            </w:pPr>
            <w:r>
              <w:rPr>
                <w:rFonts w:cs="Arial"/>
                <w:lang w:val="en-US"/>
              </w:rPr>
              <w:t>FNS Website</w:t>
            </w:r>
          </w:p>
        </w:tc>
        <w:tc>
          <w:tcPr>
            <w:tcW w:w="2979" w:type="dxa"/>
          </w:tcPr>
          <w:p w14:paraId="6124BA4C" w14:textId="77777777" w:rsidR="005E317A" w:rsidRDefault="007B671D" w:rsidP="005E317A">
            <w:pPr>
              <w:rPr>
                <w:rFonts w:cs="Arial"/>
              </w:rPr>
            </w:pPr>
            <w:r>
              <w:rPr>
                <w:rFonts w:cs="Arial"/>
                <w:lang w:val="en-US"/>
              </w:rPr>
              <w:t xml:space="preserve">String </w:t>
            </w:r>
            <w:r w:rsidR="00445EF0">
              <w:rPr>
                <w:rFonts w:cs="Arial"/>
                <w:lang w:val="en-US"/>
              </w:rPr>
              <w:t>up to</w:t>
            </w:r>
            <w:r w:rsidR="00445EF0">
              <w:rPr>
                <w:rFonts w:cs="Arial"/>
              </w:rPr>
              <w:t xml:space="preserve"> </w:t>
            </w:r>
            <w:r w:rsidR="005E317A">
              <w:rPr>
                <w:rFonts w:cs="Arial"/>
              </w:rPr>
              <w:t xml:space="preserve">256 </w:t>
            </w:r>
            <w:r w:rsidR="00445EF0">
              <w:rPr>
                <w:rFonts w:cs="Arial"/>
                <w:lang w:val="en-US"/>
              </w:rPr>
              <w:t>symbols</w:t>
            </w:r>
          </w:p>
        </w:tc>
      </w:tr>
      <w:tr w:rsidR="005E317A" w:rsidRPr="008F4F86" w14:paraId="2999B93C" w14:textId="77777777" w:rsidTr="005A1481">
        <w:tc>
          <w:tcPr>
            <w:tcW w:w="2465" w:type="dxa"/>
          </w:tcPr>
          <w:p w14:paraId="39890DC1" w14:textId="77777777" w:rsidR="005E317A" w:rsidRPr="00DF451F" w:rsidRDefault="005E317A" w:rsidP="005E317A">
            <w:pPr>
              <w:rPr>
                <w:rFonts w:cs="Arial"/>
                <w:lang w:val="en-US"/>
              </w:rPr>
            </w:pPr>
            <w:proofErr w:type="spellStart"/>
            <w:r>
              <w:rPr>
                <w:rFonts w:cs="Arial"/>
                <w:lang w:val="en-US"/>
              </w:rPr>
              <w:t>companyINN</w:t>
            </w:r>
            <w:proofErr w:type="spellEnd"/>
          </w:p>
        </w:tc>
        <w:tc>
          <w:tcPr>
            <w:tcW w:w="4839" w:type="dxa"/>
          </w:tcPr>
          <w:p w14:paraId="59E17A4E" w14:textId="77777777" w:rsidR="005E317A" w:rsidRPr="00B2081D" w:rsidRDefault="005E317A" w:rsidP="005E317A">
            <w:pPr>
              <w:rPr>
                <w:rFonts w:cs="Arial"/>
              </w:rPr>
            </w:pPr>
            <w:r>
              <w:rPr>
                <w:rFonts w:cs="Arial"/>
                <w:lang w:val="en-US"/>
              </w:rPr>
              <w:t>Company INN</w:t>
            </w:r>
          </w:p>
        </w:tc>
        <w:tc>
          <w:tcPr>
            <w:tcW w:w="2979" w:type="dxa"/>
          </w:tcPr>
          <w:p w14:paraId="3A1DF055" w14:textId="77777777" w:rsidR="005E317A" w:rsidRDefault="007B671D" w:rsidP="002A6C9D">
            <w:pPr>
              <w:rPr>
                <w:rFonts w:cs="Arial"/>
              </w:rPr>
            </w:pPr>
            <w:r>
              <w:rPr>
                <w:rFonts w:cs="Arial"/>
                <w:lang w:val="en-US"/>
              </w:rPr>
              <w:t xml:space="preserve">String </w:t>
            </w:r>
            <w:r w:rsidR="002A6C9D">
              <w:rPr>
                <w:rFonts w:cs="Arial"/>
                <w:lang w:val="en-US"/>
              </w:rPr>
              <w:t>of</w:t>
            </w:r>
            <w:r w:rsidR="00445EF0">
              <w:rPr>
                <w:rFonts w:cs="Arial"/>
                <w:lang w:val="en-US"/>
              </w:rPr>
              <w:t xml:space="preserve"> </w:t>
            </w:r>
            <w:r w:rsidR="005E317A">
              <w:rPr>
                <w:rFonts w:cs="Arial"/>
              </w:rPr>
              <w:t xml:space="preserve">12 </w:t>
            </w:r>
            <w:r w:rsidR="00445EF0">
              <w:rPr>
                <w:rFonts w:cs="Arial"/>
                <w:lang w:val="en-US"/>
              </w:rPr>
              <w:t>symbols</w:t>
            </w:r>
          </w:p>
        </w:tc>
      </w:tr>
      <w:tr w:rsidR="005E317A" w:rsidRPr="008F4F86" w14:paraId="3FBC247F" w14:textId="77777777" w:rsidTr="005A1481">
        <w:tc>
          <w:tcPr>
            <w:tcW w:w="2465" w:type="dxa"/>
          </w:tcPr>
          <w:p w14:paraId="0963E9CC" w14:textId="77777777" w:rsidR="005E317A" w:rsidRPr="009E5A50" w:rsidRDefault="005E317A" w:rsidP="005E317A">
            <w:pPr>
              <w:rPr>
                <w:rFonts w:cs="Arial"/>
              </w:rPr>
            </w:pPr>
            <w:r>
              <w:rPr>
                <w:rFonts w:cs="Arial"/>
                <w:lang w:val="en-US"/>
              </w:rPr>
              <w:t>c</w:t>
            </w:r>
            <w:proofErr w:type="spellStart"/>
            <w:r w:rsidRPr="009E5A50">
              <w:rPr>
                <w:rFonts w:cs="Arial"/>
              </w:rPr>
              <w:t>ompanyName</w:t>
            </w:r>
            <w:proofErr w:type="spellEnd"/>
          </w:p>
        </w:tc>
        <w:tc>
          <w:tcPr>
            <w:tcW w:w="4839" w:type="dxa"/>
          </w:tcPr>
          <w:p w14:paraId="590CF706" w14:textId="77777777" w:rsidR="005E317A" w:rsidRPr="009E5A50" w:rsidRDefault="005E317A" w:rsidP="005E317A">
            <w:pPr>
              <w:rPr>
                <w:rFonts w:cs="Arial"/>
              </w:rPr>
            </w:pPr>
            <w:r>
              <w:rPr>
                <w:rFonts w:cs="Arial"/>
                <w:lang w:val="en-US"/>
              </w:rPr>
              <w:t>C</w:t>
            </w:r>
            <w:proofErr w:type="spellStart"/>
            <w:r w:rsidRPr="009E5A50">
              <w:rPr>
                <w:rFonts w:cs="Arial"/>
              </w:rPr>
              <w:t>ompany</w:t>
            </w:r>
            <w:proofErr w:type="spellEnd"/>
            <w:r>
              <w:rPr>
                <w:rFonts w:cs="Arial"/>
                <w:lang w:val="en-US"/>
              </w:rPr>
              <w:t xml:space="preserve"> </w:t>
            </w:r>
            <w:proofErr w:type="spellStart"/>
            <w:r w:rsidRPr="009E5A50">
              <w:rPr>
                <w:rFonts w:cs="Arial"/>
              </w:rPr>
              <w:t>Name</w:t>
            </w:r>
            <w:proofErr w:type="spellEnd"/>
          </w:p>
        </w:tc>
        <w:tc>
          <w:tcPr>
            <w:tcW w:w="2979" w:type="dxa"/>
          </w:tcPr>
          <w:p w14:paraId="616D78B2" w14:textId="77777777" w:rsidR="005E317A" w:rsidRDefault="007B671D" w:rsidP="005E317A">
            <w:pPr>
              <w:rPr>
                <w:rFonts w:cs="Arial"/>
              </w:rPr>
            </w:pPr>
            <w:r>
              <w:rPr>
                <w:rFonts w:cs="Arial"/>
                <w:lang w:val="en-US"/>
              </w:rPr>
              <w:t xml:space="preserve">String </w:t>
            </w:r>
            <w:r w:rsidR="00445EF0">
              <w:rPr>
                <w:rFonts w:cs="Arial"/>
                <w:lang w:val="en-US"/>
              </w:rPr>
              <w:t>up to</w:t>
            </w:r>
            <w:r w:rsidR="00445EF0">
              <w:rPr>
                <w:rFonts w:cs="Arial"/>
              </w:rPr>
              <w:t xml:space="preserve"> </w:t>
            </w:r>
            <w:r w:rsidR="005E317A">
              <w:rPr>
                <w:rFonts w:cs="Arial"/>
              </w:rPr>
              <w:t xml:space="preserve">256 </w:t>
            </w:r>
            <w:r w:rsidR="00445EF0">
              <w:rPr>
                <w:rFonts w:cs="Arial"/>
                <w:lang w:val="en-US"/>
              </w:rPr>
              <w:t>symbols</w:t>
            </w:r>
          </w:p>
        </w:tc>
      </w:tr>
      <w:tr w:rsidR="005E317A" w:rsidRPr="008F4F86" w14:paraId="14126A8A" w14:textId="77777777" w:rsidTr="005A1481">
        <w:tc>
          <w:tcPr>
            <w:tcW w:w="2465" w:type="dxa"/>
          </w:tcPr>
          <w:p w14:paraId="2FD10231" w14:textId="77777777" w:rsidR="005E317A" w:rsidRPr="009E5A50" w:rsidRDefault="005E317A" w:rsidP="005E317A">
            <w:pPr>
              <w:rPr>
                <w:rFonts w:cs="Arial"/>
              </w:rPr>
            </w:pPr>
            <w:r>
              <w:rPr>
                <w:rFonts w:cs="Arial"/>
                <w:lang w:val="en-US"/>
              </w:rPr>
              <w:t>d</w:t>
            </w:r>
            <w:proofErr w:type="spellStart"/>
            <w:r w:rsidRPr="009E5A50">
              <w:rPr>
                <w:rFonts w:cs="Arial"/>
              </w:rPr>
              <w:t>ocumentNumber</w:t>
            </w:r>
            <w:proofErr w:type="spellEnd"/>
          </w:p>
        </w:tc>
        <w:tc>
          <w:tcPr>
            <w:tcW w:w="4839" w:type="dxa"/>
          </w:tcPr>
          <w:p w14:paraId="004DD46B" w14:textId="77777777" w:rsidR="005E317A" w:rsidRPr="009E5A50" w:rsidRDefault="005E317A" w:rsidP="005E317A">
            <w:pPr>
              <w:rPr>
                <w:rFonts w:cs="Arial"/>
              </w:rPr>
            </w:pPr>
            <w:r>
              <w:rPr>
                <w:rFonts w:cs="Arial"/>
                <w:lang w:val="en-US"/>
              </w:rPr>
              <w:t>D</w:t>
            </w:r>
            <w:proofErr w:type="spellStart"/>
            <w:r w:rsidRPr="009E5A50">
              <w:rPr>
                <w:rFonts w:cs="Arial"/>
              </w:rPr>
              <w:t>ocument</w:t>
            </w:r>
            <w:proofErr w:type="spellEnd"/>
            <w:r>
              <w:rPr>
                <w:rFonts w:cs="Arial"/>
                <w:lang w:val="en-US"/>
              </w:rPr>
              <w:t xml:space="preserve"> </w:t>
            </w:r>
            <w:proofErr w:type="spellStart"/>
            <w:r w:rsidRPr="009E5A50">
              <w:rPr>
                <w:rFonts w:cs="Arial"/>
              </w:rPr>
              <w:t>Number</w:t>
            </w:r>
            <w:proofErr w:type="spellEnd"/>
          </w:p>
        </w:tc>
        <w:tc>
          <w:tcPr>
            <w:tcW w:w="2979" w:type="dxa"/>
          </w:tcPr>
          <w:p w14:paraId="44DAAC57" w14:textId="77777777" w:rsidR="005E317A" w:rsidRPr="002A6C9D" w:rsidRDefault="002A6C9D" w:rsidP="005E317A">
            <w:pPr>
              <w:rPr>
                <w:rFonts w:cs="Arial"/>
                <w:lang w:val="en-US"/>
              </w:rPr>
            </w:pPr>
            <w:r>
              <w:rPr>
                <w:rFonts w:cs="Arial"/>
                <w:lang w:val="en-US"/>
              </w:rPr>
              <w:t>Number</w:t>
            </w:r>
          </w:p>
        </w:tc>
      </w:tr>
      <w:tr w:rsidR="005E317A" w:rsidRPr="008F4F86" w14:paraId="0D33C250" w14:textId="77777777" w:rsidTr="005A1481">
        <w:tc>
          <w:tcPr>
            <w:tcW w:w="2465" w:type="dxa"/>
          </w:tcPr>
          <w:p w14:paraId="218DE556" w14:textId="77777777" w:rsidR="005E317A" w:rsidRPr="009E5A50" w:rsidRDefault="005E317A" w:rsidP="005E317A">
            <w:pPr>
              <w:rPr>
                <w:rFonts w:cs="Arial"/>
              </w:rPr>
            </w:pPr>
            <w:r>
              <w:rPr>
                <w:rFonts w:cs="Arial"/>
                <w:lang w:val="en-US"/>
              </w:rPr>
              <w:t>s</w:t>
            </w:r>
            <w:proofErr w:type="spellStart"/>
            <w:r w:rsidRPr="009E5A50">
              <w:rPr>
                <w:rFonts w:cs="Arial"/>
              </w:rPr>
              <w:t>hiftNumber</w:t>
            </w:r>
            <w:proofErr w:type="spellEnd"/>
          </w:p>
        </w:tc>
        <w:tc>
          <w:tcPr>
            <w:tcW w:w="4839" w:type="dxa"/>
          </w:tcPr>
          <w:p w14:paraId="5BA3C65E" w14:textId="77777777" w:rsidR="005E317A" w:rsidRDefault="005E317A" w:rsidP="005E317A">
            <w:pPr>
              <w:rPr>
                <w:rFonts w:cs="Arial"/>
              </w:rPr>
            </w:pPr>
            <w:r>
              <w:rPr>
                <w:rFonts w:cs="Arial"/>
                <w:lang w:val="en-US"/>
              </w:rPr>
              <w:t>S</w:t>
            </w:r>
            <w:proofErr w:type="spellStart"/>
            <w:r w:rsidRPr="009E5A50">
              <w:rPr>
                <w:rFonts w:cs="Arial"/>
              </w:rPr>
              <w:t>hift</w:t>
            </w:r>
            <w:proofErr w:type="spellEnd"/>
            <w:r>
              <w:rPr>
                <w:rFonts w:cs="Arial"/>
                <w:lang w:val="en-US"/>
              </w:rPr>
              <w:t xml:space="preserve"> </w:t>
            </w:r>
            <w:proofErr w:type="spellStart"/>
            <w:r w:rsidRPr="009E5A50">
              <w:rPr>
                <w:rFonts w:cs="Arial"/>
              </w:rPr>
              <w:t>Number</w:t>
            </w:r>
            <w:proofErr w:type="spellEnd"/>
          </w:p>
        </w:tc>
        <w:tc>
          <w:tcPr>
            <w:tcW w:w="2979" w:type="dxa"/>
          </w:tcPr>
          <w:p w14:paraId="34FDF1D8" w14:textId="77777777" w:rsidR="005E317A" w:rsidRDefault="002A6C9D" w:rsidP="005E317A">
            <w:pPr>
              <w:rPr>
                <w:rFonts w:cs="Arial"/>
              </w:rPr>
            </w:pPr>
            <w:r>
              <w:rPr>
                <w:rFonts w:cs="Arial"/>
                <w:lang w:val="en-US"/>
              </w:rPr>
              <w:t>Number</w:t>
            </w:r>
          </w:p>
        </w:tc>
      </w:tr>
      <w:tr w:rsidR="005E317A" w:rsidRPr="008F4F86" w14:paraId="6C39866F" w14:textId="77777777" w:rsidTr="005A1481">
        <w:tc>
          <w:tcPr>
            <w:tcW w:w="2465" w:type="dxa"/>
          </w:tcPr>
          <w:p w14:paraId="15B23E8C" w14:textId="77777777" w:rsidR="005E317A" w:rsidRPr="00CE2490" w:rsidRDefault="005E317A" w:rsidP="005E317A">
            <w:pPr>
              <w:rPr>
                <w:rFonts w:cs="Arial"/>
                <w:lang w:val="en-US"/>
              </w:rPr>
            </w:pPr>
            <w:r>
              <w:rPr>
                <w:rFonts w:cs="Arial"/>
                <w:lang w:val="en-US"/>
              </w:rPr>
              <w:t>d</w:t>
            </w:r>
            <w:proofErr w:type="spellStart"/>
            <w:r w:rsidRPr="009E5A50">
              <w:rPr>
                <w:rFonts w:cs="Arial"/>
              </w:rPr>
              <w:t>ocumentIn</w:t>
            </w:r>
            <w:r>
              <w:rPr>
                <w:rFonts w:cs="Arial"/>
                <w:lang w:val="en-US"/>
              </w:rPr>
              <w:t>dex</w:t>
            </w:r>
            <w:proofErr w:type="spellEnd"/>
          </w:p>
        </w:tc>
        <w:tc>
          <w:tcPr>
            <w:tcW w:w="4839" w:type="dxa"/>
          </w:tcPr>
          <w:p w14:paraId="72163F46" w14:textId="77777777" w:rsidR="005E317A" w:rsidRDefault="002A6C9D" w:rsidP="002A6C9D">
            <w:pPr>
              <w:rPr>
                <w:rFonts w:cs="Arial"/>
              </w:rPr>
            </w:pPr>
            <w:proofErr w:type="spellStart"/>
            <w:r w:rsidRPr="002A6C9D">
              <w:rPr>
                <w:rFonts w:cs="Arial"/>
              </w:rPr>
              <w:t>Shift</w:t>
            </w:r>
            <w:proofErr w:type="spellEnd"/>
            <w:r w:rsidRPr="002A6C9D">
              <w:rPr>
                <w:rFonts w:cs="Arial"/>
              </w:rPr>
              <w:t xml:space="preserve"> </w:t>
            </w:r>
            <w:r>
              <w:rPr>
                <w:rFonts w:cs="Arial"/>
                <w:lang w:val="en-US"/>
              </w:rPr>
              <w:t>Receipt</w:t>
            </w:r>
            <w:r>
              <w:rPr>
                <w:rFonts w:cs="Arial"/>
              </w:rPr>
              <w:t xml:space="preserve"> </w:t>
            </w:r>
            <w:r>
              <w:rPr>
                <w:rFonts w:cs="Arial"/>
                <w:lang w:val="en-US"/>
              </w:rPr>
              <w:t>N</w:t>
            </w:r>
            <w:proofErr w:type="spellStart"/>
            <w:r w:rsidRPr="002A6C9D">
              <w:rPr>
                <w:rFonts w:cs="Arial"/>
              </w:rPr>
              <w:t>umber</w:t>
            </w:r>
            <w:proofErr w:type="spellEnd"/>
          </w:p>
        </w:tc>
        <w:tc>
          <w:tcPr>
            <w:tcW w:w="2979" w:type="dxa"/>
          </w:tcPr>
          <w:p w14:paraId="5A864608" w14:textId="77777777" w:rsidR="005E317A" w:rsidRPr="00CE2490" w:rsidRDefault="002A6C9D" w:rsidP="005E317A">
            <w:pPr>
              <w:rPr>
                <w:rFonts w:cs="Arial"/>
              </w:rPr>
            </w:pPr>
            <w:r>
              <w:rPr>
                <w:rFonts w:cs="Arial"/>
                <w:lang w:val="en-US"/>
              </w:rPr>
              <w:t>Number</w:t>
            </w:r>
          </w:p>
        </w:tc>
      </w:tr>
      <w:tr w:rsidR="005E317A" w:rsidRPr="007D576E" w14:paraId="21974ED9" w14:textId="77777777" w:rsidTr="005A1481">
        <w:tc>
          <w:tcPr>
            <w:tcW w:w="2465" w:type="dxa"/>
          </w:tcPr>
          <w:p w14:paraId="75E72EE1" w14:textId="77777777" w:rsidR="005E317A" w:rsidRPr="009E5A50" w:rsidRDefault="005E317A" w:rsidP="005E317A">
            <w:pPr>
              <w:rPr>
                <w:rFonts w:cs="Arial"/>
                <w:lang w:val="en-US"/>
              </w:rPr>
            </w:pPr>
            <w:proofErr w:type="spellStart"/>
            <w:r>
              <w:rPr>
                <w:rFonts w:cs="Arial"/>
                <w:lang w:val="en-US"/>
              </w:rPr>
              <w:t>processedAt</w:t>
            </w:r>
            <w:proofErr w:type="spellEnd"/>
          </w:p>
        </w:tc>
        <w:tc>
          <w:tcPr>
            <w:tcW w:w="4839" w:type="dxa"/>
          </w:tcPr>
          <w:p w14:paraId="40FE76EF" w14:textId="77777777" w:rsidR="005E317A" w:rsidRPr="00E31914" w:rsidRDefault="002A6C9D" w:rsidP="005E317A">
            <w:pPr>
              <w:rPr>
                <w:rFonts w:cs="Arial"/>
              </w:rPr>
            </w:pPr>
            <w:proofErr w:type="spellStart"/>
            <w:r w:rsidRPr="002A6C9D">
              <w:rPr>
                <w:rFonts w:cs="Arial"/>
              </w:rPr>
              <w:t>Fiscal</w:t>
            </w:r>
            <w:proofErr w:type="spellEnd"/>
            <w:r w:rsidRPr="002A6C9D">
              <w:rPr>
                <w:rFonts w:cs="Arial"/>
              </w:rPr>
              <w:t xml:space="preserve"> </w:t>
            </w:r>
            <w:proofErr w:type="spellStart"/>
            <w:r w:rsidRPr="002A6C9D">
              <w:rPr>
                <w:rFonts w:cs="Arial"/>
              </w:rPr>
              <w:t>document</w:t>
            </w:r>
            <w:proofErr w:type="spellEnd"/>
            <w:r w:rsidRPr="002A6C9D">
              <w:rPr>
                <w:rFonts w:cs="Arial"/>
              </w:rPr>
              <w:t xml:space="preserve"> </w:t>
            </w:r>
            <w:proofErr w:type="spellStart"/>
            <w:r w:rsidRPr="002A6C9D">
              <w:rPr>
                <w:rFonts w:cs="Arial"/>
              </w:rPr>
              <w:t>registration</w:t>
            </w:r>
            <w:proofErr w:type="spellEnd"/>
            <w:r w:rsidRPr="002A6C9D">
              <w:rPr>
                <w:rFonts w:cs="Arial"/>
              </w:rPr>
              <w:t xml:space="preserve"> </w:t>
            </w:r>
            <w:proofErr w:type="spellStart"/>
            <w:r w:rsidRPr="002A6C9D">
              <w:rPr>
                <w:rFonts w:cs="Arial"/>
              </w:rPr>
              <w:t>time</w:t>
            </w:r>
            <w:proofErr w:type="spellEnd"/>
          </w:p>
        </w:tc>
        <w:tc>
          <w:tcPr>
            <w:tcW w:w="2979" w:type="dxa"/>
          </w:tcPr>
          <w:p w14:paraId="7D2578C6" w14:textId="77777777" w:rsidR="005E317A" w:rsidRPr="002A6C9D" w:rsidRDefault="002A6C9D" w:rsidP="007B671D">
            <w:pPr>
              <w:rPr>
                <w:rFonts w:cs="Arial"/>
                <w:lang w:val="en-US"/>
              </w:rPr>
            </w:pPr>
            <w:bookmarkStart w:id="344" w:name="OLE_LINK116"/>
            <w:bookmarkStart w:id="345" w:name="OLE_LINK117"/>
            <w:bookmarkStart w:id="346" w:name="OLE_LINK118"/>
            <w:r>
              <w:rPr>
                <w:rFonts w:cs="Arial"/>
                <w:lang w:val="en-US"/>
              </w:rPr>
              <w:t xml:space="preserve">Time in the </w:t>
            </w:r>
            <w:r w:rsidR="007B671D">
              <w:rPr>
                <w:rFonts w:cs="Arial"/>
                <w:lang w:val="en-US"/>
              </w:rPr>
              <w:t xml:space="preserve">string </w:t>
            </w:r>
            <w:proofErr w:type="gramStart"/>
            <w:r>
              <w:rPr>
                <w:rFonts w:cs="Arial"/>
                <w:lang w:val="en-US"/>
              </w:rPr>
              <w:t xml:space="preserve">format </w:t>
            </w:r>
            <w:r w:rsidR="005E317A" w:rsidRPr="002A6C9D">
              <w:rPr>
                <w:rFonts w:cs="Arial"/>
                <w:lang w:val="en-US"/>
              </w:rPr>
              <w:t xml:space="preserve"> </w:t>
            </w:r>
            <w:r w:rsidR="005E317A" w:rsidRPr="008F4F86">
              <w:rPr>
                <w:rFonts w:cs="Arial"/>
                <w:lang w:val="en-US"/>
              </w:rPr>
              <w:t>ISO</w:t>
            </w:r>
            <w:proofErr w:type="gramEnd"/>
            <w:r w:rsidR="005E317A" w:rsidRPr="002A6C9D">
              <w:rPr>
                <w:rFonts w:cs="Arial"/>
                <w:lang w:val="en-US"/>
              </w:rPr>
              <w:t>8601</w:t>
            </w:r>
            <w:bookmarkEnd w:id="344"/>
            <w:bookmarkEnd w:id="345"/>
            <w:bookmarkEnd w:id="346"/>
          </w:p>
        </w:tc>
      </w:tr>
      <w:tr w:rsidR="005E317A" w:rsidRPr="008F4F86" w14:paraId="68ED8AB3" w14:textId="77777777" w:rsidTr="005A1481">
        <w:tc>
          <w:tcPr>
            <w:tcW w:w="2465" w:type="dxa"/>
          </w:tcPr>
          <w:p w14:paraId="44B8ABAE" w14:textId="77777777" w:rsidR="005E317A" w:rsidRPr="008F4F86" w:rsidRDefault="005E317A" w:rsidP="005E317A">
            <w:pPr>
              <w:rPr>
                <w:rFonts w:cs="Arial"/>
                <w:lang w:val="en-US"/>
              </w:rPr>
            </w:pPr>
            <w:r>
              <w:rPr>
                <w:rFonts w:cs="Arial"/>
                <w:lang w:val="en-US"/>
              </w:rPr>
              <w:t>content</w:t>
            </w:r>
          </w:p>
        </w:tc>
        <w:tc>
          <w:tcPr>
            <w:tcW w:w="4839" w:type="dxa"/>
          </w:tcPr>
          <w:p w14:paraId="7B9F0BAC" w14:textId="77777777" w:rsidR="005E317A" w:rsidRPr="00EB31B9" w:rsidRDefault="005E317A" w:rsidP="005E317A">
            <w:pPr>
              <w:rPr>
                <w:rFonts w:cs="Arial"/>
              </w:rPr>
            </w:pPr>
            <w:r>
              <w:rPr>
                <w:rFonts w:cs="Arial"/>
                <w:lang w:val="en-US"/>
              </w:rPr>
              <w:t xml:space="preserve">Content </w:t>
            </w:r>
          </w:p>
        </w:tc>
        <w:tc>
          <w:tcPr>
            <w:tcW w:w="2979" w:type="dxa"/>
          </w:tcPr>
          <w:p w14:paraId="1F8FC10B" w14:textId="77777777" w:rsidR="005E317A" w:rsidRPr="00525F22" w:rsidRDefault="002A6C9D" w:rsidP="002A6C9D">
            <w:pPr>
              <w:rPr>
                <w:rFonts w:cs="Arial"/>
              </w:rPr>
            </w:pPr>
            <w:r>
              <w:rPr>
                <w:rFonts w:cs="Arial"/>
                <w:lang w:val="en-US"/>
              </w:rPr>
              <w:t xml:space="preserve">Structure Section </w:t>
            </w:r>
            <w:r w:rsidR="005E317A">
              <w:rPr>
                <w:rFonts w:cs="Arial"/>
              </w:rPr>
              <w:t>2.1.1.1</w:t>
            </w:r>
          </w:p>
        </w:tc>
      </w:tr>
      <w:tr w:rsidR="005E317A" w:rsidRPr="008F4F86" w14:paraId="3622BBFC" w14:textId="77777777" w:rsidTr="005A1481">
        <w:tc>
          <w:tcPr>
            <w:tcW w:w="2465" w:type="dxa"/>
          </w:tcPr>
          <w:p w14:paraId="7BEEEEB5" w14:textId="77777777" w:rsidR="005E317A" w:rsidRPr="00AD41F6" w:rsidRDefault="005E317A" w:rsidP="005E317A">
            <w:pPr>
              <w:rPr>
                <w:rFonts w:cs="Arial"/>
                <w:lang w:val="en-US"/>
              </w:rPr>
            </w:pPr>
            <w:proofErr w:type="spellStart"/>
            <w:r>
              <w:rPr>
                <w:rFonts w:cs="Arial"/>
                <w:lang w:val="en-US"/>
              </w:rPr>
              <w:t>fp</w:t>
            </w:r>
            <w:proofErr w:type="spellEnd"/>
          </w:p>
        </w:tc>
        <w:tc>
          <w:tcPr>
            <w:tcW w:w="4839" w:type="dxa"/>
          </w:tcPr>
          <w:p w14:paraId="1848955C" w14:textId="77777777" w:rsidR="005E317A" w:rsidRPr="002A6C9D" w:rsidRDefault="002A6C9D" w:rsidP="005E317A">
            <w:pPr>
              <w:rPr>
                <w:rFonts w:cs="Arial"/>
                <w:lang w:val="en-US"/>
              </w:rPr>
            </w:pPr>
            <w:r w:rsidRPr="002A6C9D">
              <w:rPr>
                <w:rFonts w:cs="Arial"/>
                <w:lang w:val="en-US"/>
              </w:rPr>
              <w:t>Fiscal indication</w:t>
            </w:r>
          </w:p>
        </w:tc>
        <w:tc>
          <w:tcPr>
            <w:tcW w:w="2979" w:type="dxa"/>
          </w:tcPr>
          <w:p w14:paraId="3396AAC9" w14:textId="77777777" w:rsidR="005E317A" w:rsidRPr="008B6C01" w:rsidRDefault="007B671D" w:rsidP="005E317A">
            <w:pPr>
              <w:rPr>
                <w:rFonts w:cs="Arial"/>
              </w:rPr>
            </w:pPr>
            <w:r>
              <w:rPr>
                <w:rFonts w:cs="Arial"/>
                <w:lang w:val="en-US"/>
              </w:rPr>
              <w:t xml:space="preserve">String </w:t>
            </w:r>
            <w:r w:rsidR="002A6C9D">
              <w:rPr>
                <w:rFonts w:cs="Arial"/>
                <w:lang w:val="en-US"/>
              </w:rPr>
              <w:t>of</w:t>
            </w:r>
            <w:r w:rsidR="005E317A">
              <w:rPr>
                <w:rFonts w:cs="Arial"/>
                <w:lang w:val="en-US"/>
              </w:rPr>
              <w:t xml:space="preserve"> 10 </w:t>
            </w:r>
            <w:r w:rsidR="00445EF0">
              <w:rPr>
                <w:rFonts w:cs="Arial"/>
                <w:lang w:val="en-US"/>
              </w:rPr>
              <w:t>symbols</w:t>
            </w:r>
          </w:p>
        </w:tc>
      </w:tr>
      <w:tr w:rsidR="005E317A" w:rsidRPr="007D576E" w14:paraId="18C9FED8" w14:textId="77777777" w:rsidTr="005A1481">
        <w:tc>
          <w:tcPr>
            <w:tcW w:w="2465" w:type="dxa"/>
          </w:tcPr>
          <w:p w14:paraId="6D9279A7" w14:textId="77777777" w:rsidR="005E317A" w:rsidRPr="009D7C38" w:rsidRDefault="005E317A" w:rsidP="005E317A">
            <w:pPr>
              <w:rPr>
                <w:rFonts w:cs="Arial"/>
                <w:lang w:val="en-US"/>
              </w:rPr>
            </w:pPr>
            <w:proofErr w:type="spellStart"/>
            <w:r>
              <w:rPr>
                <w:rFonts w:cs="Arial"/>
                <w:lang w:val="en-US"/>
              </w:rPr>
              <w:t>callbackUrl</w:t>
            </w:r>
            <w:proofErr w:type="spellEnd"/>
          </w:p>
        </w:tc>
        <w:tc>
          <w:tcPr>
            <w:tcW w:w="4839" w:type="dxa"/>
          </w:tcPr>
          <w:p w14:paraId="2751E3F8" w14:textId="77777777" w:rsidR="005E317A" w:rsidRPr="002A6C9D" w:rsidRDefault="002A6C9D" w:rsidP="002A6C9D">
            <w:pPr>
              <w:rPr>
                <w:rFonts w:cs="Arial"/>
                <w:lang w:val="en-US"/>
              </w:rPr>
            </w:pPr>
            <w:r w:rsidRPr="002A6C9D">
              <w:rPr>
                <w:rFonts w:cs="Arial"/>
                <w:lang w:val="en-US"/>
              </w:rPr>
              <w:t xml:space="preserve">URL for sending the results of processing a POST </w:t>
            </w:r>
            <w:r>
              <w:rPr>
                <w:rFonts w:cs="Arial"/>
                <w:lang w:val="en-US"/>
              </w:rPr>
              <w:t>receipt</w:t>
            </w:r>
            <w:r w:rsidRPr="002A6C9D">
              <w:rPr>
                <w:rFonts w:cs="Arial"/>
                <w:lang w:val="en-US"/>
              </w:rPr>
              <w:t xml:space="preserve"> request</w:t>
            </w:r>
          </w:p>
        </w:tc>
        <w:tc>
          <w:tcPr>
            <w:tcW w:w="2979" w:type="dxa"/>
          </w:tcPr>
          <w:p w14:paraId="0BA374F1" w14:textId="77777777" w:rsidR="005E317A" w:rsidRPr="00445EF0" w:rsidRDefault="007B671D" w:rsidP="00445EF0">
            <w:pPr>
              <w:rPr>
                <w:rFonts w:cs="Arial"/>
                <w:lang w:val="en-US"/>
              </w:rPr>
            </w:pPr>
            <w:r>
              <w:rPr>
                <w:rFonts w:cs="Arial"/>
                <w:lang w:val="en-US"/>
              </w:rPr>
              <w:t xml:space="preserve">String </w:t>
            </w:r>
            <w:r w:rsidR="00445EF0">
              <w:rPr>
                <w:rFonts w:cs="Arial"/>
                <w:lang w:val="en-US"/>
              </w:rPr>
              <w:t>from</w:t>
            </w:r>
            <w:r w:rsidR="005E317A" w:rsidRPr="00445EF0">
              <w:rPr>
                <w:rFonts w:cs="Arial"/>
                <w:lang w:val="en-US"/>
              </w:rPr>
              <w:t xml:space="preserve"> 1 </w:t>
            </w:r>
            <w:r w:rsidR="00445EF0">
              <w:rPr>
                <w:rFonts w:cs="Arial"/>
                <w:lang w:val="en-US"/>
              </w:rPr>
              <w:t>to</w:t>
            </w:r>
            <w:r w:rsidR="005E317A" w:rsidRPr="00445EF0">
              <w:rPr>
                <w:rFonts w:cs="Arial"/>
                <w:lang w:val="en-US"/>
              </w:rPr>
              <w:t xml:space="preserve"> 1024 </w:t>
            </w:r>
            <w:r w:rsidR="00445EF0">
              <w:rPr>
                <w:rFonts w:cs="Arial"/>
                <w:lang w:val="en-US"/>
              </w:rPr>
              <w:t>symbols</w:t>
            </w:r>
            <w:r w:rsidR="00445EF0" w:rsidRPr="00445EF0">
              <w:rPr>
                <w:rFonts w:cs="Arial"/>
                <w:lang w:val="en-US"/>
              </w:rPr>
              <w:t xml:space="preserve"> </w:t>
            </w:r>
            <w:r w:rsidR="00445EF0">
              <w:rPr>
                <w:rFonts w:cs="Arial"/>
                <w:lang w:val="en-US"/>
              </w:rPr>
              <w:t>or</w:t>
            </w:r>
            <w:r w:rsidR="005E317A" w:rsidRPr="00445EF0">
              <w:rPr>
                <w:rFonts w:cs="Arial"/>
                <w:lang w:val="en-US"/>
              </w:rPr>
              <w:t xml:space="preserve"> </w:t>
            </w:r>
            <w:r w:rsidR="005E317A">
              <w:rPr>
                <w:rFonts w:cs="Arial"/>
                <w:lang w:val="en-US"/>
              </w:rPr>
              <w:t>null</w:t>
            </w:r>
          </w:p>
        </w:tc>
      </w:tr>
    </w:tbl>
    <w:p w14:paraId="18426E47" w14:textId="77777777" w:rsidR="004F178F" w:rsidRPr="00445EF0" w:rsidRDefault="004F178F" w:rsidP="004F178F">
      <w:pPr>
        <w:rPr>
          <w:rFonts w:cs="Arial"/>
          <w:lang w:val="en-US"/>
        </w:rPr>
      </w:pPr>
    </w:p>
    <w:p w14:paraId="478D4A0C" w14:textId="77777777" w:rsidR="004F178F" w:rsidRPr="00F06E67" w:rsidRDefault="005E4C06" w:rsidP="004F178F">
      <w:pPr>
        <w:rPr>
          <w:lang w:val="en-US"/>
        </w:rPr>
      </w:pPr>
      <w:r>
        <w:rPr>
          <w:lang w:val="en-US"/>
        </w:rPr>
        <w:t xml:space="preserve">Response </w:t>
      </w:r>
      <w:r w:rsidR="00BC3535">
        <w:rPr>
          <w:lang w:val="en-US"/>
        </w:rPr>
        <w:t>Ex</w:t>
      </w:r>
      <w:r>
        <w:rPr>
          <w:lang w:val="en-US"/>
        </w:rPr>
        <w:t>ample</w:t>
      </w:r>
      <w:r w:rsidR="004F178F" w:rsidRPr="00F06E67">
        <w:rPr>
          <w:lang w:val="en-US"/>
        </w:rPr>
        <w:t>:</w:t>
      </w:r>
    </w:p>
    <w:p w14:paraId="125E874D" w14:textId="77777777" w:rsidR="004F178F" w:rsidRPr="00F06E67" w:rsidRDefault="004F178F" w:rsidP="004F178F">
      <w:pPr>
        <w:rPr>
          <w:rFonts w:cs="Arial"/>
          <w:lang w:val="en-US"/>
        </w:rPr>
      </w:pPr>
    </w:p>
    <w:p w14:paraId="4F795FC0" w14:textId="77777777" w:rsidR="004F178F" w:rsidRPr="00F06E67" w:rsidRDefault="004F178F" w:rsidP="004F178F">
      <w:pPr>
        <w:pStyle w:val="HTML"/>
        <w:shd w:val="clear" w:color="auto" w:fill="333333"/>
        <w:rPr>
          <w:rFonts w:ascii="Consolas" w:hAnsi="Consolas" w:cs="Consolas"/>
          <w:color w:val="DFDFBF"/>
          <w:sz w:val="18"/>
          <w:szCs w:val="18"/>
          <w:lang w:val="en-US"/>
        </w:rPr>
      </w:pPr>
      <w:r w:rsidRPr="00F06E67">
        <w:rPr>
          <w:rFonts w:ascii="Consolas" w:hAnsi="Consolas" w:cs="Consolas"/>
          <w:color w:val="DFDFBF"/>
          <w:sz w:val="18"/>
          <w:szCs w:val="18"/>
          <w:lang w:val="en-US"/>
        </w:rPr>
        <w:t>{</w:t>
      </w:r>
    </w:p>
    <w:p w14:paraId="7E5B2D3A" w14:textId="77777777" w:rsidR="004F178F" w:rsidRPr="00F06E67"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F06E67">
        <w:rPr>
          <w:rFonts w:ascii="Consolas" w:hAnsi="Consolas" w:cs="Consolas"/>
          <w:color w:val="8ACCCF"/>
          <w:sz w:val="18"/>
          <w:szCs w:val="18"/>
          <w:lang w:val="en-US"/>
        </w:rPr>
        <w:t>"</w:t>
      </w:r>
      <w:r w:rsidRPr="00D460A0">
        <w:rPr>
          <w:rFonts w:ascii="Consolas" w:hAnsi="Consolas" w:cs="Consolas"/>
          <w:color w:val="8ACCCF"/>
          <w:sz w:val="18"/>
          <w:szCs w:val="18"/>
          <w:lang w:val="en-US"/>
        </w:rPr>
        <w:t>id</w:t>
      </w:r>
      <w:r w:rsidRPr="00F06E67">
        <w:rPr>
          <w:rFonts w:ascii="Consolas" w:hAnsi="Consolas" w:cs="Consolas"/>
          <w:color w:val="8ACCCF"/>
          <w:sz w:val="18"/>
          <w:szCs w:val="18"/>
          <w:lang w:val="en-US"/>
        </w:rPr>
        <w:t>"</w:t>
      </w:r>
      <w:r w:rsidRPr="00F06E67">
        <w:rPr>
          <w:rFonts w:ascii="Consolas" w:hAnsi="Consolas" w:cs="Consolas"/>
          <w:color w:val="DFDFBF"/>
          <w:sz w:val="18"/>
          <w:szCs w:val="18"/>
          <w:lang w:val="en-US"/>
        </w:rPr>
        <w:t>:</w:t>
      </w:r>
      <w:r w:rsidRPr="00D460A0">
        <w:rPr>
          <w:rFonts w:ascii="Consolas" w:hAnsi="Consolas" w:cs="Consolas"/>
          <w:color w:val="DFDFBF"/>
          <w:sz w:val="18"/>
          <w:szCs w:val="18"/>
          <w:lang w:val="en-US"/>
        </w:rPr>
        <w:t> </w:t>
      </w:r>
      <w:r w:rsidRPr="00F06E67">
        <w:rPr>
          <w:rFonts w:ascii="Consolas" w:hAnsi="Consolas" w:cs="Consolas"/>
          <w:color w:val="DFAF8F"/>
          <w:sz w:val="18"/>
          <w:szCs w:val="18"/>
          <w:lang w:val="en-US"/>
        </w:rPr>
        <w:t>"12345678990"</w:t>
      </w:r>
      <w:r w:rsidRPr="00F06E67">
        <w:rPr>
          <w:rFonts w:ascii="Consolas" w:hAnsi="Consolas" w:cs="Consolas"/>
          <w:color w:val="DFDFBF"/>
          <w:sz w:val="18"/>
          <w:szCs w:val="18"/>
          <w:lang w:val="en-US"/>
        </w:rPr>
        <w:t>,</w:t>
      </w:r>
    </w:p>
    <w:p w14:paraId="0AE2FA2B" w14:textId="77777777" w:rsidR="004F178F" w:rsidRPr="00F06E67"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F06E67">
        <w:rPr>
          <w:rFonts w:ascii="Consolas" w:hAnsi="Consolas" w:cs="Consolas"/>
          <w:color w:val="8ACCCF"/>
          <w:sz w:val="18"/>
          <w:szCs w:val="18"/>
          <w:lang w:val="en-US"/>
        </w:rPr>
        <w:t>"</w:t>
      </w:r>
      <w:proofErr w:type="spellStart"/>
      <w:r w:rsidRPr="00D460A0">
        <w:rPr>
          <w:rFonts w:ascii="Consolas" w:hAnsi="Consolas" w:cs="Consolas"/>
          <w:color w:val="8ACCCF"/>
          <w:sz w:val="18"/>
          <w:szCs w:val="18"/>
          <w:lang w:val="en-US"/>
        </w:rPr>
        <w:t>deviceSN</w:t>
      </w:r>
      <w:proofErr w:type="spellEnd"/>
      <w:r w:rsidRPr="00F06E67">
        <w:rPr>
          <w:rFonts w:ascii="Consolas" w:hAnsi="Consolas" w:cs="Consolas"/>
          <w:color w:val="8ACCCF"/>
          <w:sz w:val="18"/>
          <w:szCs w:val="18"/>
          <w:lang w:val="en-US"/>
        </w:rPr>
        <w:t>"</w:t>
      </w:r>
      <w:r w:rsidRPr="00F06E67">
        <w:rPr>
          <w:rFonts w:ascii="Consolas" w:hAnsi="Consolas" w:cs="Consolas"/>
          <w:color w:val="DFDFBF"/>
          <w:sz w:val="18"/>
          <w:szCs w:val="18"/>
          <w:lang w:val="en-US"/>
        </w:rPr>
        <w:t>:</w:t>
      </w:r>
      <w:r w:rsidRPr="00D460A0">
        <w:rPr>
          <w:rFonts w:ascii="Consolas" w:hAnsi="Consolas" w:cs="Consolas"/>
          <w:color w:val="DFDFBF"/>
          <w:sz w:val="18"/>
          <w:szCs w:val="18"/>
          <w:lang w:val="en-US"/>
        </w:rPr>
        <w:t> </w:t>
      </w:r>
      <w:r w:rsidRPr="00F06E67">
        <w:rPr>
          <w:rFonts w:ascii="Consolas" w:hAnsi="Consolas" w:cs="Consolas"/>
          <w:color w:val="DFAF8F"/>
          <w:sz w:val="18"/>
          <w:szCs w:val="18"/>
          <w:lang w:val="en-US"/>
        </w:rPr>
        <w:t>"0000000000001358"</w:t>
      </w:r>
      <w:r w:rsidRPr="00F06E67">
        <w:rPr>
          <w:rFonts w:ascii="Consolas" w:hAnsi="Consolas" w:cs="Consolas"/>
          <w:color w:val="DFDFBF"/>
          <w:sz w:val="18"/>
          <w:szCs w:val="18"/>
          <w:lang w:val="en-US"/>
        </w:rPr>
        <w:t>,</w:t>
      </w:r>
    </w:p>
    <w:p w14:paraId="40A3ECE8" w14:textId="77777777" w:rsidR="004F178F" w:rsidRPr="00F06E67"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F06E67">
        <w:rPr>
          <w:rFonts w:ascii="Consolas" w:hAnsi="Consolas" w:cs="Consolas"/>
          <w:color w:val="8ACCCF"/>
          <w:sz w:val="18"/>
          <w:szCs w:val="18"/>
          <w:lang w:val="en-US"/>
        </w:rPr>
        <w:t>"</w:t>
      </w:r>
      <w:proofErr w:type="spellStart"/>
      <w:r w:rsidRPr="00D460A0">
        <w:rPr>
          <w:rFonts w:ascii="Consolas" w:hAnsi="Consolas" w:cs="Consolas"/>
          <w:color w:val="8ACCCF"/>
          <w:sz w:val="18"/>
          <w:szCs w:val="18"/>
          <w:lang w:val="en-US"/>
        </w:rPr>
        <w:t>deviceRN</w:t>
      </w:r>
      <w:proofErr w:type="spellEnd"/>
      <w:r w:rsidRPr="00F06E67">
        <w:rPr>
          <w:rFonts w:ascii="Consolas" w:hAnsi="Consolas" w:cs="Consolas"/>
          <w:color w:val="8ACCCF"/>
          <w:sz w:val="18"/>
          <w:szCs w:val="18"/>
          <w:lang w:val="en-US"/>
        </w:rPr>
        <w:t>"</w:t>
      </w:r>
      <w:r w:rsidRPr="00F06E67">
        <w:rPr>
          <w:rFonts w:ascii="Consolas" w:hAnsi="Consolas" w:cs="Consolas"/>
          <w:color w:val="DFDFBF"/>
          <w:sz w:val="18"/>
          <w:szCs w:val="18"/>
          <w:lang w:val="en-US"/>
        </w:rPr>
        <w:t>:</w:t>
      </w:r>
      <w:r w:rsidRPr="00D460A0">
        <w:rPr>
          <w:rFonts w:ascii="Consolas" w:hAnsi="Consolas" w:cs="Consolas"/>
          <w:color w:val="DFDFBF"/>
          <w:sz w:val="18"/>
          <w:szCs w:val="18"/>
          <w:lang w:val="en-US"/>
        </w:rPr>
        <w:t> </w:t>
      </w:r>
      <w:r w:rsidRPr="00F06E67">
        <w:rPr>
          <w:rFonts w:ascii="Consolas" w:hAnsi="Consolas" w:cs="Consolas"/>
          <w:color w:val="DFAF8F"/>
          <w:sz w:val="18"/>
          <w:szCs w:val="18"/>
          <w:lang w:val="en-US"/>
        </w:rPr>
        <w:t>"0000000400054952"</w:t>
      </w:r>
      <w:r w:rsidRPr="00F06E67">
        <w:rPr>
          <w:rFonts w:ascii="Consolas" w:hAnsi="Consolas" w:cs="Consolas"/>
          <w:color w:val="DFDFBF"/>
          <w:sz w:val="18"/>
          <w:szCs w:val="18"/>
          <w:lang w:val="en-US"/>
        </w:rPr>
        <w:t>,</w:t>
      </w:r>
    </w:p>
    <w:p w14:paraId="6BC45D57" w14:textId="77777777" w:rsidR="004F178F" w:rsidRPr="00F06E67"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F06E67">
        <w:rPr>
          <w:rFonts w:ascii="Consolas" w:hAnsi="Consolas" w:cs="Consolas"/>
          <w:color w:val="8ACCCF"/>
          <w:sz w:val="18"/>
          <w:szCs w:val="18"/>
          <w:lang w:val="en-US"/>
        </w:rPr>
        <w:t>"</w:t>
      </w:r>
      <w:proofErr w:type="spellStart"/>
      <w:r w:rsidRPr="00D460A0">
        <w:rPr>
          <w:rFonts w:ascii="Consolas" w:hAnsi="Consolas" w:cs="Consolas"/>
          <w:color w:val="8ACCCF"/>
          <w:sz w:val="18"/>
          <w:szCs w:val="18"/>
          <w:lang w:val="en-US"/>
        </w:rPr>
        <w:t>fsNumber</w:t>
      </w:r>
      <w:proofErr w:type="spellEnd"/>
      <w:r w:rsidRPr="00F06E67">
        <w:rPr>
          <w:rFonts w:ascii="Consolas" w:hAnsi="Consolas" w:cs="Consolas"/>
          <w:color w:val="8ACCCF"/>
          <w:sz w:val="18"/>
          <w:szCs w:val="18"/>
          <w:lang w:val="en-US"/>
        </w:rPr>
        <w:t>"</w:t>
      </w:r>
      <w:r w:rsidRPr="00F06E67">
        <w:rPr>
          <w:rFonts w:ascii="Consolas" w:hAnsi="Consolas" w:cs="Consolas"/>
          <w:color w:val="DFDFBF"/>
          <w:sz w:val="18"/>
          <w:szCs w:val="18"/>
          <w:lang w:val="en-US"/>
        </w:rPr>
        <w:t>:</w:t>
      </w:r>
      <w:r w:rsidRPr="00D460A0">
        <w:rPr>
          <w:rFonts w:ascii="Consolas" w:hAnsi="Consolas" w:cs="Consolas"/>
          <w:color w:val="DFDFBF"/>
          <w:sz w:val="18"/>
          <w:szCs w:val="18"/>
          <w:lang w:val="en-US"/>
        </w:rPr>
        <w:t> </w:t>
      </w:r>
      <w:r w:rsidRPr="00F06E67">
        <w:rPr>
          <w:rFonts w:ascii="Consolas" w:hAnsi="Consolas" w:cs="Consolas"/>
          <w:color w:val="DFAF8F"/>
          <w:sz w:val="18"/>
          <w:szCs w:val="18"/>
          <w:lang w:val="en-US"/>
        </w:rPr>
        <w:t>"9999078900001341"</w:t>
      </w:r>
      <w:r w:rsidRPr="00F06E67">
        <w:rPr>
          <w:rFonts w:ascii="Consolas" w:hAnsi="Consolas" w:cs="Consolas"/>
          <w:color w:val="DFDFBF"/>
          <w:sz w:val="18"/>
          <w:szCs w:val="18"/>
          <w:lang w:val="en-US"/>
        </w:rPr>
        <w:t>,</w:t>
      </w:r>
    </w:p>
    <w:p w14:paraId="673DC35F" w14:textId="77777777" w:rsidR="004F178F" w:rsidRPr="00F06E67"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F06E67">
        <w:rPr>
          <w:rFonts w:ascii="Consolas" w:hAnsi="Consolas" w:cs="Consolas"/>
          <w:color w:val="8ACCCF"/>
          <w:sz w:val="18"/>
          <w:szCs w:val="18"/>
          <w:lang w:val="en-US"/>
        </w:rPr>
        <w:t>"</w:t>
      </w:r>
      <w:proofErr w:type="spellStart"/>
      <w:r w:rsidRPr="00D460A0">
        <w:rPr>
          <w:rFonts w:ascii="Consolas" w:hAnsi="Consolas" w:cs="Consolas"/>
          <w:color w:val="8ACCCF"/>
          <w:sz w:val="18"/>
          <w:szCs w:val="18"/>
          <w:lang w:val="en-US"/>
        </w:rPr>
        <w:t>ofdName</w:t>
      </w:r>
      <w:proofErr w:type="spellEnd"/>
      <w:r w:rsidRPr="00F06E67">
        <w:rPr>
          <w:rFonts w:ascii="Consolas" w:hAnsi="Consolas" w:cs="Consolas"/>
          <w:color w:val="8ACCCF"/>
          <w:sz w:val="18"/>
          <w:szCs w:val="18"/>
          <w:lang w:val="en-US"/>
        </w:rPr>
        <w:t>"</w:t>
      </w:r>
      <w:r w:rsidRPr="00F06E67">
        <w:rPr>
          <w:rFonts w:ascii="Consolas" w:hAnsi="Consolas" w:cs="Consolas"/>
          <w:color w:val="DFDFBF"/>
          <w:sz w:val="18"/>
          <w:szCs w:val="18"/>
          <w:lang w:val="en-US"/>
        </w:rPr>
        <w:t>:</w:t>
      </w:r>
      <w:r w:rsidRPr="00D460A0">
        <w:rPr>
          <w:rFonts w:ascii="Consolas" w:hAnsi="Consolas" w:cs="Consolas"/>
          <w:color w:val="DFDFBF"/>
          <w:sz w:val="18"/>
          <w:szCs w:val="18"/>
          <w:lang w:val="en-US"/>
        </w:rPr>
        <w:t> </w:t>
      </w:r>
      <w:r w:rsidRPr="00F06E67">
        <w:rPr>
          <w:rFonts w:ascii="Consolas" w:hAnsi="Consolas" w:cs="Consolas"/>
          <w:color w:val="DFAF8F"/>
          <w:sz w:val="18"/>
          <w:szCs w:val="18"/>
          <w:lang w:val="en-US"/>
        </w:rPr>
        <w:t>"</w:t>
      </w:r>
      <w:r w:rsidRPr="008F5442">
        <w:rPr>
          <w:rFonts w:ascii="Consolas" w:hAnsi="Consolas" w:cs="Consolas"/>
          <w:color w:val="DFAF8F"/>
          <w:sz w:val="18"/>
          <w:szCs w:val="18"/>
        </w:rPr>
        <w:t>ООО</w:t>
      </w:r>
      <w:r w:rsidRPr="00D460A0">
        <w:rPr>
          <w:rFonts w:ascii="Consolas" w:hAnsi="Consolas" w:cs="Consolas"/>
          <w:color w:val="DFAF8F"/>
          <w:sz w:val="18"/>
          <w:szCs w:val="18"/>
          <w:lang w:val="en-US"/>
        </w:rPr>
        <w:t> </w:t>
      </w:r>
      <w:r w:rsidRPr="00F06E67">
        <w:rPr>
          <w:rFonts w:ascii="Consolas" w:hAnsi="Consolas" w:cs="Consolas"/>
          <w:color w:val="FF007F"/>
          <w:sz w:val="18"/>
          <w:szCs w:val="18"/>
          <w:lang w:val="en-US"/>
        </w:rPr>
        <w:t>\"</w:t>
      </w:r>
      <w:r w:rsidRPr="008F5442">
        <w:rPr>
          <w:rFonts w:ascii="Consolas" w:hAnsi="Consolas" w:cs="Consolas"/>
          <w:color w:val="DFAF8F"/>
          <w:sz w:val="18"/>
          <w:szCs w:val="18"/>
        </w:rPr>
        <w:t>Ярус</w:t>
      </w:r>
      <w:r w:rsidRPr="00F06E67">
        <w:rPr>
          <w:rFonts w:ascii="Consolas" w:hAnsi="Consolas" w:cs="Consolas"/>
          <w:color w:val="FF007F"/>
          <w:sz w:val="18"/>
          <w:szCs w:val="18"/>
          <w:lang w:val="en-US"/>
        </w:rPr>
        <w:t>\"</w:t>
      </w:r>
      <w:r w:rsidRPr="00F06E67">
        <w:rPr>
          <w:rFonts w:ascii="Consolas" w:hAnsi="Consolas" w:cs="Consolas"/>
          <w:color w:val="DFAF8F"/>
          <w:sz w:val="18"/>
          <w:szCs w:val="18"/>
          <w:lang w:val="en-US"/>
        </w:rPr>
        <w:t>(</w:t>
      </w:r>
      <w:r w:rsidRPr="00F06E67">
        <w:rPr>
          <w:rFonts w:ascii="Consolas" w:hAnsi="Consolas" w:cs="Consolas"/>
          <w:color w:val="FF007F"/>
          <w:sz w:val="18"/>
          <w:szCs w:val="18"/>
          <w:lang w:val="en-US"/>
        </w:rPr>
        <w:t>\"</w:t>
      </w:r>
      <w:r w:rsidRPr="008F5442">
        <w:rPr>
          <w:rFonts w:ascii="Consolas" w:hAnsi="Consolas" w:cs="Consolas"/>
          <w:color w:val="DFAF8F"/>
          <w:sz w:val="18"/>
          <w:szCs w:val="18"/>
        </w:rPr>
        <w:t>ОФД</w:t>
      </w:r>
      <w:r w:rsidRPr="00F06E67">
        <w:rPr>
          <w:rFonts w:ascii="Consolas" w:hAnsi="Consolas" w:cs="Consolas"/>
          <w:color w:val="DFAF8F"/>
          <w:sz w:val="18"/>
          <w:szCs w:val="18"/>
          <w:lang w:val="en-US"/>
        </w:rPr>
        <w:t>-</w:t>
      </w:r>
      <w:r w:rsidRPr="008F5442">
        <w:rPr>
          <w:rFonts w:ascii="Consolas" w:hAnsi="Consolas" w:cs="Consolas"/>
          <w:color w:val="DFAF8F"/>
          <w:sz w:val="18"/>
          <w:szCs w:val="18"/>
        </w:rPr>
        <w:t>Я</w:t>
      </w:r>
      <w:r w:rsidRPr="00F06E67">
        <w:rPr>
          <w:rFonts w:ascii="Consolas" w:hAnsi="Consolas" w:cs="Consolas"/>
          <w:color w:val="FF007F"/>
          <w:sz w:val="18"/>
          <w:szCs w:val="18"/>
          <w:lang w:val="en-US"/>
        </w:rPr>
        <w:t>\"</w:t>
      </w:r>
      <w:r w:rsidRPr="00F06E67">
        <w:rPr>
          <w:rFonts w:ascii="Consolas" w:hAnsi="Consolas" w:cs="Consolas"/>
          <w:color w:val="DFAF8F"/>
          <w:sz w:val="18"/>
          <w:szCs w:val="18"/>
          <w:lang w:val="en-US"/>
        </w:rPr>
        <w:t>)"</w:t>
      </w:r>
      <w:r w:rsidRPr="00F06E67">
        <w:rPr>
          <w:rFonts w:ascii="Consolas" w:hAnsi="Consolas" w:cs="Consolas"/>
          <w:color w:val="DFDFBF"/>
          <w:sz w:val="18"/>
          <w:szCs w:val="18"/>
          <w:lang w:val="en-US"/>
        </w:rPr>
        <w:t>,</w:t>
      </w:r>
    </w:p>
    <w:p w14:paraId="477CFB96" w14:textId="77777777"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w:t>
      </w:r>
      <w:proofErr w:type="spellStart"/>
      <w:r w:rsidRPr="00D460A0">
        <w:rPr>
          <w:rFonts w:ascii="Consolas" w:hAnsi="Consolas" w:cs="Consolas"/>
          <w:color w:val="8ACCCF"/>
          <w:sz w:val="18"/>
          <w:szCs w:val="18"/>
          <w:lang w:val="en-US"/>
        </w:rPr>
        <w:t>ofdWebsite</w:t>
      </w:r>
      <w:proofErr w:type="spellEnd"/>
      <w:r w:rsidRPr="00D460A0">
        <w:rPr>
          <w:rFonts w:ascii="Consolas" w:hAnsi="Consolas" w:cs="Consolas"/>
          <w:color w:val="8ACCCF"/>
          <w:sz w:val="18"/>
          <w:szCs w:val="18"/>
          <w:lang w:val="en-US"/>
        </w:rPr>
        <w:t>"</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"www.ofd-ya.ru"</w:t>
      </w:r>
      <w:r w:rsidRPr="00D460A0">
        <w:rPr>
          <w:rFonts w:ascii="Consolas" w:hAnsi="Consolas" w:cs="Consolas"/>
          <w:color w:val="DFDFBF"/>
          <w:sz w:val="18"/>
          <w:szCs w:val="18"/>
          <w:lang w:val="en-US"/>
        </w:rPr>
        <w:t>,</w:t>
      </w:r>
    </w:p>
    <w:p w14:paraId="20CC8ECC" w14:textId="77777777"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w:t>
      </w:r>
      <w:proofErr w:type="spellStart"/>
      <w:r w:rsidRPr="00D460A0">
        <w:rPr>
          <w:rFonts w:ascii="Consolas" w:hAnsi="Consolas" w:cs="Consolas"/>
          <w:color w:val="8ACCCF"/>
          <w:sz w:val="18"/>
          <w:szCs w:val="18"/>
          <w:lang w:val="en-US"/>
        </w:rPr>
        <w:t>ofdinn</w:t>
      </w:r>
      <w:proofErr w:type="spellEnd"/>
      <w:r w:rsidRPr="00D460A0">
        <w:rPr>
          <w:rFonts w:ascii="Consolas" w:hAnsi="Consolas" w:cs="Consolas"/>
          <w:color w:val="8ACCCF"/>
          <w:sz w:val="18"/>
          <w:szCs w:val="18"/>
          <w:lang w:val="en-US"/>
        </w:rPr>
        <w:t>"</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"7728699517"</w:t>
      </w:r>
      <w:r w:rsidRPr="00D460A0">
        <w:rPr>
          <w:rFonts w:ascii="Consolas" w:hAnsi="Consolas" w:cs="Consolas"/>
          <w:color w:val="DFDFBF"/>
          <w:sz w:val="18"/>
          <w:szCs w:val="18"/>
          <w:lang w:val="en-US"/>
        </w:rPr>
        <w:t>,</w:t>
      </w:r>
    </w:p>
    <w:p w14:paraId="628EF1C3" w14:textId="77777777" w:rsidR="004F178F" w:rsidRPr="00D460A0"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D460A0">
        <w:rPr>
          <w:rFonts w:ascii="Consolas" w:hAnsi="Consolas" w:cs="Consolas"/>
          <w:color w:val="8ACCCF"/>
          <w:sz w:val="18"/>
          <w:szCs w:val="18"/>
          <w:lang w:val="en-US"/>
        </w:rPr>
        <w:t>"</w:t>
      </w:r>
      <w:proofErr w:type="spellStart"/>
      <w:r w:rsidRPr="00D460A0">
        <w:rPr>
          <w:rFonts w:ascii="Consolas" w:hAnsi="Consolas" w:cs="Consolas"/>
          <w:color w:val="8ACCCF"/>
          <w:sz w:val="18"/>
          <w:szCs w:val="18"/>
          <w:lang w:val="en-US"/>
        </w:rPr>
        <w:t>fnsWebsite</w:t>
      </w:r>
      <w:proofErr w:type="spellEnd"/>
      <w:r w:rsidRPr="00D460A0">
        <w:rPr>
          <w:rFonts w:ascii="Consolas" w:hAnsi="Consolas" w:cs="Consolas"/>
          <w:color w:val="8ACCCF"/>
          <w:sz w:val="18"/>
          <w:szCs w:val="18"/>
          <w:lang w:val="en-US"/>
        </w:rPr>
        <w:t>"</w:t>
      </w:r>
      <w:r w:rsidRPr="00D460A0">
        <w:rPr>
          <w:rFonts w:ascii="Consolas" w:hAnsi="Consolas" w:cs="Consolas"/>
          <w:color w:val="DFDFBF"/>
          <w:sz w:val="18"/>
          <w:szCs w:val="18"/>
          <w:lang w:val="en-US"/>
        </w:rPr>
        <w:t>: </w:t>
      </w:r>
      <w:r w:rsidRPr="00D460A0">
        <w:rPr>
          <w:rFonts w:ascii="Consolas" w:hAnsi="Consolas" w:cs="Consolas"/>
          <w:color w:val="DFAF8F"/>
          <w:sz w:val="18"/>
          <w:szCs w:val="18"/>
          <w:lang w:val="en-US"/>
        </w:rPr>
        <w:t>"www.nalog.ru"</w:t>
      </w:r>
      <w:r w:rsidRPr="00D460A0">
        <w:rPr>
          <w:rFonts w:ascii="Consolas" w:hAnsi="Consolas" w:cs="Consolas"/>
          <w:color w:val="DFDFBF"/>
          <w:sz w:val="18"/>
          <w:szCs w:val="18"/>
          <w:lang w:val="en-US"/>
        </w:rPr>
        <w:t>,</w:t>
      </w:r>
    </w:p>
    <w:p w14:paraId="20DDB4E3"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D460A0">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companyINN</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"123456789012"</w:t>
      </w:r>
      <w:r w:rsidRPr="008F5442">
        <w:rPr>
          <w:rFonts w:ascii="Consolas" w:hAnsi="Consolas" w:cs="Consolas"/>
          <w:color w:val="DFDFBF"/>
          <w:sz w:val="18"/>
          <w:szCs w:val="18"/>
          <w:lang w:val="en-US"/>
        </w:rPr>
        <w:t>,</w:t>
      </w:r>
    </w:p>
    <w:p w14:paraId="74712348"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companyName</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w:t>
      </w:r>
      <w:r w:rsidRPr="008F5442">
        <w:rPr>
          <w:rFonts w:ascii="Consolas" w:hAnsi="Consolas" w:cs="Consolas"/>
          <w:color w:val="DFAF8F"/>
          <w:sz w:val="18"/>
          <w:szCs w:val="18"/>
        </w:rPr>
        <w:t>ЗАО</w:t>
      </w:r>
      <w:r w:rsidRPr="008F5442">
        <w:rPr>
          <w:rFonts w:ascii="Consolas" w:hAnsi="Consolas" w:cs="Consolas"/>
          <w:color w:val="DFAF8F"/>
          <w:sz w:val="18"/>
          <w:szCs w:val="18"/>
          <w:lang w:val="en-US"/>
        </w:rPr>
        <w:t> </w:t>
      </w:r>
      <w:r w:rsidRPr="008F5442">
        <w:rPr>
          <w:rFonts w:ascii="Consolas" w:hAnsi="Consolas" w:cs="Consolas"/>
          <w:color w:val="DFAF8F"/>
          <w:sz w:val="18"/>
          <w:szCs w:val="18"/>
        </w:rPr>
        <w:t>ТОРГОВЫЙ</w:t>
      </w:r>
      <w:r w:rsidRPr="008F5442">
        <w:rPr>
          <w:rFonts w:ascii="Consolas" w:hAnsi="Consolas" w:cs="Consolas"/>
          <w:color w:val="DFAF8F"/>
          <w:sz w:val="18"/>
          <w:szCs w:val="18"/>
          <w:lang w:val="en-US"/>
        </w:rPr>
        <w:t> </w:t>
      </w:r>
      <w:r w:rsidRPr="008F5442">
        <w:rPr>
          <w:rFonts w:ascii="Consolas" w:hAnsi="Consolas" w:cs="Consolas"/>
          <w:color w:val="DFAF8F"/>
          <w:sz w:val="18"/>
          <w:szCs w:val="18"/>
        </w:rPr>
        <w:t>ОБЪЕКТ</w:t>
      </w:r>
      <w:r w:rsidRPr="008F5442">
        <w:rPr>
          <w:rFonts w:ascii="Consolas" w:hAnsi="Consolas" w:cs="Consolas"/>
          <w:color w:val="DFAF8F"/>
          <w:sz w:val="18"/>
          <w:szCs w:val="18"/>
          <w:lang w:val="en-US"/>
        </w:rPr>
        <w:t> №1"</w:t>
      </w:r>
      <w:r w:rsidRPr="008F5442">
        <w:rPr>
          <w:rFonts w:ascii="Consolas" w:hAnsi="Consolas" w:cs="Consolas"/>
          <w:color w:val="DFDFBF"/>
          <w:sz w:val="18"/>
          <w:szCs w:val="18"/>
          <w:lang w:val="en-US"/>
        </w:rPr>
        <w:t>,</w:t>
      </w:r>
    </w:p>
    <w:p w14:paraId="3363718D"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documentNumber</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117</w:t>
      </w:r>
      <w:r w:rsidRPr="008F5442">
        <w:rPr>
          <w:rFonts w:ascii="Consolas" w:hAnsi="Consolas" w:cs="Consolas"/>
          <w:color w:val="DFDFBF"/>
          <w:sz w:val="18"/>
          <w:szCs w:val="18"/>
          <w:lang w:val="en-US"/>
        </w:rPr>
        <w:t>,</w:t>
      </w:r>
    </w:p>
    <w:p w14:paraId="0907F363"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lastRenderedPageBreak/>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shiftNumber</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20</w:t>
      </w:r>
      <w:r w:rsidRPr="008F5442">
        <w:rPr>
          <w:rFonts w:ascii="Consolas" w:hAnsi="Consolas" w:cs="Consolas"/>
          <w:color w:val="DFDFBF"/>
          <w:sz w:val="18"/>
          <w:szCs w:val="18"/>
          <w:lang w:val="en-US"/>
        </w:rPr>
        <w:t>,</w:t>
      </w:r>
    </w:p>
    <w:p w14:paraId="1110C32E"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documentIndex</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5</w:t>
      </w:r>
      <w:r w:rsidRPr="008F5442">
        <w:rPr>
          <w:rFonts w:ascii="Consolas" w:hAnsi="Consolas" w:cs="Consolas"/>
          <w:color w:val="DFDFBF"/>
          <w:sz w:val="18"/>
          <w:szCs w:val="18"/>
          <w:lang w:val="en-US"/>
        </w:rPr>
        <w:t>,</w:t>
      </w:r>
    </w:p>
    <w:p w14:paraId="4B1C879D"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processedAt</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"2017-02-14T14:16:00"</w:t>
      </w:r>
      <w:r w:rsidRPr="008F5442">
        <w:rPr>
          <w:rFonts w:ascii="Consolas" w:hAnsi="Consolas" w:cs="Consolas"/>
          <w:color w:val="DFDFBF"/>
          <w:sz w:val="18"/>
          <w:szCs w:val="18"/>
          <w:lang w:val="en-US"/>
        </w:rPr>
        <w:t>,</w:t>
      </w:r>
    </w:p>
    <w:p w14:paraId="208B6BF4"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"content"</w:t>
      </w:r>
      <w:r w:rsidRPr="008F5442">
        <w:rPr>
          <w:rFonts w:ascii="Consolas" w:hAnsi="Consolas" w:cs="Consolas"/>
          <w:color w:val="DFDFBF"/>
          <w:sz w:val="18"/>
          <w:szCs w:val="18"/>
          <w:lang w:val="en-US"/>
        </w:rPr>
        <w:t>: {</w:t>
      </w:r>
    </w:p>
    <w:p w14:paraId="1FB921EB"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correctionType</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w:t>
      </w:r>
      <w:r w:rsidRPr="008F5442">
        <w:rPr>
          <w:rFonts w:ascii="Consolas" w:hAnsi="Consolas" w:cs="Consolas"/>
          <w:color w:val="DFDFBF"/>
          <w:sz w:val="18"/>
          <w:szCs w:val="18"/>
          <w:lang w:val="en-US"/>
        </w:rPr>
        <w:t>,</w:t>
      </w:r>
    </w:p>
    <w:p w14:paraId="1C5709A4"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"type"</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w:t>
      </w:r>
      <w:r w:rsidRPr="008F5442">
        <w:rPr>
          <w:rFonts w:ascii="Consolas" w:hAnsi="Consolas" w:cs="Consolas"/>
          <w:color w:val="DFDFBF"/>
          <w:sz w:val="18"/>
          <w:szCs w:val="18"/>
          <w:lang w:val="en-US"/>
        </w:rPr>
        <w:t>,</w:t>
      </w:r>
    </w:p>
    <w:p w14:paraId="5219A72D"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"description"</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w:t>
      </w:r>
      <w:r w:rsidRPr="008F5442">
        <w:rPr>
          <w:rFonts w:ascii="Consolas" w:hAnsi="Consolas" w:cs="Consolas"/>
          <w:color w:val="DFAF8F"/>
          <w:sz w:val="18"/>
          <w:szCs w:val="18"/>
        </w:rPr>
        <w:t>НЕ</w:t>
      </w:r>
      <w:r w:rsidRPr="008F5442">
        <w:rPr>
          <w:rFonts w:ascii="Consolas" w:hAnsi="Consolas" w:cs="Consolas"/>
          <w:color w:val="DFAF8F"/>
          <w:sz w:val="18"/>
          <w:szCs w:val="18"/>
          <w:lang w:val="en-US"/>
        </w:rPr>
        <w:t> </w:t>
      </w:r>
      <w:r w:rsidRPr="008F5442">
        <w:rPr>
          <w:rFonts w:ascii="Consolas" w:hAnsi="Consolas" w:cs="Consolas"/>
          <w:color w:val="DFAF8F"/>
          <w:sz w:val="18"/>
          <w:szCs w:val="18"/>
        </w:rPr>
        <w:t>ХОЧЕТСЯ</w:t>
      </w:r>
      <w:r w:rsidRPr="008F5442">
        <w:rPr>
          <w:rFonts w:ascii="Consolas" w:hAnsi="Consolas" w:cs="Consolas"/>
          <w:color w:val="DFAF8F"/>
          <w:sz w:val="18"/>
          <w:szCs w:val="18"/>
          <w:lang w:val="en-US"/>
        </w:rPr>
        <w:t> </w:t>
      </w:r>
      <w:r w:rsidRPr="008F5442">
        <w:rPr>
          <w:rFonts w:ascii="Consolas" w:hAnsi="Consolas" w:cs="Consolas"/>
          <w:color w:val="DFAF8F"/>
          <w:sz w:val="18"/>
          <w:szCs w:val="18"/>
        </w:rPr>
        <w:t>НО</w:t>
      </w:r>
      <w:r w:rsidRPr="008F5442">
        <w:rPr>
          <w:rFonts w:ascii="Consolas" w:hAnsi="Consolas" w:cs="Consolas"/>
          <w:color w:val="DFAF8F"/>
          <w:sz w:val="18"/>
          <w:szCs w:val="18"/>
          <w:lang w:val="en-US"/>
        </w:rPr>
        <w:t> </w:t>
      </w:r>
      <w:r w:rsidRPr="008F5442">
        <w:rPr>
          <w:rFonts w:ascii="Consolas" w:hAnsi="Consolas" w:cs="Consolas"/>
          <w:color w:val="DFAF8F"/>
          <w:sz w:val="18"/>
          <w:szCs w:val="18"/>
        </w:rPr>
        <w:t>НАДО</w:t>
      </w:r>
      <w:r w:rsidRPr="008F5442">
        <w:rPr>
          <w:rFonts w:ascii="Consolas" w:hAnsi="Consolas" w:cs="Consolas"/>
          <w:color w:val="DFAF8F"/>
          <w:sz w:val="18"/>
          <w:szCs w:val="18"/>
          <w:lang w:val="en-US"/>
        </w:rPr>
        <w:t>"</w:t>
      </w:r>
      <w:r w:rsidRPr="008F5442">
        <w:rPr>
          <w:rFonts w:ascii="Consolas" w:hAnsi="Consolas" w:cs="Consolas"/>
          <w:color w:val="DFDFBF"/>
          <w:sz w:val="18"/>
          <w:szCs w:val="18"/>
          <w:lang w:val="en-US"/>
        </w:rPr>
        <w:t>,</w:t>
      </w:r>
    </w:p>
    <w:p w14:paraId="3D2F57F1"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causeDocumentDate</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"2017-08-10T00:00:00"</w:t>
      </w:r>
      <w:r w:rsidRPr="008F5442">
        <w:rPr>
          <w:rFonts w:ascii="Consolas" w:hAnsi="Consolas" w:cs="Consolas"/>
          <w:color w:val="DFDFBF"/>
          <w:sz w:val="18"/>
          <w:szCs w:val="18"/>
          <w:lang w:val="en-US"/>
        </w:rPr>
        <w:t>,</w:t>
      </w:r>
    </w:p>
    <w:p w14:paraId="5C4D9649"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causeDocumentNumber</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DFAF8F"/>
          <w:sz w:val="18"/>
          <w:szCs w:val="18"/>
          <w:lang w:val="en-US"/>
        </w:rPr>
        <w:t>"</w:t>
      </w:r>
      <w:r w:rsidRPr="008F5442">
        <w:rPr>
          <w:rFonts w:ascii="Consolas" w:hAnsi="Consolas" w:cs="Consolas"/>
          <w:color w:val="DFAF8F"/>
          <w:sz w:val="18"/>
          <w:szCs w:val="18"/>
        </w:rPr>
        <w:t>ФЗ</w:t>
      </w:r>
      <w:r w:rsidRPr="008F5442">
        <w:rPr>
          <w:rFonts w:ascii="Consolas" w:hAnsi="Consolas" w:cs="Consolas"/>
          <w:color w:val="DFAF8F"/>
          <w:sz w:val="18"/>
          <w:szCs w:val="18"/>
          <w:lang w:val="en-US"/>
        </w:rPr>
        <w:t>-54"</w:t>
      </w:r>
      <w:r w:rsidRPr="008F5442">
        <w:rPr>
          <w:rFonts w:ascii="Consolas" w:hAnsi="Consolas" w:cs="Consolas"/>
          <w:color w:val="DFDFBF"/>
          <w:sz w:val="18"/>
          <w:szCs w:val="18"/>
          <w:lang w:val="en-US"/>
        </w:rPr>
        <w:t>,</w:t>
      </w:r>
    </w:p>
    <w:p w14:paraId="278B5147"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totalSum</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17.25</w:t>
      </w:r>
      <w:r w:rsidRPr="008F5442">
        <w:rPr>
          <w:rFonts w:ascii="Consolas" w:hAnsi="Consolas" w:cs="Consolas"/>
          <w:color w:val="DFDFBF"/>
          <w:sz w:val="18"/>
          <w:szCs w:val="18"/>
          <w:lang w:val="en-US"/>
        </w:rPr>
        <w:t>,</w:t>
      </w:r>
    </w:p>
    <w:p w14:paraId="26B9D3B5"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cashSum</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1.23</w:t>
      </w:r>
      <w:r w:rsidRPr="008F5442">
        <w:rPr>
          <w:rFonts w:ascii="Consolas" w:hAnsi="Consolas" w:cs="Consolas"/>
          <w:color w:val="DFDFBF"/>
          <w:sz w:val="18"/>
          <w:szCs w:val="18"/>
          <w:lang w:val="en-US"/>
        </w:rPr>
        <w:t>,</w:t>
      </w:r>
    </w:p>
    <w:p w14:paraId="41FB8219"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eCashSum</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2.34</w:t>
      </w:r>
      <w:r w:rsidRPr="008F5442">
        <w:rPr>
          <w:rFonts w:ascii="Consolas" w:hAnsi="Consolas" w:cs="Consolas"/>
          <w:color w:val="DFDFBF"/>
          <w:sz w:val="18"/>
          <w:szCs w:val="18"/>
          <w:lang w:val="en-US"/>
        </w:rPr>
        <w:t>,</w:t>
      </w:r>
    </w:p>
    <w:p w14:paraId="68BACD86"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prepaymentSum</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5.67</w:t>
      </w:r>
      <w:r w:rsidRPr="008F5442">
        <w:rPr>
          <w:rFonts w:ascii="Consolas" w:hAnsi="Consolas" w:cs="Consolas"/>
          <w:color w:val="DFDFBF"/>
          <w:sz w:val="18"/>
          <w:szCs w:val="18"/>
          <w:lang w:val="en-US"/>
        </w:rPr>
        <w:t>,</w:t>
      </w:r>
    </w:p>
    <w:p w14:paraId="616B82B7"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postpaymentSum</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4.56</w:t>
      </w:r>
      <w:r w:rsidRPr="008F5442">
        <w:rPr>
          <w:rFonts w:ascii="Consolas" w:hAnsi="Consolas" w:cs="Consolas"/>
          <w:color w:val="DFDFBF"/>
          <w:sz w:val="18"/>
          <w:szCs w:val="18"/>
          <w:lang w:val="en-US"/>
        </w:rPr>
        <w:t>,</w:t>
      </w:r>
    </w:p>
    <w:p w14:paraId="74829C0A"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w:t>
      </w:r>
      <w:proofErr w:type="spellStart"/>
      <w:r w:rsidRPr="008F5442">
        <w:rPr>
          <w:rFonts w:ascii="Consolas" w:hAnsi="Consolas" w:cs="Consolas"/>
          <w:color w:val="8ACCCF"/>
          <w:sz w:val="18"/>
          <w:szCs w:val="18"/>
          <w:lang w:val="en-US"/>
        </w:rPr>
        <w:t>otherPaymentTypeSum</w:t>
      </w:r>
      <w:proofErr w:type="spellEnd"/>
      <w:r w:rsidRPr="008F5442">
        <w:rPr>
          <w:rFonts w:ascii="Consolas" w:hAnsi="Consolas" w:cs="Consolas"/>
          <w:color w:val="8ACCCF"/>
          <w:sz w:val="18"/>
          <w:szCs w:val="18"/>
          <w:lang w:val="en-US"/>
        </w:rPr>
        <w:t>"</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3.45</w:t>
      </w:r>
      <w:r w:rsidRPr="008F5442">
        <w:rPr>
          <w:rFonts w:ascii="Consolas" w:hAnsi="Consolas" w:cs="Consolas"/>
          <w:color w:val="DFDFBF"/>
          <w:sz w:val="18"/>
          <w:szCs w:val="18"/>
          <w:lang w:val="en-US"/>
        </w:rPr>
        <w:t>,</w:t>
      </w:r>
    </w:p>
    <w:p w14:paraId="51A92B9C"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"tax1Sum"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1.34</w:t>
      </w:r>
      <w:r w:rsidRPr="008F5442">
        <w:rPr>
          <w:rFonts w:ascii="Consolas" w:hAnsi="Consolas" w:cs="Consolas"/>
          <w:color w:val="DFDFBF"/>
          <w:sz w:val="18"/>
          <w:szCs w:val="18"/>
          <w:lang w:val="en-US"/>
        </w:rPr>
        <w:t>,</w:t>
      </w:r>
    </w:p>
    <w:p w14:paraId="61FAE2CD"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"tax2Sum"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2.34</w:t>
      </w:r>
      <w:r w:rsidRPr="008F5442">
        <w:rPr>
          <w:rFonts w:ascii="Consolas" w:hAnsi="Consolas" w:cs="Consolas"/>
          <w:color w:val="DFDFBF"/>
          <w:sz w:val="18"/>
          <w:szCs w:val="18"/>
          <w:lang w:val="en-US"/>
        </w:rPr>
        <w:t>,</w:t>
      </w:r>
    </w:p>
    <w:p w14:paraId="70DBB839"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"tax3Sum"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3.34</w:t>
      </w:r>
      <w:r w:rsidRPr="008F5442">
        <w:rPr>
          <w:rFonts w:ascii="Consolas" w:hAnsi="Consolas" w:cs="Consolas"/>
          <w:color w:val="DFDFBF"/>
          <w:sz w:val="18"/>
          <w:szCs w:val="18"/>
          <w:lang w:val="en-US"/>
        </w:rPr>
        <w:t>,</w:t>
      </w:r>
    </w:p>
    <w:p w14:paraId="3837562C"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"tax4Sum"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4.34</w:t>
      </w:r>
      <w:r w:rsidRPr="008F5442">
        <w:rPr>
          <w:rFonts w:ascii="Consolas" w:hAnsi="Consolas" w:cs="Consolas"/>
          <w:color w:val="DFDFBF"/>
          <w:sz w:val="18"/>
          <w:szCs w:val="18"/>
          <w:lang w:val="en-US"/>
        </w:rPr>
        <w:t>,</w:t>
      </w:r>
    </w:p>
    <w:p w14:paraId="3DF1AC61" w14:textId="77777777" w:rsidR="004F178F" w:rsidRPr="008F5442"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8F5442">
        <w:rPr>
          <w:rFonts w:ascii="Consolas" w:hAnsi="Consolas" w:cs="Consolas"/>
          <w:color w:val="8ACCCF"/>
          <w:sz w:val="18"/>
          <w:szCs w:val="18"/>
          <w:lang w:val="en-US"/>
        </w:rPr>
        <w:t>"tax5Sum"</w:t>
      </w:r>
      <w:r w:rsidRPr="008F5442">
        <w:rPr>
          <w:rFonts w:ascii="Consolas" w:hAnsi="Consolas" w:cs="Consolas"/>
          <w:color w:val="DFDFBF"/>
          <w:sz w:val="18"/>
          <w:szCs w:val="18"/>
          <w:lang w:val="en-US"/>
        </w:rPr>
        <w:t>: </w:t>
      </w:r>
      <w:r w:rsidRPr="008F5442">
        <w:rPr>
          <w:rFonts w:ascii="Consolas" w:hAnsi="Consolas" w:cs="Consolas"/>
          <w:color w:val="6E96BE"/>
          <w:sz w:val="18"/>
          <w:szCs w:val="18"/>
          <w:lang w:val="en-US"/>
        </w:rPr>
        <w:t>5.34</w:t>
      </w:r>
      <w:r w:rsidRPr="008F5442">
        <w:rPr>
          <w:rFonts w:ascii="Consolas" w:hAnsi="Consolas" w:cs="Consolas"/>
          <w:color w:val="DFDFBF"/>
          <w:sz w:val="18"/>
          <w:szCs w:val="18"/>
          <w:lang w:val="en-US"/>
        </w:rPr>
        <w:t>,</w:t>
      </w:r>
    </w:p>
    <w:p w14:paraId="7B6EC945" w14:textId="77777777" w:rsidR="004F178F" w:rsidRPr="00115D23" w:rsidRDefault="004F178F" w:rsidP="004F178F">
      <w:pPr>
        <w:pStyle w:val="HTML"/>
        <w:shd w:val="clear" w:color="auto" w:fill="333333"/>
        <w:rPr>
          <w:rFonts w:ascii="Consolas" w:hAnsi="Consolas" w:cs="Consolas"/>
          <w:color w:val="DFDFBF"/>
          <w:sz w:val="18"/>
          <w:szCs w:val="18"/>
          <w:lang w:val="en-US"/>
        </w:rPr>
      </w:pPr>
      <w:r w:rsidRPr="008F5442">
        <w:rPr>
          <w:rFonts w:ascii="Consolas" w:hAnsi="Consolas" w:cs="Consolas"/>
          <w:color w:val="DFDFBF"/>
          <w:sz w:val="18"/>
          <w:szCs w:val="18"/>
          <w:lang w:val="en-US"/>
        </w:rPr>
        <w:t>    </w:t>
      </w:r>
      <w:r w:rsidRPr="00115D23">
        <w:rPr>
          <w:rFonts w:ascii="Consolas" w:hAnsi="Consolas" w:cs="Consolas"/>
          <w:color w:val="8ACCCF"/>
          <w:sz w:val="18"/>
          <w:szCs w:val="18"/>
          <w:lang w:val="en-US"/>
        </w:rPr>
        <w:t>"tax6Sum"</w:t>
      </w:r>
      <w:r w:rsidRPr="00115D23">
        <w:rPr>
          <w:rFonts w:ascii="Consolas" w:hAnsi="Consolas" w:cs="Consolas"/>
          <w:color w:val="DFDFBF"/>
          <w:sz w:val="18"/>
          <w:szCs w:val="18"/>
          <w:lang w:val="en-US"/>
        </w:rPr>
        <w:t>: </w:t>
      </w:r>
      <w:r w:rsidRPr="00115D23">
        <w:rPr>
          <w:rFonts w:ascii="Consolas" w:hAnsi="Consolas" w:cs="Consolas"/>
          <w:color w:val="6E96BE"/>
          <w:sz w:val="18"/>
          <w:szCs w:val="18"/>
          <w:lang w:val="en-US"/>
        </w:rPr>
        <w:t>6.34</w:t>
      </w:r>
      <w:r w:rsidRPr="00115D23">
        <w:rPr>
          <w:rFonts w:ascii="Consolas" w:hAnsi="Consolas" w:cs="Consolas"/>
          <w:color w:val="DFDFBF"/>
          <w:sz w:val="18"/>
          <w:szCs w:val="18"/>
          <w:lang w:val="en-US"/>
        </w:rPr>
        <w:t>,</w:t>
      </w:r>
    </w:p>
    <w:p w14:paraId="642C5992" w14:textId="77777777" w:rsidR="004F178F" w:rsidRPr="00115D23" w:rsidRDefault="004F178F" w:rsidP="004F178F">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    </w:t>
      </w:r>
      <w:r w:rsidRPr="00115D23">
        <w:rPr>
          <w:rFonts w:ascii="Consolas" w:hAnsi="Consolas" w:cs="Consolas"/>
          <w:color w:val="8ACCCF"/>
          <w:sz w:val="18"/>
          <w:szCs w:val="18"/>
          <w:lang w:val="en-US"/>
        </w:rPr>
        <w:t>"</w:t>
      </w:r>
      <w:proofErr w:type="spellStart"/>
      <w:r w:rsidRPr="00115D23">
        <w:rPr>
          <w:rFonts w:ascii="Consolas" w:hAnsi="Consolas" w:cs="Consolas"/>
          <w:color w:val="8ACCCF"/>
          <w:sz w:val="18"/>
          <w:szCs w:val="18"/>
          <w:lang w:val="en-US"/>
        </w:rPr>
        <w:t>taxationSystem</w:t>
      </w:r>
      <w:proofErr w:type="spellEnd"/>
      <w:r w:rsidRPr="00115D23">
        <w:rPr>
          <w:rFonts w:ascii="Consolas" w:hAnsi="Consolas" w:cs="Consolas"/>
          <w:color w:val="8ACCCF"/>
          <w:sz w:val="18"/>
          <w:szCs w:val="18"/>
          <w:lang w:val="en-US"/>
        </w:rPr>
        <w:t>"</w:t>
      </w:r>
      <w:r w:rsidRPr="00115D23">
        <w:rPr>
          <w:rFonts w:ascii="Consolas" w:hAnsi="Consolas" w:cs="Consolas"/>
          <w:color w:val="DFDFBF"/>
          <w:sz w:val="18"/>
          <w:szCs w:val="18"/>
          <w:lang w:val="en-US"/>
        </w:rPr>
        <w:t>: </w:t>
      </w:r>
      <w:r w:rsidRPr="00115D23">
        <w:rPr>
          <w:rFonts w:ascii="Consolas" w:hAnsi="Consolas" w:cs="Consolas"/>
          <w:color w:val="6E96BE"/>
          <w:sz w:val="18"/>
          <w:szCs w:val="18"/>
          <w:lang w:val="en-US"/>
        </w:rPr>
        <w:t>1</w:t>
      </w:r>
    </w:p>
    <w:p w14:paraId="14751979" w14:textId="77777777" w:rsidR="004F178F" w:rsidRPr="00115D23" w:rsidRDefault="004F178F" w:rsidP="004F178F">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  },</w:t>
      </w:r>
    </w:p>
    <w:p w14:paraId="6B5EEBDB" w14:textId="77777777" w:rsidR="004F178F" w:rsidRPr="00115D23" w:rsidRDefault="004F178F" w:rsidP="004F178F">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  </w:t>
      </w:r>
      <w:r w:rsidRPr="00115D23">
        <w:rPr>
          <w:rFonts w:ascii="Consolas" w:hAnsi="Consolas" w:cs="Consolas"/>
          <w:color w:val="8ACCCF"/>
          <w:sz w:val="18"/>
          <w:szCs w:val="18"/>
          <w:lang w:val="en-US"/>
        </w:rPr>
        <w:t>"change"</w:t>
      </w:r>
      <w:r w:rsidRPr="00115D23">
        <w:rPr>
          <w:rFonts w:ascii="Consolas" w:hAnsi="Consolas" w:cs="Consolas"/>
          <w:color w:val="DFDFBF"/>
          <w:sz w:val="18"/>
          <w:szCs w:val="18"/>
          <w:lang w:val="en-US"/>
        </w:rPr>
        <w:t>: </w:t>
      </w:r>
      <w:r w:rsidRPr="00115D23">
        <w:rPr>
          <w:rFonts w:ascii="Consolas" w:hAnsi="Consolas" w:cs="Consolas"/>
          <w:color w:val="6E96BE"/>
          <w:sz w:val="18"/>
          <w:szCs w:val="18"/>
          <w:lang w:val="en-US"/>
        </w:rPr>
        <w:t>974.01</w:t>
      </w:r>
      <w:r w:rsidRPr="00115D23">
        <w:rPr>
          <w:rFonts w:ascii="Consolas" w:hAnsi="Consolas" w:cs="Consolas"/>
          <w:color w:val="DFDFBF"/>
          <w:sz w:val="18"/>
          <w:szCs w:val="18"/>
          <w:lang w:val="en-US"/>
        </w:rPr>
        <w:t>,</w:t>
      </w:r>
    </w:p>
    <w:p w14:paraId="338B138A" w14:textId="77777777" w:rsidR="004F178F" w:rsidRPr="00115D23" w:rsidRDefault="004F178F" w:rsidP="004F178F">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  </w:t>
      </w:r>
      <w:r w:rsidRPr="00115D23">
        <w:rPr>
          <w:rFonts w:ascii="Consolas" w:hAnsi="Consolas" w:cs="Consolas"/>
          <w:color w:val="8ACCCF"/>
          <w:sz w:val="18"/>
          <w:szCs w:val="18"/>
          <w:lang w:val="en-US"/>
        </w:rPr>
        <w:t>"</w:t>
      </w:r>
      <w:proofErr w:type="spellStart"/>
      <w:r w:rsidRPr="00115D23">
        <w:rPr>
          <w:rFonts w:ascii="Consolas" w:hAnsi="Consolas" w:cs="Consolas"/>
          <w:color w:val="8ACCCF"/>
          <w:sz w:val="18"/>
          <w:szCs w:val="18"/>
          <w:lang w:val="en-US"/>
        </w:rPr>
        <w:t>fp</w:t>
      </w:r>
      <w:proofErr w:type="spellEnd"/>
      <w:r w:rsidRPr="00115D23">
        <w:rPr>
          <w:rFonts w:ascii="Consolas" w:hAnsi="Consolas" w:cs="Consolas"/>
          <w:color w:val="8ACCCF"/>
          <w:sz w:val="18"/>
          <w:szCs w:val="18"/>
          <w:lang w:val="en-US"/>
        </w:rPr>
        <w:t>"</w:t>
      </w:r>
      <w:r w:rsidRPr="00115D23">
        <w:rPr>
          <w:rFonts w:ascii="Consolas" w:hAnsi="Consolas" w:cs="Consolas"/>
          <w:color w:val="DFDFBF"/>
          <w:sz w:val="18"/>
          <w:szCs w:val="18"/>
          <w:lang w:val="en-US"/>
        </w:rPr>
        <w:t>: </w:t>
      </w:r>
      <w:r w:rsidRPr="00115D23">
        <w:rPr>
          <w:rFonts w:ascii="Consolas" w:hAnsi="Consolas" w:cs="Consolas"/>
          <w:color w:val="DFAF8F"/>
          <w:sz w:val="18"/>
          <w:szCs w:val="18"/>
          <w:lang w:val="en-US"/>
        </w:rPr>
        <w:t>"2364009522"</w:t>
      </w:r>
    </w:p>
    <w:p w14:paraId="79796D05" w14:textId="77777777" w:rsidR="004F178F" w:rsidRPr="00115D23" w:rsidRDefault="004F178F" w:rsidP="004F178F">
      <w:pPr>
        <w:pStyle w:val="HTML"/>
        <w:shd w:val="clear" w:color="auto" w:fill="333333"/>
        <w:rPr>
          <w:rFonts w:ascii="Consolas" w:hAnsi="Consolas" w:cs="Consolas"/>
          <w:color w:val="DFDFBF"/>
          <w:sz w:val="18"/>
          <w:szCs w:val="18"/>
          <w:lang w:val="en-US"/>
        </w:rPr>
      </w:pPr>
      <w:r w:rsidRPr="00115D23">
        <w:rPr>
          <w:rFonts w:ascii="Consolas" w:hAnsi="Consolas" w:cs="Consolas"/>
          <w:color w:val="DFDFBF"/>
          <w:sz w:val="18"/>
          <w:szCs w:val="18"/>
          <w:lang w:val="en-US"/>
        </w:rPr>
        <w:t>}</w:t>
      </w:r>
    </w:p>
    <w:p w14:paraId="42585B7E" w14:textId="77777777" w:rsidR="004F178F" w:rsidRDefault="004F178F" w:rsidP="004F178F">
      <w:pPr>
        <w:spacing w:after="160" w:line="259"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val="en-US" w:eastAsia="en-US"/>
        </w:rPr>
        <w:br w:type="page"/>
      </w:r>
      <w:bookmarkEnd w:id="18"/>
      <w:bookmarkEnd w:id="19"/>
      <w:bookmarkEnd w:id="20"/>
    </w:p>
    <w:p w14:paraId="52BAC238" w14:textId="77777777" w:rsidR="006F0FD4" w:rsidRPr="00611272" w:rsidRDefault="006F0FD4" w:rsidP="006F0FD4">
      <w:pPr>
        <w:pStyle w:val="2"/>
        <w:rPr>
          <w:lang w:val="en-US"/>
        </w:rPr>
      </w:pPr>
      <w:bookmarkStart w:id="347" w:name="_Toc33785070"/>
      <w:r w:rsidRPr="00070FA8">
        <w:rPr>
          <w:lang w:val="en-US"/>
        </w:rPr>
        <w:lastRenderedPageBreak/>
        <w:t>2.</w:t>
      </w:r>
      <w:r w:rsidR="00233398" w:rsidRPr="00070FA8">
        <w:rPr>
          <w:lang w:val="en-US"/>
        </w:rPr>
        <w:t>5</w:t>
      </w:r>
      <w:r w:rsidRPr="00070FA8">
        <w:rPr>
          <w:lang w:val="en-US"/>
        </w:rPr>
        <w:t xml:space="preserve"> </w:t>
      </w:r>
      <w:r w:rsidR="00D52CE8">
        <w:rPr>
          <w:lang w:val="en-US"/>
        </w:rPr>
        <w:t xml:space="preserve">Cashing machine </w:t>
      </w:r>
      <w:r w:rsidR="00611272">
        <w:rPr>
          <w:lang w:val="en-US"/>
        </w:rPr>
        <w:t>status in the group</w:t>
      </w:r>
      <w:bookmarkEnd w:id="347"/>
    </w:p>
    <w:p w14:paraId="61B9C931" w14:textId="77777777" w:rsidR="006F0FD4" w:rsidRPr="00070FA8" w:rsidRDefault="006F0FD4" w:rsidP="006F0FD4">
      <w:pPr>
        <w:rPr>
          <w:rFonts w:cs="Arial"/>
          <w:lang w:val="en-US"/>
        </w:rPr>
      </w:pPr>
    </w:p>
    <w:p w14:paraId="2F683764" w14:textId="77777777" w:rsidR="006F0FD4" w:rsidRPr="00233C70" w:rsidRDefault="00611272" w:rsidP="006F0FD4">
      <w:pPr>
        <w:rPr>
          <w:rFonts w:cs="Arial"/>
          <w:lang w:val="en-US"/>
        </w:rPr>
      </w:pPr>
      <w:r>
        <w:rPr>
          <w:rFonts w:cs="Arial"/>
          <w:lang w:val="en-US"/>
        </w:rPr>
        <w:t>Request</w:t>
      </w:r>
      <w:r w:rsidR="006F0FD4" w:rsidRPr="00DF451F">
        <w:rPr>
          <w:rFonts w:cs="Arial"/>
          <w:lang w:val="en-US"/>
        </w:rPr>
        <w:t>:</w:t>
      </w:r>
      <w:r w:rsidR="006F0FD4">
        <w:rPr>
          <w:rFonts w:cs="Arial"/>
          <w:lang w:val="en-US"/>
        </w:rPr>
        <w:t xml:space="preserve"> </w:t>
      </w:r>
      <w:r w:rsidR="006F0FD4">
        <w:rPr>
          <w:rFonts w:cs="Arial"/>
          <w:b/>
          <w:lang w:val="en-US"/>
        </w:rPr>
        <w:t>GET</w:t>
      </w:r>
      <w:r w:rsidR="006F0FD4" w:rsidRPr="00DF451F">
        <w:rPr>
          <w:rFonts w:cs="Arial"/>
          <w:lang w:val="en-US"/>
        </w:rPr>
        <w:t xml:space="preserve"> </w:t>
      </w:r>
      <w:r w:rsidR="006F0FD4" w:rsidRPr="00DF451F">
        <w:rPr>
          <w:rFonts w:cs="Arial"/>
          <w:b/>
          <w:lang w:val="en-US"/>
        </w:rPr>
        <w:t>/</w:t>
      </w:r>
      <w:proofErr w:type="spellStart"/>
      <w:r w:rsidR="006F0FD4" w:rsidRPr="004D311A">
        <w:rPr>
          <w:rFonts w:cs="Arial"/>
          <w:b/>
          <w:lang w:val="en-US"/>
        </w:rPr>
        <w:t>api</w:t>
      </w:r>
      <w:proofErr w:type="spellEnd"/>
      <w:r w:rsidR="006F0FD4" w:rsidRPr="00DF451F">
        <w:rPr>
          <w:rFonts w:cs="Arial"/>
          <w:b/>
          <w:lang w:val="en-US"/>
        </w:rPr>
        <w:t>/</w:t>
      </w:r>
      <w:r w:rsidR="006F0FD4" w:rsidRPr="004D311A">
        <w:rPr>
          <w:rFonts w:cs="Arial"/>
          <w:b/>
          <w:lang w:val="en-US"/>
        </w:rPr>
        <w:t>v</w:t>
      </w:r>
      <w:r w:rsidR="006F0FD4" w:rsidRPr="004E79A5">
        <w:rPr>
          <w:rFonts w:cs="Arial"/>
          <w:b/>
          <w:lang w:val="en-US"/>
        </w:rPr>
        <w:t>2</w:t>
      </w:r>
      <w:r w:rsidR="006F0FD4" w:rsidRPr="00DF451F">
        <w:rPr>
          <w:rFonts w:cs="Arial"/>
          <w:b/>
          <w:lang w:val="en-US"/>
        </w:rPr>
        <w:t>/</w:t>
      </w:r>
      <w:bookmarkStart w:id="348" w:name="OLE_LINK468"/>
      <w:r w:rsidR="00EF225E">
        <w:rPr>
          <w:rFonts w:cs="Arial"/>
          <w:b/>
          <w:lang w:val="en-US"/>
        </w:rPr>
        <w:t>devices/</w:t>
      </w:r>
      <w:r w:rsidR="00233398">
        <w:rPr>
          <w:rFonts w:cs="Arial"/>
          <w:b/>
          <w:lang w:val="en-US"/>
        </w:rPr>
        <w:t>status</w:t>
      </w:r>
      <w:r w:rsidR="006F0FD4">
        <w:rPr>
          <w:rFonts w:cs="Arial"/>
          <w:b/>
          <w:lang w:val="en-US"/>
        </w:rPr>
        <w:t>/{inn}/{</w:t>
      </w:r>
      <w:proofErr w:type="spellStart"/>
      <w:r w:rsidR="00233398">
        <w:rPr>
          <w:rFonts w:cs="Arial"/>
          <w:b/>
          <w:lang w:val="en-US"/>
        </w:rPr>
        <w:t>group</w:t>
      </w:r>
      <w:r w:rsidR="006F0FD4">
        <w:rPr>
          <w:rFonts w:cs="Arial"/>
          <w:b/>
          <w:lang w:val="en-US"/>
        </w:rPr>
        <w:t>_</w:t>
      </w:r>
      <w:r w:rsidR="00233398">
        <w:rPr>
          <w:rFonts w:cs="Arial"/>
          <w:b/>
          <w:lang w:val="en-US"/>
        </w:rPr>
        <w:t>name</w:t>
      </w:r>
      <w:proofErr w:type="spellEnd"/>
      <w:r w:rsidR="006F0FD4">
        <w:rPr>
          <w:rFonts w:cs="Arial"/>
          <w:b/>
          <w:lang w:val="en-US"/>
        </w:rPr>
        <w:t>}</w:t>
      </w:r>
      <w:bookmarkEnd w:id="348"/>
    </w:p>
    <w:p w14:paraId="4C21C1F5" w14:textId="77777777" w:rsidR="006F0FD4" w:rsidRDefault="006F0FD4" w:rsidP="006F0FD4">
      <w:pPr>
        <w:rPr>
          <w:rFonts w:cs="Arial"/>
          <w:lang w:val="en-US"/>
        </w:rPr>
      </w:pPr>
    </w:p>
    <w:p w14:paraId="461AAA8C" w14:textId="77777777" w:rsidR="006F0FD4" w:rsidRPr="00611272" w:rsidRDefault="006F0FD4" w:rsidP="006F0FD4">
      <w:pPr>
        <w:rPr>
          <w:rFonts w:cs="Arial"/>
          <w:lang w:val="en-US"/>
        </w:rPr>
      </w:pPr>
      <w:r w:rsidRPr="00611272">
        <w:rPr>
          <w:rFonts w:cs="Arial"/>
          <w:b/>
          <w:lang w:val="en-US"/>
        </w:rPr>
        <w:t>{</w:t>
      </w:r>
      <w:r>
        <w:rPr>
          <w:rFonts w:cs="Arial"/>
          <w:b/>
          <w:lang w:val="en-US"/>
        </w:rPr>
        <w:t>inn</w:t>
      </w:r>
      <w:r w:rsidRPr="00611272">
        <w:rPr>
          <w:rFonts w:cs="Arial"/>
          <w:b/>
          <w:lang w:val="en-US"/>
        </w:rPr>
        <w:t>}</w:t>
      </w:r>
      <w:r w:rsidRPr="00611272">
        <w:rPr>
          <w:rFonts w:cs="Arial"/>
          <w:lang w:val="en-US"/>
        </w:rPr>
        <w:t xml:space="preserve"> – </w:t>
      </w:r>
      <w:r w:rsidR="00611272">
        <w:rPr>
          <w:rFonts w:cs="Arial"/>
          <w:lang w:val="en-US"/>
        </w:rPr>
        <w:t>Organization INN</w:t>
      </w:r>
    </w:p>
    <w:p w14:paraId="080D8ED6" w14:textId="77777777" w:rsidR="006F0FD4" w:rsidRPr="00611272" w:rsidRDefault="006F0FD4" w:rsidP="006F0FD4">
      <w:pPr>
        <w:rPr>
          <w:rFonts w:cs="Arial"/>
          <w:lang w:val="en-US"/>
        </w:rPr>
      </w:pPr>
      <w:proofErr w:type="gramStart"/>
      <w:r w:rsidRPr="00611272">
        <w:rPr>
          <w:rFonts w:cs="Arial"/>
          <w:b/>
          <w:lang w:val="en-US"/>
        </w:rPr>
        <w:t>{</w:t>
      </w:r>
      <w:r w:rsidR="00233398" w:rsidRPr="00611272">
        <w:rPr>
          <w:rFonts w:cs="Arial"/>
          <w:b/>
          <w:lang w:val="en-US"/>
        </w:rPr>
        <w:t xml:space="preserve"> </w:t>
      </w:r>
      <w:proofErr w:type="spellStart"/>
      <w:r w:rsidR="00233398">
        <w:rPr>
          <w:rFonts w:cs="Arial"/>
          <w:b/>
          <w:lang w:val="en-US"/>
        </w:rPr>
        <w:t>group</w:t>
      </w:r>
      <w:proofErr w:type="gramEnd"/>
      <w:r w:rsidR="00233398" w:rsidRPr="00611272">
        <w:rPr>
          <w:rFonts w:cs="Arial"/>
          <w:b/>
          <w:lang w:val="en-US"/>
        </w:rPr>
        <w:t>_</w:t>
      </w:r>
      <w:r w:rsidR="00233398">
        <w:rPr>
          <w:rFonts w:cs="Arial"/>
          <w:b/>
          <w:lang w:val="en-US"/>
        </w:rPr>
        <w:t>name</w:t>
      </w:r>
      <w:proofErr w:type="spellEnd"/>
      <w:r w:rsidR="00233398" w:rsidRPr="00611272">
        <w:rPr>
          <w:rFonts w:cs="Arial"/>
          <w:b/>
          <w:lang w:val="en-US"/>
        </w:rPr>
        <w:t xml:space="preserve"> </w:t>
      </w:r>
      <w:r w:rsidRPr="00611272">
        <w:rPr>
          <w:rFonts w:cs="Arial"/>
          <w:b/>
          <w:lang w:val="en-US"/>
        </w:rPr>
        <w:t>}</w:t>
      </w:r>
      <w:r w:rsidRPr="00611272">
        <w:rPr>
          <w:rFonts w:cs="Arial"/>
          <w:lang w:val="en-US"/>
        </w:rPr>
        <w:t xml:space="preserve"> –</w:t>
      </w:r>
      <w:r w:rsidR="00233398" w:rsidRPr="00611272">
        <w:rPr>
          <w:rFonts w:cs="Arial"/>
          <w:lang w:val="en-US"/>
        </w:rPr>
        <w:t xml:space="preserve"> </w:t>
      </w:r>
      <w:r w:rsidR="00611272" w:rsidRPr="00611272">
        <w:rPr>
          <w:rFonts w:cs="Arial"/>
          <w:lang w:val="en-US"/>
        </w:rPr>
        <w:t>device group name</w:t>
      </w:r>
    </w:p>
    <w:p w14:paraId="0B2D5048" w14:textId="77777777" w:rsidR="006F0FD4" w:rsidRPr="00611272" w:rsidRDefault="006F0FD4" w:rsidP="006F0FD4">
      <w:pPr>
        <w:rPr>
          <w:rFonts w:cs="Arial"/>
          <w:lang w:val="en-US"/>
        </w:rPr>
      </w:pPr>
    </w:p>
    <w:p w14:paraId="646D97E5" w14:textId="77777777" w:rsidR="006F0FD4" w:rsidRDefault="00611272" w:rsidP="006F0FD4">
      <w:pPr>
        <w:rPr>
          <w:rFonts w:cs="Arial"/>
          <w:lang w:val="en-US"/>
        </w:rPr>
      </w:pPr>
      <w:r w:rsidRPr="00611272">
        <w:rPr>
          <w:rFonts w:cs="Arial"/>
          <w:lang w:val="en-US"/>
        </w:rPr>
        <w:t>The SHA256-RSA signature is not used in this request.</w:t>
      </w:r>
    </w:p>
    <w:p w14:paraId="5B691FCE" w14:textId="77777777" w:rsidR="00611272" w:rsidRPr="00611272" w:rsidRDefault="00611272" w:rsidP="006F0FD4">
      <w:pPr>
        <w:rPr>
          <w:rFonts w:cs="Arial"/>
          <w:lang w:val="en-US"/>
        </w:rPr>
      </w:pPr>
    </w:p>
    <w:p w14:paraId="6AF60616" w14:textId="77777777" w:rsidR="006F0FD4" w:rsidRPr="00611272" w:rsidRDefault="00611272" w:rsidP="006F0FD4">
      <w:pPr>
        <w:rPr>
          <w:lang w:val="en-US"/>
        </w:rPr>
      </w:pPr>
      <w:r>
        <w:rPr>
          <w:lang w:val="en-US"/>
        </w:rPr>
        <w:t>Response</w:t>
      </w:r>
      <w:r w:rsidR="006F0FD4" w:rsidRPr="00611272">
        <w:rPr>
          <w:lang w:val="en-US"/>
        </w:rPr>
        <w:t xml:space="preserve">: </w:t>
      </w:r>
      <w:proofErr w:type="spellStart"/>
      <w:r w:rsidRPr="00611272">
        <w:rPr>
          <w:lang w:val="en-US"/>
        </w:rPr>
        <w:t>api</w:t>
      </w:r>
      <w:proofErr w:type="spellEnd"/>
      <w:r w:rsidRPr="00611272">
        <w:rPr>
          <w:lang w:val="en-US"/>
        </w:rPr>
        <w:t xml:space="preserve"> can return the following status codes</w:t>
      </w:r>
    </w:p>
    <w:p w14:paraId="7B547B8A" w14:textId="77777777" w:rsidR="006F0FD4" w:rsidRPr="00611272" w:rsidRDefault="006F0FD4" w:rsidP="00611272">
      <w:pPr>
        <w:pStyle w:val="a3"/>
        <w:numPr>
          <w:ilvl w:val="0"/>
          <w:numId w:val="12"/>
        </w:numPr>
        <w:rPr>
          <w:lang w:val="en-US"/>
        </w:rPr>
      </w:pPr>
      <w:r w:rsidRPr="00611272">
        <w:rPr>
          <w:lang w:val="en-US"/>
        </w:rPr>
        <w:t xml:space="preserve">400 </w:t>
      </w:r>
      <w:r>
        <w:rPr>
          <w:lang w:val="en-US"/>
        </w:rPr>
        <w:t>Bad</w:t>
      </w:r>
      <w:r w:rsidRPr="00611272">
        <w:rPr>
          <w:lang w:val="en-US"/>
        </w:rPr>
        <w:t xml:space="preserve"> </w:t>
      </w:r>
      <w:r>
        <w:rPr>
          <w:lang w:val="en-US"/>
        </w:rPr>
        <w:t>Request</w:t>
      </w:r>
      <w:r w:rsidRPr="00611272">
        <w:rPr>
          <w:lang w:val="en-US"/>
        </w:rPr>
        <w:t xml:space="preserve"> – </w:t>
      </w:r>
      <w:r w:rsidR="00611272" w:rsidRPr="00611272">
        <w:rPr>
          <w:lang w:val="en-US"/>
        </w:rPr>
        <w:t>organization or group not found, response body</w:t>
      </w:r>
      <w:r w:rsidR="00233398" w:rsidRPr="00611272">
        <w:rPr>
          <w:lang w:val="en-US"/>
        </w:rPr>
        <w:t xml:space="preserve"> </w:t>
      </w:r>
      <w:r w:rsidR="00611272">
        <w:rPr>
          <w:rFonts w:cs="Arial"/>
          <w:lang w:val="en-US"/>
        </w:rPr>
        <w:t>Section</w:t>
      </w:r>
      <w:r w:rsidR="00611272" w:rsidRPr="00611272">
        <w:rPr>
          <w:lang w:val="en-US"/>
        </w:rPr>
        <w:t xml:space="preserve"> </w:t>
      </w:r>
      <w:r w:rsidR="00233398" w:rsidRPr="00611272">
        <w:rPr>
          <w:lang w:val="en-US"/>
        </w:rPr>
        <w:t>2.5.2</w:t>
      </w:r>
    </w:p>
    <w:p w14:paraId="73145F95" w14:textId="77777777" w:rsidR="00611272" w:rsidRDefault="006F0FD4" w:rsidP="00611272">
      <w:pPr>
        <w:pStyle w:val="a3"/>
        <w:numPr>
          <w:ilvl w:val="0"/>
          <w:numId w:val="12"/>
        </w:numPr>
      </w:pPr>
      <w:r w:rsidRPr="00E02F83">
        <w:t>40</w:t>
      </w:r>
      <w:r w:rsidRPr="00B54A05">
        <w:t xml:space="preserve">1 </w:t>
      </w:r>
      <w:r w:rsidRPr="00611272">
        <w:rPr>
          <w:lang w:val="en-US"/>
        </w:rPr>
        <w:t>Unauthorized</w:t>
      </w:r>
      <w:r>
        <w:t xml:space="preserve"> – </w:t>
      </w:r>
      <w:proofErr w:type="spellStart"/>
      <w:r w:rsidR="00611272" w:rsidRPr="00611272">
        <w:t>client</w:t>
      </w:r>
      <w:proofErr w:type="spellEnd"/>
      <w:r w:rsidR="00611272" w:rsidRPr="00611272">
        <w:t xml:space="preserve"> </w:t>
      </w:r>
      <w:proofErr w:type="spellStart"/>
      <w:r w:rsidR="00611272" w:rsidRPr="00611272">
        <w:t>certificate</w:t>
      </w:r>
      <w:proofErr w:type="spellEnd"/>
      <w:r w:rsidR="00611272" w:rsidRPr="00611272">
        <w:t xml:space="preserve"> </w:t>
      </w:r>
      <w:proofErr w:type="spellStart"/>
      <w:r w:rsidR="00611272" w:rsidRPr="00611272">
        <w:t>failed</w:t>
      </w:r>
      <w:proofErr w:type="spellEnd"/>
      <w:r w:rsidR="00611272" w:rsidRPr="00611272">
        <w:t xml:space="preserve"> </w:t>
      </w:r>
      <w:proofErr w:type="spellStart"/>
      <w:r w:rsidR="00611272" w:rsidRPr="00611272">
        <w:t>verification</w:t>
      </w:r>
      <w:proofErr w:type="spellEnd"/>
    </w:p>
    <w:p w14:paraId="6FA3BA1B" w14:textId="77777777" w:rsidR="006F0FD4" w:rsidRPr="00611272" w:rsidRDefault="006F0FD4" w:rsidP="00611272">
      <w:pPr>
        <w:pStyle w:val="a3"/>
        <w:numPr>
          <w:ilvl w:val="0"/>
          <w:numId w:val="12"/>
        </w:numPr>
        <w:rPr>
          <w:lang w:val="en-US"/>
        </w:rPr>
      </w:pPr>
      <w:r w:rsidRPr="00611272">
        <w:rPr>
          <w:lang w:val="en-US"/>
        </w:rPr>
        <w:t xml:space="preserve">200 OK – </w:t>
      </w:r>
      <w:r w:rsidR="00611272" w:rsidRPr="00611272">
        <w:rPr>
          <w:lang w:val="en-US"/>
        </w:rPr>
        <w:t xml:space="preserve">no errors, response body </w:t>
      </w:r>
      <w:r w:rsidR="00611272" w:rsidRPr="00611272">
        <w:rPr>
          <w:rFonts w:cs="Arial"/>
          <w:lang w:val="en-US"/>
        </w:rPr>
        <w:t>Section</w:t>
      </w:r>
      <w:r w:rsidRPr="00611272">
        <w:rPr>
          <w:lang w:val="en-US"/>
        </w:rPr>
        <w:t>.2.</w:t>
      </w:r>
      <w:r w:rsidR="00233398" w:rsidRPr="00611272">
        <w:rPr>
          <w:lang w:val="en-US"/>
        </w:rPr>
        <w:t>5</w:t>
      </w:r>
      <w:r w:rsidRPr="00611272">
        <w:rPr>
          <w:lang w:val="en-US"/>
        </w:rPr>
        <w:t>.1</w:t>
      </w:r>
    </w:p>
    <w:p w14:paraId="77279C0F" w14:textId="77777777" w:rsidR="006F0FD4" w:rsidRPr="00611272" w:rsidRDefault="006F0FD4" w:rsidP="006F0FD4">
      <w:pPr>
        <w:pStyle w:val="a3"/>
        <w:rPr>
          <w:lang w:val="en-US"/>
        </w:rPr>
      </w:pPr>
    </w:p>
    <w:p w14:paraId="459AEE33" w14:textId="77777777" w:rsidR="006F0FD4" w:rsidRPr="00611272" w:rsidRDefault="006F0FD4" w:rsidP="006F0FD4">
      <w:pPr>
        <w:rPr>
          <w:rFonts w:cs="Arial"/>
          <w:lang w:val="en-US"/>
        </w:rPr>
      </w:pPr>
    </w:p>
    <w:p w14:paraId="63B0F304" w14:textId="77777777" w:rsidR="006F0FD4" w:rsidRPr="00DA0100" w:rsidRDefault="006F0FD4" w:rsidP="006F0FD4">
      <w:pPr>
        <w:pStyle w:val="3"/>
        <w:rPr>
          <w:lang w:val="en-US"/>
        </w:rPr>
      </w:pPr>
      <w:bookmarkStart w:id="349" w:name="_Toc33785071"/>
      <w:r>
        <w:rPr>
          <w:lang w:val="en-US"/>
        </w:rPr>
        <w:t>2.</w:t>
      </w:r>
      <w:r w:rsidR="00233398">
        <w:t>5</w:t>
      </w:r>
      <w:r>
        <w:rPr>
          <w:lang w:val="en-US"/>
        </w:rPr>
        <w:t xml:space="preserve">.1 </w:t>
      </w:r>
      <w:r w:rsidR="00DA0100">
        <w:rPr>
          <w:lang w:val="en-US"/>
        </w:rPr>
        <w:t>Response Body</w:t>
      </w:r>
      <w:bookmarkEnd w:id="349"/>
    </w:p>
    <w:tbl>
      <w:tblPr>
        <w:tblStyle w:val="a4"/>
        <w:tblW w:w="10283" w:type="dxa"/>
        <w:tblLook w:val="04A0" w:firstRow="1" w:lastRow="0" w:firstColumn="1" w:lastColumn="0" w:noHBand="0" w:noVBand="1"/>
      </w:tblPr>
      <w:tblGrid>
        <w:gridCol w:w="2465"/>
        <w:gridCol w:w="4839"/>
        <w:gridCol w:w="2979"/>
      </w:tblGrid>
      <w:tr w:rsidR="006F0FD4" w:rsidRPr="008F4F86" w14:paraId="498E7CCC" w14:textId="77777777" w:rsidTr="00EE210D">
        <w:tc>
          <w:tcPr>
            <w:tcW w:w="2465" w:type="dxa"/>
          </w:tcPr>
          <w:p w14:paraId="1667CE27" w14:textId="77777777" w:rsidR="006F0FD4" w:rsidRPr="009E5CA4" w:rsidRDefault="00233398" w:rsidP="00EE210D">
            <w:pPr>
              <w:rPr>
                <w:rFonts w:cs="Arial"/>
                <w:lang w:val="en-US"/>
              </w:rPr>
            </w:pPr>
            <w:r>
              <w:rPr>
                <w:rFonts w:cs="Arial"/>
                <w:lang w:val="en-US"/>
              </w:rPr>
              <w:t>devices</w:t>
            </w:r>
          </w:p>
        </w:tc>
        <w:tc>
          <w:tcPr>
            <w:tcW w:w="4839" w:type="dxa"/>
          </w:tcPr>
          <w:p w14:paraId="275C5EA6" w14:textId="77777777" w:rsidR="006F0FD4" w:rsidRPr="00A8191E" w:rsidRDefault="00A8191E" w:rsidP="00EE210D">
            <w:pPr>
              <w:rPr>
                <w:rFonts w:cs="Arial"/>
                <w:lang w:val="en-US"/>
              </w:rPr>
            </w:pPr>
            <w:r>
              <w:rPr>
                <w:rFonts w:cs="Arial"/>
                <w:lang w:val="en-US"/>
              </w:rPr>
              <w:t>Devices</w:t>
            </w:r>
          </w:p>
        </w:tc>
        <w:tc>
          <w:tcPr>
            <w:tcW w:w="2979" w:type="dxa"/>
          </w:tcPr>
          <w:p w14:paraId="1DA7CDCA" w14:textId="77777777" w:rsidR="006F0FD4" w:rsidRDefault="00A8191E" w:rsidP="00A8191E">
            <w:pPr>
              <w:rPr>
                <w:rFonts w:cs="Arial"/>
              </w:rPr>
            </w:pPr>
            <w:r>
              <w:rPr>
                <w:rFonts w:cs="Arial"/>
                <w:lang w:val="en-US"/>
              </w:rPr>
              <w:t xml:space="preserve">Array of Structures </w:t>
            </w:r>
            <w:r w:rsidR="00611272">
              <w:rPr>
                <w:rFonts w:cs="Arial"/>
                <w:lang w:val="en-US"/>
              </w:rPr>
              <w:t>Section</w:t>
            </w:r>
            <w:r w:rsidR="00233398">
              <w:rPr>
                <w:rFonts w:cs="Arial"/>
              </w:rPr>
              <w:t>.2.5.1.1</w:t>
            </w:r>
          </w:p>
        </w:tc>
      </w:tr>
    </w:tbl>
    <w:p w14:paraId="7A5683B5" w14:textId="77777777" w:rsidR="006F0FD4" w:rsidRDefault="006F0FD4" w:rsidP="006F0FD4">
      <w:pPr>
        <w:rPr>
          <w:rFonts w:cs="Arial"/>
        </w:rPr>
      </w:pPr>
    </w:p>
    <w:p w14:paraId="6407C2A5" w14:textId="77777777" w:rsidR="00233398" w:rsidRPr="00DA0100" w:rsidRDefault="00233398" w:rsidP="00233398">
      <w:pPr>
        <w:pStyle w:val="3"/>
        <w:rPr>
          <w:lang w:val="en-US"/>
        </w:rPr>
      </w:pPr>
      <w:bookmarkStart w:id="350" w:name="_Toc33785072"/>
      <w:r w:rsidRPr="00DA0100">
        <w:rPr>
          <w:lang w:val="en-US"/>
        </w:rPr>
        <w:t xml:space="preserve">2.5.1.1 </w:t>
      </w:r>
      <w:r w:rsidR="00DA0100" w:rsidRPr="00DA0100">
        <w:rPr>
          <w:lang w:val="en-US"/>
        </w:rPr>
        <w:t>The structure of the object information about the device</w:t>
      </w:r>
      <w:bookmarkEnd w:id="350"/>
    </w:p>
    <w:tbl>
      <w:tblPr>
        <w:tblStyle w:val="a4"/>
        <w:tblW w:w="10283" w:type="dxa"/>
        <w:tblLook w:val="04A0" w:firstRow="1" w:lastRow="0" w:firstColumn="1" w:lastColumn="0" w:noHBand="0" w:noVBand="1"/>
      </w:tblPr>
      <w:tblGrid>
        <w:gridCol w:w="2784"/>
        <w:gridCol w:w="4610"/>
        <w:gridCol w:w="2889"/>
      </w:tblGrid>
      <w:tr w:rsidR="00B51814" w14:paraId="43ACCD7C" w14:textId="77777777" w:rsidTr="00BD1139">
        <w:tc>
          <w:tcPr>
            <w:tcW w:w="2784" w:type="dxa"/>
          </w:tcPr>
          <w:p w14:paraId="18C31294" w14:textId="77777777" w:rsidR="00B51814" w:rsidRDefault="00B51814" w:rsidP="00EE210D">
            <w:pPr>
              <w:rPr>
                <w:rFonts w:cs="Arial"/>
                <w:lang w:val="en-US"/>
              </w:rPr>
            </w:pPr>
            <w:r>
              <w:rPr>
                <w:rFonts w:cs="Arial"/>
                <w:lang w:val="en-US"/>
              </w:rPr>
              <w:t>d</w:t>
            </w:r>
            <w:proofErr w:type="spellStart"/>
            <w:r w:rsidRPr="00D71290">
              <w:rPr>
                <w:rFonts w:cs="Arial"/>
              </w:rPr>
              <w:t>eviceSN</w:t>
            </w:r>
            <w:proofErr w:type="spellEnd"/>
          </w:p>
        </w:tc>
        <w:tc>
          <w:tcPr>
            <w:tcW w:w="4610" w:type="dxa"/>
          </w:tcPr>
          <w:p w14:paraId="0EAC7B0E" w14:textId="77777777" w:rsidR="00B51814" w:rsidRPr="0011630D" w:rsidRDefault="0011630D" w:rsidP="00EE210D">
            <w:pPr>
              <w:rPr>
                <w:rFonts w:cs="Arial"/>
                <w:lang w:val="en-US"/>
              </w:rPr>
            </w:pPr>
            <w:r>
              <w:rPr>
                <w:rFonts w:cs="Arial"/>
                <w:lang w:val="en-US"/>
              </w:rPr>
              <w:t>Device Serial Number</w:t>
            </w:r>
          </w:p>
        </w:tc>
        <w:tc>
          <w:tcPr>
            <w:tcW w:w="2889" w:type="dxa"/>
          </w:tcPr>
          <w:p w14:paraId="09F97FE9" w14:textId="77777777" w:rsidR="00B51814" w:rsidRPr="00DA0100" w:rsidRDefault="005861A8" w:rsidP="00EE210D">
            <w:pPr>
              <w:rPr>
                <w:rFonts w:cs="Arial"/>
                <w:lang w:val="en-US"/>
              </w:rPr>
            </w:pPr>
            <w:r>
              <w:rPr>
                <w:rFonts w:cs="Arial"/>
                <w:lang w:val="en-US"/>
              </w:rPr>
              <w:t xml:space="preserve">String </w:t>
            </w:r>
            <w:r w:rsidR="00DA0100">
              <w:rPr>
                <w:rFonts w:cs="Arial"/>
                <w:lang w:val="en-US"/>
              </w:rPr>
              <w:t>up to 20 symbols</w:t>
            </w:r>
          </w:p>
        </w:tc>
      </w:tr>
      <w:tr w:rsidR="00B51814" w14:paraId="431C41E4" w14:textId="77777777" w:rsidTr="00BD1139">
        <w:tc>
          <w:tcPr>
            <w:tcW w:w="2784" w:type="dxa"/>
          </w:tcPr>
          <w:p w14:paraId="5753DE98" w14:textId="77777777" w:rsidR="00B51814" w:rsidRPr="00D71290" w:rsidRDefault="00B51814" w:rsidP="00EE210D">
            <w:pPr>
              <w:rPr>
                <w:rFonts w:cs="Arial"/>
              </w:rPr>
            </w:pPr>
            <w:r>
              <w:rPr>
                <w:rFonts w:cs="Arial"/>
                <w:lang w:val="en-US"/>
              </w:rPr>
              <w:t>fs</w:t>
            </w:r>
            <w:proofErr w:type="spellStart"/>
            <w:r w:rsidRPr="00D71290">
              <w:rPr>
                <w:rFonts w:cs="Arial"/>
              </w:rPr>
              <w:t>Number</w:t>
            </w:r>
            <w:proofErr w:type="spellEnd"/>
          </w:p>
        </w:tc>
        <w:tc>
          <w:tcPr>
            <w:tcW w:w="4610" w:type="dxa"/>
          </w:tcPr>
          <w:p w14:paraId="478F512C" w14:textId="77777777" w:rsidR="00B51814" w:rsidRPr="0011630D" w:rsidRDefault="0011630D" w:rsidP="00EE210D">
            <w:pPr>
              <w:rPr>
                <w:rFonts w:cs="Arial"/>
                <w:lang w:val="en-US"/>
              </w:rPr>
            </w:pPr>
            <w:r>
              <w:rPr>
                <w:rFonts w:cs="Arial"/>
                <w:lang w:val="en-US"/>
              </w:rPr>
              <w:t>Fiscal Storage Number</w:t>
            </w:r>
          </w:p>
        </w:tc>
        <w:tc>
          <w:tcPr>
            <w:tcW w:w="2889" w:type="dxa"/>
          </w:tcPr>
          <w:p w14:paraId="6029EAA9" w14:textId="77777777" w:rsidR="00B51814" w:rsidRDefault="005861A8" w:rsidP="00DA0100">
            <w:pPr>
              <w:rPr>
                <w:rFonts w:cs="Arial"/>
              </w:rPr>
            </w:pPr>
            <w:r>
              <w:rPr>
                <w:rFonts w:cs="Arial"/>
                <w:lang w:val="en-US"/>
              </w:rPr>
              <w:t xml:space="preserve">String </w:t>
            </w:r>
            <w:r w:rsidR="00B51814">
              <w:rPr>
                <w:rFonts w:cs="Arial"/>
              </w:rPr>
              <w:t xml:space="preserve">16 </w:t>
            </w:r>
            <w:proofErr w:type="spellStart"/>
            <w:r w:rsidR="00DA0100">
              <w:rPr>
                <w:rFonts w:cs="Arial"/>
                <w:lang w:val="en-US"/>
              </w:rPr>
              <w:t>symols</w:t>
            </w:r>
            <w:proofErr w:type="spellEnd"/>
            <w:r w:rsidR="00355031">
              <w:rPr>
                <w:rFonts w:cs="Arial"/>
              </w:rPr>
              <w:t xml:space="preserve">, </w:t>
            </w:r>
            <w:r w:rsidR="007831B6">
              <w:rPr>
                <w:rFonts w:cs="Arial"/>
                <w:lang w:val="en-US"/>
              </w:rPr>
              <w:t>optional</w:t>
            </w:r>
            <w:r w:rsidR="007831B6" w:rsidRPr="007831B6">
              <w:rPr>
                <w:rFonts w:cs="Arial"/>
              </w:rPr>
              <w:t xml:space="preserve"> </w:t>
            </w:r>
            <w:r w:rsidR="007831B6">
              <w:rPr>
                <w:rFonts w:cs="Arial"/>
                <w:lang w:val="en-US"/>
              </w:rPr>
              <w:t>field</w:t>
            </w:r>
          </w:p>
        </w:tc>
      </w:tr>
      <w:tr w:rsidR="00B51814" w:rsidRPr="007D576E" w14:paraId="59497D90" w14:textId="77777777" w:rsidTr="00BD1139">
        <w:tc>
          <w:tcPr>
            <w:tcW w:w="2784" w:type="dxa"/>
          </w:tcPr>
          <w:p w14:paraId="2E18A245" w14:textId="77777777" w:rsidR="00B51814" w:rsidRPr="00D71290" w:rsidRDefault="00B51814" w:rsidP="00EE210D">
            <w:pPr>
              <w:rPr>
                <w:rFonts w:cs="Arial"/>
              </w:rPr>
            </w:pPr>
            <w:proofErr w:type="spellStart"/>
            <w:r>
              <w:rPr>
                <w:rFonts w:cs="Arial"/>
                <w:lang w:val="en-US"/>
              </w:rPr>
              <w:t>ofd</w:t>
            </w:r>
            <w:r w:rsidRPr="00D71290">
              <w:rPr>
                <w:rFonts w:cs="Arial"/>
              </w:rPr>
              <w:t>Name</w:t>
            </w:r>
            <w:proofErr w:type="spellEnd"/>
          </w:p>
        </w:tc>
        <w:tc>
          <w:tcPr>
            <w:tcW w:w="4610" w:type="dxa"/>
          </w:tcPr>
          <w:p w14:paraId="0215EDC3" w14:textId="77777777" w:rsidR="00B51814" w:rsidRPr="0011630D" w:rsidRDefault="0011630D" w:rsidP="00EE210D">
            <w:pPr>
              <w:rPr>
                <w:rFonts w:cs="Arial"/>
                <w:lang w:val="en-US"/>
              </w:rPr>
            </w:pPr>
            <w:r>
              <w:rPr>
                <w:rFonts w:cs="Arial"/>
                <w:lang w:val="en-US"/>
              </w:rPr>
              <w:t>OFD Name</w:t>
            </w:r>
          </w:p>
        </w:tc>
        <w:tc>
          <w:tcPr>
            <w:tcW w:w="2889" w:type="dxa"/>
          </w:tcPr>
          <w:p w14:paraId="1E4F0A43" w14:textId="77777777" w:rsidR="00B51814" w:rsidRPr="00DA0100" w:rsidRDefault="005861A8" w:rsidP="00DA0100">
            <w:pPr>
              <w:rPr>
                <w:rFonts w:cs="Arial"/>
                <w:lang w:val="en-US"/>
              </w:rPr>
            </w:pPr>
            <w:r>
              <w:rPr>
                <w:rFonts w:cs="Arial"/>
                <w:lang w:val="en-US"/>
              </w:rPr>
              <w:t xml:space="preserve">String </w:t>
            </w:r>
            <w:r w:rsidR="00DA0100">
              <w:rPr>
                <w:rFonts w:cs="Arial"/>
                <w:lang w:val="en-US"/>
              </w:rPr>
              <w:t>up to</w:t>
            </w:r>
            <w:r w:rsidR="00B51814" w:rsidRPr="00DA0100">
              <w:rPr>
                <w:rFonts w:cs="Arial"/>
                <w:lang w:val="en-US"/>
              </w:rPr>
              <w:t xml:space="preserve"> 256 </w:t>
            </w:r>
            <w:r w:rsidR="00DA0100">
              <w:rPr>
                <w:rFonts w:cs="Arial"/>
                <w:lang w:val="en-US"/>
              </w:rPr>
              <w:t>symbols</w:t>
            </w:r>
            <w:r w:rsidR="00355031" w:rsidRPr="00DA0100">
              <w:rPr>
                <w:rFonts w:cs="Arial"/>
                <w:lang w:val="en-US"/>
              </w:rPr>
              <w:t xml:space="preserve">, </w:t>
            </w:r>
            <w:r w:rsidR="007831B6">
              <w:rPr>
                <w:rFonts w:cs="Arial"/>
                <w:lang w:val="en-US"/>
              </w:rPr>
              <w:t>optional</w:t>
            </w:r>
            <w:r w:rsidR="007831B6" w:rsidRPr="00DA0100">
              <w:rPr>
                <w:rFonts w:cs="Arial"/>
                <w:lang w:val="en-US"/>
              </w:rPr>
              <w:t xml:space="preserve"> </w:t>
            </w:r>
            <w:r w:rsidR="007831B6">
              <w:rPr>
                <w:rFonts w:cs="Arial"/>
                <w:lang w:val="en-US"/>
              </w:rPr>
              <w:t>field</w:t>
            </w:r>
          </w:p>
        </w:tc>
      </w:tr>
      <w:tr w:rsidR="00B51814" w:rsidRPr="007D576E" w14:paraId="415DAAF0" w14:textId="77777777" w:rsidTr="00BD1139">
        <w:tc>
          <w:tcPr>
            <w:tcW w:w="2784" w:type="dxa"/>
          </w:tcPr>
          <w:p w14:paraId="7362EA41" w14:textId="6612D88A" w:rsidR="00B51814" w:rsidRPr="00B51814" w:rsidRDefault="00B51814" w:rsidP="009606F4">
            <w:pPr>
              <w:rPr>
                <w:rFonts w:cs="Arial"/>
                <w:lang w:val="en-US"/>
              </w:rPr>
            </w:pPr>
            <w:proofErr w:type="spellStart"/>
            <w:r>
              <w:rPr>
                <w:rFonts w:cs="Arial"/>
                <w:lang w:val="en-US"/>
              </w:rPr>
              <w:t>of</w:t>
            </w:r>
            <w:r w:rsidR="009606F4">
              <w:rPr>
                <w:rFonts w:cs="Arial"/>
                <w:lang w:val="en-US"/>
              </w:rPr>
              <w:t>d</w:t>
            </w:r>
            <w:r>
              <w:rPr>
                <w:rFonts w:cs="Arial"/>
                <w:lang w:val="en-US"/>
              </w:rPr>
              <w:t>Address</w:t>
            </w:r>
            <w:proofErr w:type="spellEnd"/>
          </w:p>
        </w:tc>
        <w:tc>
          <w:tcPr>
            <w:tcW w:w="4610" w:type="dxa"/>
          </w:tcPr>
          <w:p w14:paraId="34C1C3DD" w14:textId="77777777" w:rsidR="00B51814" w:rsidRPr="0011630D" w:rsidRDefault="0011630D" w:rsidP="0011630D">
            <w:pPr>
              <w:rPr>
                <w:rFonts w:cs="Arial"/>
                <w:lang w:val="en-US"/>
              </w:rPr>
            </w:pPr>
            <w:r>
              <w:rPr>
                <w:rFonts w:cs="Arial"/>
                <w:lang w:val="en-US"/>
              </w:rPr>
              <w:t>Address</w:t>
            </w:r>
            <w:r w:rsidR="00EE210D" w:rsidRPr="0011630D">
              <w:rPr>
                <w:rFonts w:cs="Arial"/>
                <w:lang w:val="en-US"/>
              </w:rPr>
              <w:t>/</w:t>
            </w:r>
            <w:r w:rsidR="00EE210D">
              <w:rPr>
                <w:rFonts w:cs="Arial"/>
                <w:lang w:val="en-US"/>
              </w:rPr>
              <w:t>IP</w:t>
            </w:r>
            <w:r w:rsidR="00EE210D" w:rsidRPr="0011630D">
              <w:rPr>
                <w:rFonts w:cs="Arial"/>
                <w:lang w:val="en-US"/>
              </w:rPr>
              <w:t xml:space="preserve"> </w:t>
            </w:r>
            <w:proofErr w:type="gramStart"/>
            <w:r>
              <w:rPr>
                <w:rFonts w:cs="Arial"/>
                <w:lang w:val="en-US"/>
              </w:rPr>
              <w:t>and</w:t>
            </w:r>
            <w:r w:rsidRPr="0011630D">
              <w:rPr>
                <w:rFonts w:cs="Arial"/>
                <w:lang w:val="en-US"/>
              </w:rPr>
              <w:t xml:space="preserve"> </w:t>
            </w:r>
            <w:r w:rsidR="00EE210D" w:rsidRPr="0011630D">
              <w:rPr>
                <w:rFonts w:cs="Arial"/>
                <w:lang w:val="en-US"/>
              </w:rPr>
              <w:t xml:space="preserve"> </w:t>
            </w:r>
            <w:r w:rsidRPr="0011630D">
              <w:rPr>
                <w:rFonts w:cs="Arial"/>
                <w:lang w:val="en-US"/>
              </w:rPr>
              <w:t>po</w:t>
            </w:r>
            <w:r>
              <w:rPr>
                <w:rFonts w:cs="Arial"/>
                <w:lang w:val="en-US"/>
              </w:rPr>
              <w:t>rt</w:t>
            </w:r>
            <w:proofErr w:type="gramEnd"/>
            <w:r>
              <w:rPr>
                <w:rFonts w:cs="Arial"/>
                <w:lang w:val="en-US"/>
              </w:rPr>
              <w:t xml:space="preserve"> for sending checks to the OFD</w:t>
            </w:r>
          </w:p>
        </w:tc>
        <w:tc>
          <w:tcPr>
            <w:tcW w:w="2889" w:type="dxa"/>
          </w:tcPr>
          <w:p w14:paraId="0883BFB1" w14:textId="77777777" w:rsidR="00B51814" w:rsidRPr="00DA0100" w:rsidRDefault="005861A8" w:rsidP="00DA0100">
            <w:pPr>
              <w:rPr>
                <w:rFonts w:cs="Arial"/>
                <w:lang w:val="en-US"/>
              </w:rPr>
            </w:pPr>
            <w:r>
              <w:rPr>
                <w:rFonts w:cs="Arial"/>
                <w:lang w:val="en-US"/>
              </w:rPr>
              <w:t xml:space="preserve">String </w:t>
            </w:r>
            <w:r w:rsidR="00DA0100">
              <w:rPr>
                <w:rFonts w:cs="Arial"/>
                <w:lang w:val="en-US"/>
              </w:rPr>
              <w:t>up to</w:t>
            </w:r>
            <w:r w:rsidR="00B51814" w:rsidRPr="00DA0100">
              <w:rPr>
                <w:rFonts w:cs="Arial"/>
                <w:lang w:val="en-US"/>
              </w:rPr>
              <w:t xml:space="preserve"> </w:t>
            </w:r>
            <w:r w:rsidR="00EE210D" w:rsidRPr="00DA0100">
              <w:rPr>
                <w:rFonts w:cs="Arial"/>
                <w:lang w:val="en-US"/>
              </w:rPr>
              <w:t>64</w:t>
            </w:r>
            <w:r w:rsidR="00B51814" w:rsidRPr="00DA0100">
              <w:rPr>
                <w:rFonts w:cs="Arial"/>
                <w:lang w:val="en-US"/>
              </w:rPr>
              <w:t xml:space="preserve"> </w:t>
            </w:r>
            <w:r w:rsidR="00DA0100">
              <w:rPr>
                <w:rFonts w:cs="Arial"/>
                <w:lang w:val="en-US"/>
              </w:rPr>
              <w:t>symbols</w:t>
            </w:r>
            <w:r w:rsidR="00355031" w:rsidRPr="00DA0100">
              <w:rPr>
                <w:rFonts w:cs="Arial"/>
                <w:lang w:val="en-US"/>
              </w:rPr>
              <w:t xml:space="preserve">, </w:t>
            </w:r>
            <w:r w:rsidR="007831B6">
              <w:rPr>
                <w:rFonts w:cs="Arial"/>
                <w:lang w:val="en-US"/>
              </w:rPr>
              <w:t>optional</w:t>
            </w:r>
            <w:r w:rsidR="007831B6" w:rsidRPr="00DA0100">
              <w:rPr>
                <w:rFonts w:cs="Arial"/>
                <w:lang w:val="en-US"/>
              </w:rPr>
              <w:t xml:space="preserve"> </w:t>
            </w:r>
            <w:r w:rsidR="007831B6">
              <w:rPr>
                <w:rFonts w:cs="Arial"/>
                <w:lang w:val="en-US"/>
              </w:rPr>
              <w:t>field</w:t>
            </w:r>
          </w:p>
        </w:tc>
      </w:tr>
      <w:tr w:rsidR="00B51814" w14:paraId="30F45EE7" w14:textId="77777777" w:rsidTr="00BD1139">
        <w:tc>
          <w:tcPr>
            <w:tcW w:w="2784" w:type="dxa"/>
          </w:tcPr>
          <w:p w14:paraId="41739786" w14:textId="77777777" w:rsidR="00B51814" w:rsidRPr="00BD1139" w:rsidRDefault="00BD1139" w:rsidP="00EE210D">
            <w:pPr>
              <w:rPr>
                <w:rFonts w:cs="Arial"/>
                <w:lang w:val="en-US"/>
              </w:rPr>
            </w:pPr>
            <w:bookmarkStart w:id="351" w:name="OLE_LINK441"/>
            <w:proofErr w:type="spellStart"/>
            <w:r>
              <w:rPr>
                <w:rFonts w:cs="Arial"/>
                <w:lang w:val="en-US"/>
              </w:rPr>
              <w:t>u</w:t>
            </w:r>
            <w:r w:rsidR="00EE210D">
              <w:rPr>
                <w:rFonts w:cs="Arial"/>
                <w:lang w:val="en-US"/>
              </w:rPr>
              <w:t>nsentD</w:t>
            </w:r>
            <w:r w:rsidR="00B51814" w:rsidRPr="009E5A50">
              <w:rPr>
                <w:rFonts w:cs="Arial"/>
              </w:rPr>
              <w:t>ocument</w:t>
            </w:r>
            <w:r>
              <w:rPr>
                <w:rFonts w:cs="Arial"/>
                <w:lang w:val="en-US"/>
              </w:rPr>
              <w:t>sCount</w:t>
            </w:r>
            <w:bookmarkEnd w:id="351"/>
            <w:proofErr w:type="spellEnd"/>
          </w:p>
        </w:tc>
        <w:tc>
          <w:tcPr>
            <w:tcW w:w="4610" w:type="dxa"/>
          </w:tcPr>
          <w:p w14:paraId="0A88BD75" w14:textId="77777777" w:rsidR="00B51814" w:rsidRDefault="0011630D" w:rsidP="00EE210D">
            <w:pPr>
              <w:rPr>
                <w:rFonts w:cs="Arial"/>
              </w:rPr>
            </w:pPr>
            <w:r>
              <w:rPr>
                <w:rFonts w:cs="Arial"/>
                <w:lang w:val="en-US"/>
              </w:rPr>
              <w:t>Unsent D</w:t>
            </w:r>
            <w:proofErr w:type="spellStart"/>
            <w:r w:rsidRPr="009E5A50">
              <w:rPr>
                <w:rFonts w:cs="Arial"/>
              </w:rPr>
              <w:t>ocument</w:t>
            </w:r>
            <w:proofErr w:type="spellEnd"/>
            <w:r>
              <w:rPr>
                <w:rFonts w:cs="Arial"/>
                <w:lang w:val="en-US"/>
              </w:rPr>
              <w:t>s Count</w:t>
            </w:r>
          </w:p>
        </w:tc>
        <w:tc>
          <w:tcPr>
            <w:tcW w:w="2889" w:type="dxa"/>
          </w:tcPr>
          <w:p w14:paraId="3AD8F9CF" w14:textId="77777777" w:rsidR="00B51814" w:rsidRPr="00DA0100" w:rsidRDefault="00DA0100" w:rsidP="00EE210D">
            <w:pPr>
              <w:rPr>
                <w:rFonts w:cs="Arial"/>
                <w:lang w:val="en-US"/>
              </w:rPr>
            </w:pPr>
            <w:r>
              <w:rPr>
                <w:rFonts w:cs="Arial"/>
                <w:lang w:val="en-US"/>
              </w:rPr>
              <w:t>Number</w:t>
            </w:r>
          </w:p>
        </w:tc>
      </w:tr>
      <w:tr w:rsidR="00B51814" w:rsidRPr="007D576E" w14:paraId="1CF6ED5F" w14:textId="77777777" w:rsidTr="00BD1139">
        <w:tc>
          <w:tcPr>
            <w:tcW w:w="2784" w:type="dxa"/>
          </w:tcPr>
          <w:p w14:paraId="29E9A28E" w14:textId="77777777" w:rsidR="00B51814" w:rsidRPr="00BD1139" w:rsidRDefault="00BD1139" w:rsidP="00EE210D">
            <w:pPr>
              <w:rPr>
                <w:rFonts w:cs="Arial"/>
                <w:lang w:val="en-US"/>
              </w:rPr>
            </w:pPr>
            <w:bookmarkStart w:id="352" w:name="OLE_LINK442"/>
            <w:proofErr w:type="spellStart"/>
            <w:r>
              <w:rPr>
                <w:rFonts w:cs="Arial"/>
                <w:lang w:val="en-US"/>
              </w:rPr>
              <w:t>firstUnsentDocumentDate</w:t>
            </w:r>
            <w:bookmarkEnd w:id="352"/>
            <w:proofErr w:type="spellEnd"/>
          </w:p>
        </w:tc>
        <w:tc>
          <w:tcPr>
            <w:tcW w:w="4610" w:type="dxa"/>
          </w:tcPr>
          <w:p w14:paraId="030DE4E0" w14:textId="77777777" w:rsidR="00B51814" w:rsidRDefault="0011630D" w:rsidP="00EE210D">
            <w:pPr>
              <w:rPr>
                <w:rFonts w:cs="Arial"/>
              </w:rPr>
            </w:pPr>
            <w:r>
              <w:rPr>
                <w:rFonts w:cs="Arial"/>
                <w:lang w:val="en-US"/>
              </w:rPr>
              <w:t>First Unsent Document Date</w:t>
            </w:r>
          </w:p>
        </w:tc>
        <w:tc>
          <w:tcPr>
            <w:tcW w:w="2889" w:type="dxa"/>
          </w:tcPr>
          <w:p w14:paraId="47121D32" w14:textId="77777777" w:rsidR="00B51814" w:rsidRPr="00DA0100" w:rsidRDefault="00DA0100" w:rsidP="00DA0100">
            <w:pPr>
              <w:rPr>
                <w:rFonts w:cs="Arial"/>
                <w:lang w:val="en-US"/>
              </w:rPr>
            </w:pPr>
            <w:r>
              <w:rPr>
                <w:rFonts w:cs="Arial"/>
                <w:lang w:val="en-US"/>
              </w:rPr>
              <w:t>Time format</w:t>
            </w:r>
            <w:r w:rsidR="00BD1139" w:rsidRPr="00DA0100">
              <w:rPr>
                <w:rFonts w:cs="Arial"/>
                <w:lang w:val="en-US"/>
              </w:rPr>
              <w:t xml:space="preserve"> </w:t>
            </w:r>
            <w:r w:rsidR="00BD1139" w:rsidRPr="008F4F86">
              <w:rPr>
                <w:rFonts w:cs="Arial"/>
                <w:lang w:val="en-US"/>
              </w:rPr>
              <w:t>ISO</w:t>
            </w:r>
            <w:r w:rsidR="00BD1139" w:rsidRPr="00DA0100">
              <w:rPr>
                <w:rFonts w:cs="Arial"/>
                <w:lang w:val="en-US"/>
              </w:rPr>
              <w:t xml:space="preserve">8601, </w:t>
            </w:r>
            <w:r w:rsidR="007831B6">
              <w:rPr>
                <w:rFonts w:cs="Arial"/>
                <w:lang w:val="en-US"/>
              </w:rPr>
              <w:t>optional</w:t>
            </w:r>
            <w:r w:rsidR="007831B6" w:rsidRPr="00DA0100">
              <w:rPr>
                <w:rFonts w:cs="Arial"/>
                <w:lang w:val="en-US"/>
              </w:rPr>
              <w:t xml:space="preserve"> </w:t>
            </w:r>
            <w:r w:rsidR="007831B6">
              <w:rPr>
                <w:rFonts w:cs="Arial"/>
                <w:lang w:val="en-US"/>
              </w:rPr>
              <w:t>field</w:t>
            </w:r>
          </w:p>
        </w:tc>
      </w:tr>
      <w:tr w:rsidR="00B51814" w:rsidRPr="00CE2490" w14:paraId="0D3865A7" w14:textId="77777777" w:rsidTr="00BD1139">
        <w:tc>
          <w:tcPr>
            <w:tcW w:w="2784" w:type="dxa"/>
          </w:tcPr>
          <w:p w14:paraId="47FD16B3" w14:textId="77777777" w:rsidR="00B51814" w:rsidRPr="00BD1139" w:rsidRDefault="00BD1139" w:rsidP="00EE210D">
            <w:pPr>
              <w:rPr>
                <w:rFonts w:cs="Arial"/>
                <w:lang w:val="en-US"/>
              </w:rPr>
            </w:pPr>
            <w:bookmarkStart w:id="353" w:name="OLE_LINK466"/>
            <w:proofErr w:type="spellStart"/>
            <w:r>
              <w:rPr>
                <w:rFonts w:cs="Arial"/>
                <w:lang w:val="en-US"/>
              </w:rPr>
              <w:t>fsDocumentsCount</w:t>
            </w:r>
            <w:bookmarkEnd w:id="353"/>
            <w:proofErr w:type="spellEnd"/>
          </w:p>
        </w:tc>
        <w:tc>
          <w:tcPr>
            <w:tcW w:w="4610" w:type="dxa"/>
          </w:tcPr>
          <w:p w14:paraId="535CABEA" w14:textId="77777777" w:rsidR="00B51814" w:rsidRPr="0011630D" w:rsidRDefault="0011630D" w:rsidP="0011630D">
            <w:pPr>
              <w:rPr>
                <w:rFonts w:cs="Arial"/>
                <w:lang w:val="en-US"/>
              </w:rPr>
            </w:pPr>
            <w:r w:rsidRPr="0011630D">
              <w:rPr>
                <w:rFonts w:cs="Arial"/>
                <w:lang w:val="en-US"/>
              </w:rPr>
              <w:t xml:space="preserve">Total number of documents in </w:t>
            </w:r>
            <w:r>
              <w:rPr>
                <w:rFonts w:cs="Arial"/>
                <w:lang w:val="en-US"/>
              </w:rPr>
              <w:t>FS</w:t>
            </w:r>
          </w:p>
        </w:tc>
        <w:tc>
          <w:tcPr>
            <w:tcW w:w="2889" w:type="dxa"/>
          </w:tcPr>
          <w:p w14:paraId="253C1683" w14:textId="77777777" w:rsidR="00B51814" w:rsidRPr="007831B6" w:rsidRDefault="007831B6" w:rsidP="00EE210D">
            <w:pPr>
              <w:rPr>
                <w:rFonts w:cs="Arial"/>
                <w:lang w:val="en-US"/>
              </w:rPr>
            </w:pPr>
            <w:r>
              <w:rPr>
                <w:rFonts w:cs="Arial"/>
                <w:lang w:val="en-US"/>
              </w:rPr>
              <w:t>Number</w:t>
            </w:r>
          </w:p>
        </w:tc>
      </w:tr>
      <w:tr w:rsidR="00B51814" w:rsidRPr="007D576E" w14:paraId="032C9A17" w14:textId="77777777" w:rsidTr="00BD1139">
        <w:tc>
          <w:tcPr>
            <w:tcW w:w="2784" w:type="dxa"/>
          </w:tcPr>
          <w:p w14:paraId="47A064C6" w14:textId="77777777" w:rsidR="00B51814" w:rsidRPr="009E5A50" w:rsidRDefault="00BD1139" w:rsidP="00EE210D">
            <w:pPr>
              <w:rPr>
                <w:rFonts w:cs="Arial"/>
                <w:lang w:val="en-US"/>
              </w:rPr>
            </w:pPr>
            <w:bookmarkStart w:id="354" w:name="OLE_LINK467"/>
            <w:proofErr w:type="spellStart"/>
            <w:r>
              <w:rPr>
                <w:rFonts w:cs="Arial"/>
                <w:lang w:val="en-US"/>
              </w:rPr>
              <w:t>fsExpirationDate</w:t>
            </w:r>
            <w:bookmarkEnd w:id="354"/>
            <w:proofErr w:type="spellEnd"/>
          </w:p>
        </w:tc>
        <w:tc>
          <w:tcPr>
            <w:tcW w:w="4610" w:type="dxa"/>
          </w:tcPr>
          <w:p w14:paraId="6F46E71A" w14:textId="77777777" w:rsidR="00B51814" w:rsidRPr="00A8191E" w:rsidRDefault="0011630D" w:rsidP="00A8191E">
            <w:pPr>
              <w:rPr>
                <w:rFonts w:cs="Arial"/>
                <w:lang w:val="en-US"/>
              </w:rPr>
            </w:pPr>
            <w:r>
              <w:rPr>
                <w:rFonts w:cs="Arial"/>
                <w:lang w:val="en-US"/>
              </w:rPr>
              <w:t>Expiration Date of</w:t>
            </w:r>
            <w:r w:rsidRPr="0011630D">
              <w:rPr>
                <w:rFonts w:cs="Arial"/>
              </w:rPr>
              <w:t xml:space="preserve"> </w:t>
            </w:r>
            <w:r>
              <w:rPr>
                <w:rFonts w:cs="Arial"/>
                <w:lang w:val="en-US"/>
              </w:rPr>
              <w:t>F</w:t>
            </w:r>
            <w:r w:rsidR="00A8191E">
              <w:rPr>
                <w:rFonts w:cs="Arial"/>
                <w:lang w:val="en-US"/>
              </w:rPr>
              <w:t>S</w:t>
            </w:r>
          </w:p>
        </w:tc>
        <w:tc>
          <w:tcPr>
            <w:tcW w:w="2889" w:type="dxa"/>
          </w:tcPr>
          <w:p w14:paraId="0E1CD539" w14:textId="77777777" w:rsidR="00B51814" w:rsidRPr="00DA0100" w:rsidRDefault="00DA0100" w:rsidP="007831B6">
            <w:pPr>
              <w:rPr>
                <w:rFonts w:cs="Arial"/>
                <w:lang w:val="en-US"/>
              </w:rPr>
            </w:pPr>
            <w:r>
              <w:rPr>
                <w:rFonts w:cs="Arial"/>
                <w:lang w:val="en-US"/>
              </w:rPr>
              <w:t>Time format</w:t>
            </w:r>
            <w:r w:rsidRPr="00DA0100">
              <w:rPr>
                <w:rFonts w:cs="Arial"/>
                <w:lang w:val="en-US"/>
              </w:rPr>
              <w:t xml:space="preserve"> </w:t>
            </w:r>
            <w:r w:rsidR="00BD1139" w:rsidRPr="008F4F86">
              <w:rPr>
                <w:rFonts w:cs="Arial"/>
                <w:lang w:val="en-US"/>
              </w:rPr>
              <w:t>ISO</w:t>
            </w:r>
            <w:r w:rsidR="00BD1139" w:rsidRPr="00DA0100">
              <w:rPr>
                <w:rFonts w:cs="Arial"/>
                <w:lang w:val="en-US"/>
              </w:rPr>
              <w:t xml:space="preserve">8601, </w:t>
            </w:r>
            <w:r w:rsidR="007831B6">
              <w:rPr>
                <w:rFonts w:cs="Arial"/>
                <w:lang w:val="en-US"/>
              </w:rPr>
              <w:t>optional</w:t>
            </w:r>
            <w:r w:rsidR="007831B6" w:rsidRPr="00DA0100">
              <w:rPr>
                <w:rFonts w:cs="Arial"/>
                <w:lang w:val="en-US"/>
              </w:rPr>
              <w:t xml:space="preserve"> </w:t>
            </w:r>
            <w:r w:rsidR="007831B6">
              <w:rPr>
                <w:rFonts w:cs="Arial"/>
                <w:lang w:val="en-US"/>
              </w:rPr>
              <w:t>field</w:t>
            </w:r>
          </w:p>
        </w:tc>
      </w:tr>
    </w:tbl>
    <w:p w14:paraId="6120288A" w14:textId="77777777" w:rsidR="00233398" w:rsidRPr="00DA0100" w:rsidRDefault="00233398" w:rsidP="006F0FD4">
      <w:pPr>
        <w:rPr>
          <w:rFonts w:cs="Arial"/>
          <w:lang w:val="en-US"/>
        </w:rPr>
      </w:pPr>
    </w:p>
    <w:p w14:paraId="29C01B37" w14:textId="77777777" w:rsidR="00233398" w:rsidRPr="00E00BBE" w:rsidRDefault="00233398" w:rsidP="00233398">
      <w:pPr>
        <w:pStyle w:val="3"/>
        <w:rPr>
          <w:rFonts w:ascii="Verdana" w:hAnsi="Verdana" w:cs="Arial"/>
        </w:rPr>
      </w:pPr>
      <w:bookmarkStart w:id="355" w:name="_Toc33785073"/>
      <w:r>
        <w:t>2.5.</w:t>
      </w:r>
      <w:r w:rsidRPr="005560E2">
        <w:t>2</w:t>
      </w:r>
      <w:r>
        <w:t xml:space="preserve"> </w:t>
      </w:r>
      <w:r w:rsidR="0011630D">
        <w:rPr>
          <w:rFonts w:cs="Arial"/>
          <w:lang w:val="en-US"/>
        </w:rPr>
        <w:t>R</w:t>
      </w:r>
      <w:r w:rsidR="0011630D" w:rsidRPr="0011630D">
        <w:rPr>
          <w:rFonts w:cs="Arial"/>
          <w:lang w:val="en-US"/>
        </w:rPr>
        <w:t>equest processing errors</w:t>
      </w:r>
      <w:r w:rsidR="0011630D">
        <w:rPr>
          <w:rFonts w:cs="Arial"/>
          <w:lang w:val="en-US"/>
        </w:rPr>
        <w:t xml:space="preserve"> response body</w:t>
      </w:r>
      <w:bookmarkEnd w:id="355"/>
    </w:p>
    <w:tbl>
      <w:tblPr>
        <w:tblStyle w:val="a4"/>
        <w:tblW w:w="10283" w:type="dxa"/>
        <w:tblLook w:val="04A0" w:firstRow="1" w:lastRow="0" w:firstColumn="1" w:lastColumn="0" w:noHBand="0" w:noVBand="1"/>
      </w:tblPr>
      <w:tblGrid>
        <w:gridCol w:w="1813"/>
        <w:gridCol w:w="5150"/>
        <w:gridCol w:w="3320"/>
      </w:tblGrid>
      <w:tr w:rsidR="00233398" w:rsidRPr="008F4F86" w14:paraId="26F0E795" w14:textId="77777777" w:rsidTr="00EE210D">
        <w:tc>
          <w:tcPr>
            <w:tcW w:w="1813" w:type="dxa"/>
          </w:tcPr>
          <w:p w14:paraId="49E0D8BC" w14:textId="77777777" w:rsidR="00233398" w:rsidRPr="00AE4B69" w:rsidRDefault="00233398" w:rsidP="00EE210D">
            <w:pPr>
              <w:rPr>
                <w:rFonts w:cs="Arial"/>
                <w:lang w:val="en-US"/>
              </w:rPr>
            </w:pPr>
            <w:r>
              <w:rPr>
                <w:rFonts w:cs="Arial"/>
                <w:lang w:val="en-US"/>
              </w:rPr>
              <w:t>errors</w:t>
            </w:r>
          </w:p>
        </w:tc>
        <w:tc>
          <w:tcPr>
            <w:tcW w:w="5150" w:type="dxa"/>
          </w:tcPr>
          <w:p w14:paraId="51E77046" w14:textId="77777777" w:rsidR="00233398" w:rsidRPr="0011630D" w:rsidRDefault="0011630D" w:rsidP="00EE210D">
            <w:pPr>
              <w:rPr>
                <w:rFonts w:cs="Arial"/>
                <w:lang w:val="en-US"/>
              </w:rPr>
            </w:pPr>
            <w:r w:rsidRPr="0011630D">
              <w:rPr>
                <w:rFonts w:cs="Arial"/>
                <w:lang w:val="en-US"/>
              </w:rPr>
              <w:t>Array of request processing errors</w:t>
            </w:r>
          </w:p>
        </w:tc>
        <w:tc>
          <w:tcPr>
            <w:tcW w:w="3320" w:type="dxa"/>
          </w:tcPr>
          <w:p w14:paraId="36CB0E50" w14:textId="77777777" w:rsidR="00233398" w:rsidRPr="0011630D" w:rsidRDefault="0011630D" w:rsidP="008812B9">
            <w:pPr>
              <w:rPr>
                <w:rFonts w:cs="Arial"/>
                <w:lang w:val="en-US"/>
              </w:rPr>
            </w:pPr>
            <w:r>
              <w:rPr>
                <w:rFonts w:cs="Arial"/>
                <w:lang w:val="en-US"/>
              </w:rPr>
              <w:t xml:space="preserve">Array of </w:t>
            </w:r>
            <w:r w:rsidR="008812B9">
              <w:rPr>
                <w:rFonts w:cs="Arial"/>
                <w:lang w:val="en-US"/>
              </w:rPr>
              <w:t>strings</w:t>
            </w:r>
          </w:p>
        </w:tc>
      </w:tr>
    </w:tbl>
    <w:p w14:paraId="02F114C7" w14:textId="77777777" w:rsidR="00233398" w:rsidRDefault="00233398" w:rsidP="006F0FD4">
      <w:pPr>
        <w:rPr>
          <w:rFonts w:cs="Arial"/>
        </w:rPr>
      </w:pPr>
    </w:p>
    <w:p w14:paraId="75B6BB01" w14:textId="77777777" w:rsidR="00233398" w:rsidRDefault="00233398" w:rsidP="006F0FD4">
      <w:pPr>
        <w:rPr>
          <w:rFonts w:cs="Arial"/>
        </w:rPr>
      </w:pPr>
    </w:p>
    <w:p w14:paraId="7E3115B7" w14:textId="77777777" w:rsidR="006F0FD4" w:rsidRPr="008D0639" w:rsidRDefault="0011630D" w:rsidP="006F0FD4">
      <w:r>
        <w:rPr>
          <w:lang w:val="en-US"/>
        </w:rPr>
        <w:t>Response</w:t>
      </w:r>
      <w:r w:rsidR="006F0FD4" w:rsidRPr="008D0639">
        <w:t>:</w:t>
      </w:r>
    </w:p>
    <w:p w14:paraId="3C1B0418" w14:textId="77777777" w:rsidR="006F0FD4" w:rsidRPr="008D0639" w:rsidRDefault="006F0FD4" w:rsidP="006F0FD4">
      <w:pPr>
        <w:rPr>
          <w:rFonts w:cs="Arial"/>
        </w:rPr>
      </w:pPr>
    </w:p>
    <w:p w14:paraId="7378D4DF"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rPr>
      </w:pPr>
      <w:r w:rsidRPr="009B0ED9">
        <w:rPr>
          <w:rFonts w:ascii="Consolas" w:eastAsia="Times New Roman" w:hAnsi="Consolas" w:cs="Courier New"/>
          <w:color w:val="DFDFBF"/>
          <w:sz w:val="20"/>
          <w:szCs w:val="20"/>
        </w:rPr>
        <w:t>{</w:t>
      </w:r>
    </w:p>
    <w:p w14:paraId="7D8B6C23"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rPr>
      </w:pPr>
      <w:r w:rsidRPr="009B0ED9">
        <w:rPr>
          <w:rFonts w:ascii="Consolas" w:eastAsia="Times New Roman" w:hAnsi="Consolas" w:cs="Courier New"/>
          <w:color w:val="DFDFBF"/>
          <w:sz w:val="20"/>
          <w:szCs w:val="20"/>
        </w:rPr>
        <w:t>  </w:t>
      </w:r>
      <w:r w:rsidRPr="009B0ED9">
        <w:rPr>
          <w:rFonts w:ascii="Consolas" w:eastAsia="Times New Roman" w:hAnsi="Consolas" w:cs="Courier New"/>
          <w:color w:val="8ACCCF"/>
          <w:sz w:val="20"/>
          <w:szCs w:val="20"/>
        </w:rPr>
        <w:t>"</w:t>
      </w:r>
      <w:proofErr w:type="spellStart"/>
      <w:r w:rsidRPr="009B0ED9">
        <w:rPr>
          <w:rFonts w:ascii="Consolas" w:eastAsia="Times New Roman" w:hAnsi="Consolas" w:cs="Courier New"/>
          <w:color w:val="8ACCCF"/>
          <w:sz w:val="20"/>
          <w:szCs w:val="20"/>
        </w:rPr>
        <w:t>devices</w:t>
      </w:r>
      <w:proofErr w:type="spellEnd"/>
      <w:r w:rsidRPr="009B0ED9">
        <w:rPr>
          <w:rFonts w:ascii="Consolas" w:eastAsia="Times New Roman" w:hAnsi="Consolas" w:cs="Courier New"/>
          <w:color w:val="8ACCCF"/>
          <w:sz w:val="20"/>
          <w:szCs w:val="20"/>
        </w:rPr>
        <w:t>"</w:t>
      </w:r>
      <w:r w:rsidRPr="009B0ED9">
        <w:rPr>
          <w:rFonts w:ascii="Consolas" w:eastAsia="Times New Roman" w:hAnsi="Consolas" w:cs="Courier New"/>
          <w:color w:val="DFDFBF"/>
          <w:sz w:val="20"/>
          <w:szCs w:val="20"/>
        </w:rPr>
        <w:t>: [</w:t>
      </w:r>
    </w:p>
    <w:p w14:paraId="68C0881A"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rPr>
      </w:pPr>
      <w:r w:rsidRPr="009B0ED9">
        <w:rPr>
          <w:rFonts w:ascii="Consolas" w:eastAsia="Times New Roman" w:hAnsi="Consolas" w:cs="Courier New"/>
          <w:color w:val="DFDFBF"/>
          <w:sz w:val="20"/>
          <w:szCs w:val="20"/>
        </w:rPr>
        <w:t>    {</w:t>
      </w:r>
    </w:p>
    <w:p w14:paraId="3D32445B"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rPr>
      </w:pPr>
      <w:r w:rsidRPr="009B0ED9">
        <w:rPr>
          <w:rFonts w:ascii="Consolas" w:eastAsia="Times New Roman" w:hAnsi="Consolas" w:cs="Courier New"/>
          <w:color w:val="DFDFBF"/>
          <w:sz w:val="20"/>
          <w:szCs w:val="20"/>
        </w:rPr>
        <w:t>      </w:t>
      </w:r>
      <w:r w:rsidRPr="009B0ED9">
        <w:rPr>
          <w:rFonts w:ascii="Consolas" w:eastAsia="Times New Roman" w:hAnsi="Consolas" w:cs="Courier New"/>
          <w:color w:val="8ACCCF"/>
          <w:sz w:val="20"/>
          <w:szCs w:val="20"/>
        </w:rPr>
        <w:t>"</w:t>
      </w:r>
      <w:proofErr w:type="spellStart"/>
      <w:r w:rsidRPr="009B0ED9">
        <w:rPr>
          <w:rFonts w:ascii="Consolas" w:eastAsia="Times New Roman" w:hAnsi="Consolas" w:cs="Courier New"/>
          <w:color w:val="8ACCCF"/>
          <w:sz w:val="20"/>
          <w:szCs w:val="20"/>
        </w:rPr>
        <w:t>deviceSN</w:t>
      </w:r>
      <w:proofErr w:type="spellEnd"/>
      <w:r w:rsidRPr="009B0ED9">
        <w:rPr>
          <w:rFonts w:ascii="Consolas" w:eastAsia="Times New Roman" w:hAnsi="Consolas" w:cs="Courier New"/>
          <w:color w:val="8ACCCF"/>
          <w:sz w:val="20"/>
          <w:szCs w:val="20"/>
        </w:rPr>
        <w:t>"</w:t>
      </w:r>
      <w:r w:rsidRPr="009B0ED9">
        <w:rPr>
          <w:rFonts w:ascii="Consolas" w:eastAsia="Times New Roman" w:hAnsi="Consolas" w:cs="Courier New"/>
          <w:color w:val="DFDFBF"/>
          <w:sz w:val="20"/>
          <w:szCs w:val="20"/>
        </w:rPr>
        <w:t>: </w:t>
      </w:r>
      <w:r w:rsidRPr="009B0ED9">
        <w:rPr>
          <w:rFonts w:ascii="Consolas" w:eastAsia="Times New Roman" w:hAnsi="Consolas" w:cs="Courier New"/>
          <w:color w:val="D69D85"/>
          <w:sz w:val="20"/>
          <w:szCs w:val="20"/>
        </w:rPr>
        <w:t>"0000000000001358"</w:t>
      </w:r>
      <w:r w:rsidRPr="009B0ED9">
        <w:rPr>
          <w:rFonts w:ascii="Consolas" w:eastAsia="Times New Roman" w:hAnsi="Consolas" w:cs="Courier New"/>
          <w:color w:val="DFDFBF"/>
          <w:sz w:val="20"/>
          <w:szCs w:val="20"/>
        </w:rPr>
        <w:t>,</w:t>
      </w:r>
    </w:p>
    <w:p w14:paraId="4C753B03"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rPr>
      </w:pPr>
      <w:r w:rsidRPr="009B0ED9">
        <w:rPr>
          <w:rFonts w:ascii="Consolas" w:eastAsia="Times New Roman" w:hAnsi="Consolas" w:cs="Courier New"/>
          <w:color w:val="DFDFBF"/>
          <w:sz w:val="20"/>
          <w:szCs w:val="20"/>
        </w:rPr>
        <w:t>      </w:t>
      </w:r>
      <w:r w:rsidRPr="009B0ED9">
        <w:rPr>
          <w:rFonts w:ascii="Consolas" w:eastAsia="Times New Roman" w:hAnsi="Consolas" w:cs="Courier New"/>
          <w:color w:val="8ACCCF"/>
          <w:sz w:val="20"/>
          <w:szCs w:val="20"/>
        </w:rPr>
        <w:t>"</w:t>
      </w:r>
      <w:proofErr w:type="spellStart"/>
      <w:r w:rsidRPr="009B0ED9">
        <w:rPr>
          <w:rFonts w:ascii="Consolas" w:eastAsia="Times New Roman" w:hAnsi="Consolas" w:cs="Courier New"/>
          <w:color w:val="8ACCCF"/>
          <w:sz w:val="20"/>
          <w:szCs w:val="20"/>
        </w:rPr>
        <w:t>fsNumber</w:t>
      </w:r>
      <w:proofErr w:type="spellEnd"/>
      <w:r w:rsidRPr="009B0ED9">
        <w:rPr>
          <w:rFonts w:ascii="Consolas" w:eastAsia="Times New Roman" w:hAnsi="Consolas" w:cs="Courier New"/>
          <w:color w:val="8ACCCF"/>
          <w:sz w:val="20"/>
          <w:szCs w:val="20"/>
        </w:rPr>
        <w:t>"</w:t>
      </w:r>
      <w:r w:rsidRPr="009B0ED9">
        <w:rPr>
          <w:rFonts w:ascii="Consolas" w:eastAsia="Times New Roman" w:hAnsi="Consolas" w:cs="Courier New"/>
          <w:color w:val="DFDFBF"/>
          <w:sz w:val="20"/>
          <w:szCs w:val="20"/>
        </w:rPr>
        <w:t>: </w:t>
      </w:r>
      <w:r w:rsidRPr="009B0ED9">
        <w:rPr>
          <w:rFonts w:ascii="Consolas" w:eastAsia="Times New Roman" w:hAnsi="Consolas" w:cs="Courier New"/>
          <w:color w:val="D69D85"/>
          <w:sz w:val="20"/>
          <w:szCs w:val="20"/>
        </w:rPr>
        <w:t>"9999078900001341"</w:t>
      </w:r>
      <w:r w:rsidRPr="009B0ED9">
        <w:rPr>
          <w:rFonts w:ascii="Consolas" w:eastAsia="Times New Roman" w:hAnsi="Consolas" w:cs="Courier New"/>
          <w:color w:val="DFDFBF"/>
          <w:sz w:val="20"/>
          <w:szCs w:val="20"/>
        </w:rPr>
        <w:t>,</w:t>
      </w:r>
    </w:p>
    <w:p w14:paraId="4865C7C4"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rPr>
      </w:pPr>
      <w:r w:rsidRPr="009B0ED9">
        <w:rPr>
          <w:rFonts w:ascii="Consolas" w:eastAsia="Times New Roman" w:hAnsi="Consolas" w:cs="Courier New"/>
          <w:color w:val="DFDFBF"/>
          <w:sz w:val="20"/>
          <w:szCs w:val="20"/>
        </w:rPr>
        <w:t>      </w:t>
      </w:r>
      <w:r w:rsidRPr="009B0ED9">
        <w:rPr>
          <w:rFonts w:ascii="Consolas" w:eastAsia="Times New Roman" w:hAnsi="Consolas" w:cs="Courier New"/>
          <w:color w:val="8ACCCF"/>
          <w:sz w:val="20"/>
          <w:szCs w:val="20"/>
        </w:rPr>
        <w:t>"</w:t>
      </w:r>
      <w:proofErr w:type="spellStart"/>
      <w:r w:rsidRPr="009B0ED9">
        <w:rPr>
          <w:rFonts w:ascii="Consolas" w:eastAsia="Times New Roman" w:hAnsi="Consolas" w:cs="Courier New"/>
          <w:color w:val="8ACCCF"/>
          <w:sz w:val="20"/>
          <w:szCs w:val="20"/>
        </w:rPr>
        <w:t>ofdName</w:t>
      </w:r>
      <w:proofErr w:type="spellEnd"/>
      <w:r w:rsidRPr="009B0ED9">
        <w:rPr>
          <w:rFonts w:ascii="Consolas" w:eastAsia="Times New Roman" w:hAnsi="Consolas" w:cs="Courier New"/>
          <w:color w:val="8ACCCF"/>
          <w:sz w:val="20"/>
          <w:szCs w:val="20"/>
        </w:rPr>
        <w:t>"</w:t>
      </w:r>
      <w:r w:rsidRPr="009B0ED9">
        <w:rPr>
          <w:rFonts w:ascii="Consolas" w:eastAsia="Times New Roman" w:hAnsi="Consolas" w:cs="Courier New"/>
          <w:color w:val="DFDFBF"/>
          <w:sz w:val="20"/>
          <w:szCs w:val="20"/>
        </w:rPr>
        <w:t>: </w:t>
      </w:r>
      <w:r w:rsidRPr="009B0ED9">
        <w:rPr>
          <w:rFonts w:ascii="Consolas" w:eastAsia="Times New Roman" w:hAnsi="Consolas" w:cs="Courier New"/>
          <w:color w:val="D69D85"/>
          <w:sz w:val="20"/>
          <w:szCs w:val="20"/>
        </w:rPr>
        <w:t>"ООО </w:t>
      </w:r>
      <w:r w:rsidRPr="009B0ED9">
        <w:rPr>
          <w:rFonts w:ascii="Consolas" w:eastAsia="Times New Roman" w:hAnsi="Consolas" w:cs="Courier New"/>
          <w:color w:val="E07A00"/>
          <w:sz w:val="20"/>
          <w:szCs w:val="20"/>
        </w:rPr>
        <w:t>\"</w:t>
      </w:r>
      <w:r w:rsidRPr="009B0ED9">
        <w:rPr>
          <w:rFonts w:ascii="Consolas" w:eastAsia="Times New Roman" w:hAnsi="Consolas" w:cs="Courier New"/>
          <w:color w:val="D69D85"/>
          <w:sz w:val="20"/>
          <w:szCs w:val="20"/>
        </w:rPr>
        <w:t>Ярус</w:t>
      </w:r>
      <w:r w:rsidRPr="009B0ED9">
        <w:rPr>
          <w:rFonts w:ascii="Consolas" w:eastAsia="Times New Roman" w:hAnsi="Consolas" w:cs="Courier New"/>
          <w:color w:val="E07A00"/>
          <w:sz w:val="20"/>
          <w:szCs w:val="20"/>
        </w:rPr>
        <w:t>\"</w:t>
      </w:r>
      <w:r w:rsidRPr="009B0ED9">
        <w:rPr>
          <w:rFonts w:ascii="Consolas" w:eastAsia="Times New Roman" w:hAnsi="Consolas" w:cs="Courier New"/>
          <w:color w:val="D69D85"/>
          <w:sz w:val="20"/>
          <w:szCs w:val="20"/>
        </w:rPr>
        <w:t>(</w:t>
      </w:r>
      <w:r w:rsidRPr="009B0ED9">
        <w:rPr>
          <w:rFonts w:ascii="Consolas" w:eastAsia="Times New Roman" w:hAnsi="Consolas" w:cs="Courier New"/>
          <w:color w:val="E07A00"/>
          <w:sz w:val="20"/>
          <w:szCs w:val="20"/>
        </w:rPr>
        <w:t>\"</w:t>
      </w:r>
      <w:r w:rsidRPr="009B0ED9">
        <w:rPr>
          <w:rFonts w:ascii="Consolas" w:eastAsia="Times New Roman" w:hAnsi="Consolas" w:cs="Courier New"/>
          <w:color w:val="D69D85"/>
          <w:sz w:val="20"/>
          <w:szCs w:val="20"/>
        </w:rPr>
        <w:t>ОФД-Я</w:t>
      </w:r>
      <w:r w:rsidRPr="009B0ED9">
        <w:rPr>
          <w:rFonts w:ascii="Consolas" w:eastAsia="Times New Roman" w:hAnsi="Consolas" w:cs="Courier New"/>
          <w:color w:val="E07A00"/>
          <w:sz w:val="20"/>
          <w:szCs w:val="20"/>
        </w:rPr>
        <w:t>\"</w:t>
      </w:r>
      <w:r w:rsidRPr="009B0ED9">
        <w:rPr>
          <w:rFonts w:ascii="Consolas" w:eastAsia="Times New Roman" w:hAnsi="Consolas" w:cs="Courier New"/>
          <w:color w:val="D69D85"/>
          <w:sz w:val="20"/>
          <w:szCs w:val="20"/>
        </w:rPr>
        <w:t>)"</w:t>
      </w:r>
      <w:r w:rsidRPr="009B0ED9">
        <w:rPr>
          <w:rFonts w:ascii="Consolas" w:eastAsia="Times New Roman" w:hAnsi="Consolas" w:cs="Courier New"/>
          <w:color w:val="DFDFBF"/>
          <w:sz w:val="20"/>
          <w:szCs w:val="20"/>
        </w:rPr>
        <w:t>,</w:t>
      </w:r>
    </w:p>
    <w:p w14:paraId="03AD96B4"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rPr>
        <w:t>      </w:t>
      </w:r>
      <w:r w:rsidRPr="009B0ED9">
        <w:rPr>
          <w:rFonts w:ascii="Consolas" w:eastAsia="Times New Roman" w:hAnsi="Consolas" w:cs="Courier New"/>
          <w:color w:val="8ACCCF"/>
          <w:sz w:val="20"/>
          <w:szCs w:val="20"/>
          <w:lang w:val="en-US"/>
        </w:rPr>
        <w:t>"</w:t>
      </w:r>
      <w:proofErr w:type="spellStart"/>
      <w:r w:rsidRPr="009B0ED9">
        <w:rPr>
          <w:rFonts w:ascii="Consolas" w:eastAsia="Times New Roman" w:hAnsi="Consolas" w:cs="Courier New"/>
          <w:color w:val="8ACCCF"/>
          <w:sz w:val="20"/>
          <w:szCs w:val="20"/>
          <w:lang w:val="en-US"/>
        </w:rPr>
        <w:t>ofdAddress</w:t>
      </w:r>
      <w:proofErr w:type="spellEnd"/>
      <w:r w:rsidRPr="009B0ED9">
        <w:rPr>
          <w:rFonts w:ascii="Consolas" w:eastAsia="Times New Roman" w:hAnsi="Consolas" w:cs="Courier New"/>
          <w:color w:val="8ACCCF"/>
          <w:sz w:val="20"/>
          <w:szCs w:val="20"/>
          <w:lang w:val="en-US"/>
        </w:rPr>
        <w:t>"</w:t>
      </w: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D69D85"/>
          <w:sz w:val="20"/>
          <w:szCs w:val="20"/>
          <w:lang w:val="en-US"/>
        </w:rPr>
        <w:t>"192.168.1.31:1215"</w:t>
      </w:r>
      <w:r w:rsidRPr="009B0ED9">
        <w:rPr>
          <w:rFonts w:ascii="Consolas" w:eastAsia="Times New Roman" w:hAnsi="Consolas" w:cs="Courier New"/>
          <w:color w:val="DFDFBF"/>
          <w:sz w:val="20"/>
          <w:szCs w:val="20"/>
          <w:lang w:val="en-US"/>
        </w:rPr>
        <w:t>,</w:t>
      </w:r>
    </w:p>
    <w:p w14:paraId="357B2B77"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w:t>
      </w:r>
      <w:proofErr w:type="spellStart"/>
      <w:r w:rsidRPr="009B0ED9">
        <w:rPr>
          <w:rFonts w:ascii="Consolas" w:eastAsia="Times New Roman" w:hAnsi="Consolas" w:cs="Courier New"/>
          <w:color w:val="8ACCCF"/>
          <w:sz w:val="20"/>
          <w:szCs w:val="20"/>
          <w:lang w:val="en-US"/>
        </w:rPr>
        <w:t>unsentDocumentsCount</w:t>
      </w:r>
      <w:proofErr w:type="spellEnd"/>
      <w:r w:rsidRPr="009B0ED9">
        <w:rPr>
          <w:rFonts w:ascii="Consolas" w:eastAsia="Times New Roman" w:hAnsi="Consolas" w:cs="Courier New"/>
          <w:color w:val="8ACCCF"/>
          <w:sz w:val="20"/>
          <w:szCs w:val="20"/>
          <w:lang w:val="en-US"/>
        </w:rPr>
        <w:t>"</w:t>
      </w: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6E96BE"/>
          <w:sz w:val="20"/>
          <w:szCs w:val="20"/>
          <w:lang w:val="en-US"/>
        </w:rPr>
        <w:t>42</w:t>
      </w:r>
      <w:r w:rsidRPr="009B0ED9">
        <w:rPr>
          <w:rFonts w:ascii="Consolas" w:eastAsia="Times New Roman" w:hAnsi="Consolas" w:cs="Courier New"/>
          <w:color w:val="DFDFBF"/>
          <w:sz w:val="20"/>
          <w:szCs w:val="20"/>
          <w:lang w:val="en-US"/>
        </w:rPr>
        <w:t>,</w:t>
      </w:r>
    </w:p>
    <w:p w14:paraId="513F5749"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w:t>
      </w:r>
      <w:proofErr w:type="spellStart"/>
      <w:r w:rsidRPr="009B0ED9">
        <w:rPr>
          <w:rFonts w:ascii="Consolas" w:eastAsia="Times New Roman" w:hAnsi="Consolas" w:cs="Courier New"/>
          <w:color w:val="8ACCCF"/>
          <w:sz w:val="20"/>
          <w:szCs w:val="20"/>
          <w:lang w:val="en-US"/>
        </w:rPr>
        <w:t>firstUnsentDocumentDate</w:t>
      </w:r>
      <w:proofErr w:type="spellEnd"/>
      <w:r w:rsidRPr="009B0ED9">
        <w:rPr>
          <w:rFonts w:ascii="Consolas" w:eastAsia="Times New Roman" w:hAnsi="Consolas" w:cs="Courier New"/>
          <w:color w:val="8ACCCF"/>
          <w:sz w:val="20"/>
          <w:szCs w:val="20"/>
          <w:lang w:val="en-US"/>
        </w:rPr>
        <w:t>"</w:t>
      </w: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D69D85"/>
          <w:sz w:val="20"/>
          <w:szCs w:val="20"/>
          <w:lang w:val="en-US"/>
        </w:rPr>
        <w:t>"2019-12-09T14:16:00"</w:t>
      </w:r>
      <w:r w:rsidRPr="009B0ED9">
        <w:rPr>
          <w:rFonts w:ascii="Consolas" w:eastAsia="Times New Roman" w:hAnsi="Consolas" w:cs="Courier New"/>
          <w:color w:val="DFDFBF"/>
          <w:sz w:val="20"/>
          <w:szCs w:val="20"/>
          <w:lang w:val="en-US"/>
        </w:rPr>
        <w:t>,</w:t>
      </w:r>
    </w:p>
    <w:p w14:paraId="06046A4F"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w:t>
      </w:r>
      <w:proofErr w:type="spellStart"/>
      <w:r w:rsidRPr="009B0ED9">
        <w:rPr>
          <w:rFonts w:ascii="Consolas" w:eastAsia="Times New Roman" w:hAnsi="Consolas" w:cs="Courier New"/>
          <w:color w:val="8ACCCF"/>
          <w:sz w:val="20"/>
          <w:szCs w:val="20"/>
          <w:lang w:val="en-US"/>
        </w:rPr>
        <w:t>fsDocumentsCount</w:t>
      </w:r>
      <w:proofErr w:type="spellEnd"/>
      <w:r w:rsidRPr="009B0ED9">
        <w:rPr>
          <w:rFonts w:ascii="Consolas" w:eastAsia="Times New Roman" w:hAnsi="Consolas" w:cs="Courier New"/>
          <w:color w:val="8ACCCF"/>
          <w:sz w:val="20"/>
          <w:szCs w:val="20"/>
          <w:lang w:val="en-US"/>
        </w:rPr>
        <w:t>"</w:t>
      </w: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6E96BE"/>
          <w:sz w:val="20"/>
          <w:szCs w:val="20"/>
          <w:lang w:val="en-US"/>
        </w:rPr>
        <w:t>666</w:t>
      </w:r>
      <w:r w:rsidRPr="009B0ED9">
        <w:rPr>
          <w:rFonts w:ascii="Consolas" w:eastAsia="Times New Roman" w:hAnsi="Consolas" w:cs="Courier New"/>
          <w:color w:val="DFDFBF"/>
          <w:sz w:val="20"/>
          <w:szCs w:val="20"/>
          <w:lang w:val="en-US"/>
        </w:rPr>
        <w:t>,</w:t>
      </w:r>
    </w:p>
    <w:p w14:paraId="726F038E"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w:t>
      </w:r>
      <w:proofErr w:type="spellStart"/>
      <w:r w:rsidRPr="009B0ED9">
        <w:rPr>
          <w:rFonts w:ascii="Consolas" w:eastAsia="Times New Roman" w:hAnsi="Consolas" w:cs="Courier New"/>
          <w:color w:val="8ACCCF"/>
          <w:sz w:val="20"/>
          <w:szCs w:val="20"/>
          <w:lang w:val="en-US"/>
        </w:rPr>
        <w:t>fsExpirationDate</w:t>
      </w:r>
      <w:proofErr w:type="spellEnd"/>
      <w:r w:rsidRPr="009B0ED9">
        <w:rPr>
          <w:rFonts w:ascii="Consolas" w:eastAsia="Times New Roman" w:hAnsi="Consolas" w:cs="Courier New"/>
          <w:color w:val="8ACCCF"/>
          <w:sz w:val="20"/>
          <w:szCs w:val="20"/>
          <w:lang w:val="en-US"/>
        </w:rPr>
        <w:t>"</w:t>
      </w: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D69D85"/>
          <w:sz w:val="20"/>
          <w:szCs w:val="20"/>
          <w:lang w:val="en-US"/>
        </w:rPr>
        <w:t>"2020-12-09T14:16:00"</w:t>
      </w:r>
    </w:p>
    <w:p w14:paraId="27E85AE5"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p>
    <w:p w14:paraId="17F3C3DB"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p>
    <w:p w14:paraId="7DAD7907"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lastRenderedPageBreak/>
        <w:t>      </w:t>
      </w:r>
      <w:r w:rsidRPr="009B0ED9">
        <w:rPr>
          <w:rFonts w:ascii="Consolas" w:eastAsia="Times New Roman" w:hAnsi="Consolas" w:cs="Courier New"/>
          <w:color w:val="8ACCCF"/>
          <w:sz w:val="20"/>
          <w:szCs w:val="20"/>
          <w:lang w:val="en-US"/>
        </w:rPr>
        <w:t>"</w:t>
      </w:r>
      <w:proofErr w:type="spellStart"/>
      <w:r w:rsidRPr="009B0ED9">
        <w:rPr>
          <w:rFonts w:ascii="Consolas" w:eastAsia="Times New Roman" w:hAnsi="Consolas" w:cs="Courier New"/>
          <w:color w:val="8ACCCF"/>
          <w:sz w:val="20"/>
          <w:szCs w:val="20"/>
          <w:lang w:val="en-US"/>
        </w:rPr>
        <w:t>deviceSN</w:t>
      </w:r>
      <w:proofErr w:type="spellEnd"/>
      <w:r w:rsidRPr="009B0ED9">
        <w:rPr>
          <w:rFonts w:ascii="Consolas" w:eastAsia="Times New Roman" w:hAnsi="Consolas" w:cs="Courier New"/>
          <w:color w:val="8ACCCF"/>
          <w:sz w:val="20"/>
          <w:szCs w:val="20"/>
          <w:lang w:val="en-US"/>
        </w:rPr>
        <w:t>"</w:t>
      </w: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D69D85"/>
          <w:sz w:val="20"/>
          <w:szCs w:val="20"/>
          <w:lang w:val="en-US"/>
        </w:rPr>
        <w:t>"000000000000135</w:t>
      </w:r>
      <w:r w:rsidR="00575BD5" w:rsidRPr="00F0586E">
        <w:rPr>
          <w:rFonts w:ascii="Consolas" w:eastAsia="Times New Roman" w:hAnsi="Consolas" w:cs="Courier New"/>
          <w:color w:val="D69D85"/>
          <w:sz w:val="20"/>
          <w:szCs w:val="20"/>
          <w:lang w:val="en-US"/>
        </w:rPr>
        <w:t>9</w:t>
      </w:r>
      <w:r w:rsidRPr="009B0ED9">
        <w:rPr>
          <w:rFonts w:ascii="Consolas" w:eastAsia="Times New Roman" w:hAnsi="Consolas" w:cs="Courier New"/>
          <w:color w:val="D69D85"/>
          <w:sz w:val="20"/>
          <w:szCs w:val="20"/>
          <w:lang w:val="en-US"/>
        </w:rPr>
        <w:t>"</w:t>
      </w:r>
      <w:r w:rsidRPr="009B0ED9">
        <w:rPr>
          <w:rFonts w:ascii="Consolas" w:eastAsia="Times New Roman" w:hAnsi="Consolas" w:cs="Courier New"/>
          <w:color w:val="DFDFBF"/>
          <w:sz w:val="20"/>
          <w:szCs w:val="20"/>
          <w:lang w:val="en-US"/>
        </w:rPr>
        <w:t>,</w:t>
      </w:r>
    </w:p>
    <w:p w14:paraId="030904E5"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w:t>
      </w:r>
      <w:proofErr w:type="spellStart"/>
      <w:r w:rsidRPr="009B0ED9">
        <w:rPr>
          <w:rFonts w:ascii="Consolas" w:eastAsia="Times New Roman" w:hAnsi="Consolas" w:cs="Courier New"/>
          <w:color w:val="8ACCCF"/>
          <w:sz w:val="20"/>
          <w:szCs w:val="20"/>
          <w:lang w:val="en-US"/>
        </w:rPr>
        <w:t>fsNumber</w:t>
      </w:r>
      <w:proofErr w:type="spellEnd"/>
      <w:r w:rsidRPr="009B0ED9">
        <w:rPr>
          <w:rFonts w:ascii="Consolas" w:eastAsia="Times New Roman" w:hAnsi="Consolas" w:cs="Courier New"/>
          <w:color w:val="8ACCCF"/>
          <w:sz w:val="20"/>
          <w:szCs w:val="20"/>
          <w:lang w:val="en-US"/>
        </w:rPr>
        <w:t>"</w:t>
      </w: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D69D85"/>
          <w:sz w:val="20"/>
          <w:szCs w:val="20"/>
          <w:lang w:val="en-US"/>
        </w:rPr>
        <w:t>"9999078900001342"</w:t>
      </w:r>
      <w:r w:rsidRPr="009B0ED9">
        <w:rPr>
          <w:rFonts w:ascii="Consolas" w:eastAsia="Times New Roman" w:hAnsi="Consolas" w:cs="Courier New"/>
          <w:color w:val="DFDFBF"/>
          <w:sz w:val="20"/>
          <w:szCs w:val="20"/>
          <w:lang w:val="en-US"/>
        </w:rPr>
        <w:t>,</w:t>
      </w:r>
    </w:p>
    <w:p w14:paraId="0C0D88B5"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w:t>
      </w:r>
      <w:proofErr w:type="spellStart"/>
      <w:r w:rsidRPr="009B0ED9">
        <w:rPr>
          <w:rFonts w:ascii="Consolas" w:eastAsia="Times New Roman" w:hAnsi="Consolas" w:cs="Courier New"/>
          <w:color w:val="8ACCCF"/>
          <w:sz w:val="20"/>
          <w:szCs w:val="20"/>
          <w:lang w:val="en-US"/>
        </w:rPr>
        <w:t>ofdName</w:t>
      </w:r>
      <w:proofErr w:type="spellEnd"/>
      <w:r w:rsidRPr="009B0ED9">
        <w:rPr>
          <w:rFonts w:ascii="Consolas" w:eastAsia="Times New Roman" w:hAnsi="Consolas" w:cs="Courier New"/>
          <w:color w:val="8ACCCF"/>
          <w:sz w:val="20"/>
          <w:szCs w:val="20"/>
          <w:lang w:val="en-US"/>
        </w:rPr>
        <w:t>"</w:t>
      </w:r>
      <w:r w:rsidRPr="009B0ED9">
        <w:rPr>
          <w:rFonts w:ascii="Consolas" w:eastAsia="Times New Roman" w:hAnsi="Consolas" w:cs="Courier New"/>
          <w:color w:val="DFDFBF"/>
          <w:sz w:val="20"/>
          <w:szCs w:val="20"/>
          <w:lang w:val="en-US"/>
        </w:rPr>
        <w:t>: </w:t>
      </w:r>
      <w:r w:rsidR="00675168" w:rsidRPr="009B0ED9">
        <w:rPr>
          <w:rFonts w:ascii="Consolas" w:eastAsia="Times New Roman" w:hAnsi="Consolas" w:cs="Courier New"/>
          <w:color w:val="EFC986"/>
          <w:sz w:val="20"/>
          <w:szCs w:val="20"/>
          <w:lang w:val="en-US"/>
        </w:rPr>
        <w:t>null</w:t>
      </w:r>
      <w:r w:rsidR="00675168" w:rsidRPr="009B0ED9">
        <w:rPr>
          <w:rFonts w:ascii="Consolas" w:eastAsia="Times New Roman" w:hAnsi="Consolas" w:cs="Courier New"/>
          <w:color w:val="DFDFBF"/>
          <w:sz w:val="20"/>
          <w:szCs w:val="20"/>
          <w:lang w:val="en-US"/>
        </w:rPr>
        <w:t>,</w:t>
      </w:r>
    </w:p>
    <w:p w14:paraId="7E422E1E"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w:t>
      </w:r>
      <w:proofErr w:type="spellStart"/>
      <w:r w:rsidRPr="009B0ED9">
        <w:rPr>
          <w:rFonts w:ascii="Consolas" w:eastAsia="Times New Roman" w:hAnsi="Consolas" w:cs="Courier New"/>
          <w:color w:val="8ACCCF"/>
          <w:sz w:val="20"/>
          <w:szCs w:val="20"/>
          <w:lang w:val="en-US"/>
        </w:rPr>
        <w:t>ofdAddress</w:t>
      </w:r>
      <w:proofErr w:type="spellEnd"/>
      <w:r w:rsidRPr="009B0ED9">
        <w:rPr>
          <w:rFonts w:ascii="Consolas" w:eastAsia="Times New Roman" w:hAnsi="Consolas" w:cs="Courier New"/>
          <w:color w:val="8ACCCF"/>
          <w:sz w:val="20"/>
          <w:szCs w:val="20"/>
          <w:lang w:val="en-US"/>
        </w:rPr>
        <w:t>"</w:t>
      </w:r>
      <w:r w:rsidRPr="009B0ED9">
        <w:rPr>
          <w:rFonts w:ascii="Consolas" w:eastAsia="Times New Roman" w:hAnsi="Consolas" w:cs="Courier New"/>
          <w:color w:val="DFDFBF"/>
          <w:sz w:val="20"/>
          <w:szCs w:val="20"/>
          <w:lang w:val="en-US"/>
        </w:rPr>
        <w:t>: </w:t>
      </w:r>
      <w:r w:rsidR="00675168" w:rsidRPr="009B0ED9">
        <w:rPr>
          <w:rFonts w:ascii="Consolas" w:eastAsia="Times New Roman" w:hAnsi="Consolas" w:cs="Courier New"/>
          <w:color w:val="EFC986"/>
          <w:sz w:val="20"/>
          <w:szCs w:val="20"/>
          <w:lang w:val="en-US"/>
        </w:rPr>
        <w:t>null</w:t>
      </w:r>
      <w:r w:rsidR="00675168" w:rsidRPr="009B0ED9">
        <w:rPr>
          <w:rFonts w:ascii="Consolas" w:eastAsia="Times New Roman" w:hAnsi="Consolas" w:cs="Courier New"/>
          <w:color w:val="DFDFBF"/>
          <w:sz w:val="20"/>
          <w:szCs w:val="20"/>
          <w:lang w:val="en-US"/>
        </w:rPr>
        <w:t>,</w:t>
      </w:r>
    </w:p>
    <w:p w14:paraId="4BF025BB"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w:t>
      </w:r>
      <w:proofErr w:type="spellStart"/>
      <w:r w:rsidRPr="009B0ED9">
        <w:rPr>
          <w:rFonts w:ascii="Consolas" w:eastAsia="Times New Roman" w:hAnsi="Consolas" w:cs="Courier New"/>
          <w:color w:val="8ACCCF"/>
          <w:sz w:val="20"/>
          <w:szCs w:val="20"/>
          <w:lang w:val="en-US"/>
        </w:rPr>
        <w:t>unsentDocumentsCount</w:t>
      </w:r>
      <w:proofErr w:type="spellEnd"/>
      <w:r w:rsidRPr="009B0ED9">
        <w:rPr>
          <w:rFonts w:ascii="Consolas" w:eastAsia="Times New Roman" w:hAnsi="Consolas" w:cs="Courier New"/>
          <w:color w:val="8ACCCF"/>
          <w:sz w:val="20"/>
          <w:szCs w:val="20"/>
          <w:lang w:val="en-US"/>
        </w:rPr>
        <w:t>"</w:t>
      </w: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6E96BE"/>
          <w:sz w:val="20"/>
          <w:szCs w:val="20"/>
          <w:lang w:val="en-US"/>
        </w:rPr>
        <w:t>0</w:t>
      </w:r>
      <w:r w:rsidRPr="009B0ED9">
        <w:rPr>
          <w:rFonts w:ascii="Consolas" w:eastAsia="Times New Roman" w:hAnsi="Consolas" w:cs="Courier New"/>
          <w:color w:val="DFDFBF"/>
          <w:sz w:val="20"/>
          <w:szCs w:val="20"/>
          <w:lang w:val="en-US"/>
        </w:rPr>
        <w:t>,</w:t>
      </w:r>
    </w:p>
    <w:p w14:paraId="56E456C4"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w:t>
      </w:r>
      <w:proofErr w:type="spellStart"/>
      <w:r w:rsidRPr="009B0ED9">
        <w:rPr>
          <w:rFonts w:ascii="Consolas" w:eastAsia="Times New Roman" w:hAnsi="Consolas" w:cs="Courier New"/>
          <w:color w:val="8ACCCF"/>
          <w:sz w:val="20"/>
          <w:szCs w:val="20"/>
          <w:lang w:val="en-US"/>
        </w:rPr>
        <w:t>firstUnsentDocumentDate</w:t>
      </w:r>
      <w:proofErr w:type="spellEnd"/>
      <w:r w:rsidRPr="009B0ED9">
        <w:rPr>
          <w:rFonts w:ascii="Consolas" w:eastAsia="Times New Roman" w:hAnsi="Consolas" w:cs="Courier New"/>
          <w:color w:val="8ACCCF"/>
          <w:sz w:val="20"/>
          <w:szCs w:val="20"/>
          <w:lang w:val="en-US"/>
        </w:rPr>
        <w:t>"</w:t>
      </w: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EFC986"/>
          <w:sz w:val="20"/>
          <w:szCs w:val="20"/>
          <w:lang w:val="en-US"/>
        </w:rPr>
        <w:t>null</w:t>
      </w:r>
      <w:r w:rsidRPr="009B0ED9">
        <w:rPr>
          <w:rFonts w:ascii="Consolas" w:eastAsia="Times New Roman" w:hAnsi="Consolas" w:cs="Courier New"/>
          <w:color w:val="DFDFBF"/>
          <w:sz w:val="20"/>
          <w:szCs w:val="20"/>
          <w:lang w:val="en-US"/>
        </w:rPr>
        <w:t>,</w:t>
      </w:r>
    </w:p>
    <w:p w14:paraId="10E18342" w14:textId="77777777" w:rsidR="009B0ED9" w:rsidRPr="009B0ED9"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8ACCCF"/>
          <w:sz w:val="20"/>
          <w:szCs w:val="20"/>
          <w:lang w:val="en-US"/>
        </w:rPr>
        <w:t>"</w:t>
      </w:r>
      <w:proofErr w:type="spellStart"/>
      <w:r w:rsidRPr="009B0ED9">
        <w:rPr>
          <w:rFonts w:ascii="Consolas" w:eastAsia="Times New Roman" w:hAnsi="Consolas" w:cs="Courier New"/>
          <w:color w:val="8ACCCF"/>
          <w:sz w:val="20"/>
          <w:szCs w:val="20"/>
          <w:lang w:val="en-US"/>
        </w:rPr>
        <w:t>fsDocumentsCount</w:t>
      </w:r>
      <w:proofErr w:type="spellEnd"/>
      <w:r w:rsidRPr="009B0ED9">
        <w:rPr>
          <w:rFonts w:ascii="Consolas" w:eastAsia="Times New Roman" w:hAnsi="Consolas" w:cs="Courier New"/>
          <w:color w:val="8ACCCF"/>
          <w:sz w:val="20"/>
          <w:szCs w:val="20"/>
          <w:lang w:val="en-US"/>
        </w:rPr>
        <w:t>"</w:t>
      </w:r>
      <w:r w:rsidRPr="009B0ED9">
        <w:rPr>
          <w:rFonts w:ascii="Consolas" w:eastAsia="Times New Roman" w:hAnsi="Consolas" w:cs="Courier New"/>
          <w:color w:val="DFDFBF"/>
          <w:sz w:val="20"/>
          <w:szCs w:val="20"/>
          <w:lang w:val="en-US"/>
        </w:rPr>
        <w:t>: </w:t>
      </w:r>
      <w:r w:rsidRPr="009B0ED9">
        <w:rPr>
          <w:rFonts w:ascii="Consolas" w:eastAsia="Times New Roman" w:hAnsi="Consolas" w:cs="Courier New"/>
          <w:color w:val="6E96BE"/>
          <w:sz w:val="20"/>
          <w:szCs w:val="20"/>
          <w:lang w:val="en-US"/>
        </w:rPr>
        <w:t>0</w:t>
      </w:r>
      <w:r w:rsidRPr="009B0ED9">
        <w:rPr>
          <w:rFonts w:ascii="Consolas" w:eastAsia="Times New Roman" w:hAnsi="Consolas" w:cs="Courier New"/>
          <w:color w:val="DFDFBF"/>
          <w:sz w:val="20"/>
          <w:szCs w:val="20"/>
          <w:lang w:val="en-US"/>
        </w:rPr>
        <w:t>,</w:t>
      </w:r>
    </w:p>
    <w:p w14:paraId="36753D97" w14:textId="77777777" w:rsidR="009B0ED9" w:rsidRPr="00070FA8"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9B0ED9">
        <w:rPr>
          <w:rFonts w:ascii="Consolas" w:eastAsia="Times New Roman" w:hAnsi="Consolas" w:cs="Courier New"/>
          <w:color w:val="DFDFBF"/>
          <w:sz w:val="20"/>
          <w:szCs w:val="20"/>
          <w:lang w:val="en-US"/>
        </w:rPr>
        <w:t>      </w:t>
      </w:r>
      <w:r w:rsidRPr="00070FA8">
        <w:rPr>
          <w:rFonts w:ascii="Consolas" w:eastAsia="Times New Roman" w:hAnsi="Consolas" w:cs="Courier New"/>
          <w:color w:val="8ACCCF"/>
          <w:sz w:val="20"/>
          <w:szCs w:val="20"/>
          <w:lang w:val="en-US"/>
        </w:rPr>
        <w:t>"</w:t>
      </w:r>
      <w:proofErr w:type="spellStart"/>
      <w:r w:rsidRPr="00070FA8">
        <w:rPr>
          <w:rFonts w:ascii="Consolas" w:eastAsia="Times New Roman" w:hAnsi="Consolas" w:cs="Courier New"/>
          <w:color w:val="8ACCCF"/>
          <w:sz w:val="20"/>
          <w:szCs w:val="20"/>
          <w:lang w:val="en-US"/>
        </w:rPr>
        <w:t>fsExpirationDate</w:t>
      </w:r>
      <w:proofErr w:type="spellEnd"/>
      <w:r w:rsidRPr="00070FA8">
        <w:rPr>
          <w:rFonts w:ascii="Consolas" w:eastAsia="Times New Roman" w:hAnsi="Consolas" w:cs="Courier New"/>
          <w:color w:val="8ACCCF"/>
          <w:sz w:val="20"/>
          <w:szCs w:val="20"/>
          <w:lang w:val="en-US"/>
        </w:rPr>
        <w:t>"</w:t>
      </w:r>
      <w:r w:rsidRPr="00070FA8">
        <w:rPr>
          <w:rFonts w:ascii="Consolas" w:eastAsia="Times New Roman" w:hAnsi="Consolas" w:cs="Courier New"/>
          <w:color w:val="DFDFBF"/>
          <w:sz w:val="20"/>
          <w:szCs w:val="20"/>
          <w:lang w:val="en-US"/>
        </w:rPr>
        <w:t>: </w:t>
      </w:r>
      <w:r w:rsidRPr="00070FA8">
        <w:rPr>
          <w:rFonts w:ascii="Consolas" w:eastAsia="Times New Roman" w:hAnsi="Consolas" w:cs="Courier New"/>
          <w:color w:val="EFC986"/>
          <w:sz w:val="20"/>
          <w:szCs w:val="20"/>
          <w:lang w:val="en-US"/>
        </w:rPr>
        <w:t>null</w:t>
      </w:r>
    </w:p>
    <w:p w14:paraId="4AC88FB0" w14:textId="77777777" w:rsidR="009B0ED9" w:rsidRPr="00070FA8"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070FA8">
        <w:rPr>
          <w:rFonts w:ascii="Consolas" w:eastAsia="Times New Roman" w:hAnsi="Consolas" w:cs="Courier New"/>
          <w:color w:val="DFDFBF"/>
          <w:sz w:val="20"/>
          <w:szCs w:val="20"/>
          <w:lang w:val="en-US"/>
        </w:rPr>
        <w:t>    }</w:t>
      </w:r>
    </w:p>
    <w:p w14:paraId="0B3D37DF" w14:textId="77777777" w:rsidR="009B0ED9" w:rsidRPr="00070FA8"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070FA8">
        <w:rPr>
          <w:rFonts w:ascii="Consolas" w:eastAsia="Times New Roman" w:hAnsi="Consolas" w:cs="Courier New"/>
          <w:color w:val="DFDFBF"/>
          <w:sz w:val="20"/>
          <w:szCs w:val="20"/>
          <w:lang w:val="en-US"/>
        </w:rPr>
        <w:t>  ]</w:t>
      </w:r>
    </w:p>
    <w:p w14:paraId="46950CD3" w14:textId="77777777" w:rsidR="009B0ED9" w:rsidRPr="00070FA8" w:rsidRDefault="009B0ED9" w:rsidP="009B0ED9">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DFDFBF"/>
          <w:sz w:val="20"/>
          <w:szCs w:val="20"/>
          <w:lang w:val="en-US"/>
        </w:rPr>
      </w:pPr>
      <w:r w:rsidRPr="00070FA8">
        <w:rPr>
          <w:rFonts w:ascii="Consolas" w:eastAsia="Times New Roman" w:hAnsi="Consolas" w:cs="Courier New"/>
          <w:color w:val="DFDFBF"/>
          <w:sz w:val="20"/>
          <w:szCs w:val="20"/>
          <w:lang w:val="en-US"/>
        </w:rPr>
        <w:t>}</w:t>
      </w:r>
    </w:p>
    <w:p w14:paraId="5F19D7F0" w14:textId="77777777" w:rsidR="006F0FD4" w:rsidRDefault="006F0FD4" w:rsidP="006F0FD4">
      <w:pPr>
        <w:spacing w:after="160" w:line="259"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val="en-US" w:eastAsia="en-US"/>
        </w:rPr>
        <w:br w:type="page"/>
      </w:r>
    </w:p>
    <w:p w14:paraId="7D7DF17E" w14:textId="77777777" w:rsidR="004F178F" w:rsidRDefault="004F178F" w:rsidP="004F178F">
      <w:pPr>
        <w:pStyle w:val="1"/>
        <w:rPr>
          <w:lang w:val="en-US"/>
        </w:rPr>
      </w:pPr>
      <w:bookmarkStart w:id="356" w:name="_Toc507539867"/>
      <w:bookmarkStart w:id="357" w:name="_Toc33785074"/>
      <w:r>
        <w:rPr>
          <w:lang w:val="en-US"/>
        </w:rPr>
        <w:lastRenderedPageBreak/>
        <w:t>3. Swagger</w:t>
      </w:r>
      <w:bookmarkEnd w:id="356"/>
      <w:bookmarkEnd w:id="357"/>
    </w:p>
    <w:p w14:paraId="63A670C6" w14:textId="77777777" w:rsidR="00D739A8" w:rsidRDefault="00D739A8" w:rsidP="004F178F">
      <w:pPr>
        <w:rPr>
          <w:lang w:val="en-US"/>
        </w:rPr>
      </w:pPr>
      <w:r w:rsidRPr="00D739A8">
        <w:rPr>
          <w:lang w:val="en-US"/>
        </w:rPr>
        <w:t xml:space="preserve">The </w:t>
      </w:r>
      <w:proofErr w:type="spellStart"/>
      <w:r w:rsidRPr="00D739A8">
        <w:rPr>
          <w:lang w:val="en-US"/>
        </w:rPr>
        <w:t>api</w:t>
      </w:r>
      <w:proofErr w:type="spellEnd"/>
      <w:r w:rsidRPr="00D739A8">
        <w:rPr>
          <w:lang w:val="en-US"/>
        </w:rPr>
        <w:t xml:space="preserve"> description is available as an Open API Specification (PAS).</w:t>
      </w:r>
    </w:p>
    <w:p w14:paraId="03413B78" w14:textId="77777777" w:rsidR="00D739A8" w:rsidRPr="00D739A8" w:rsidRDefault="00D739A8" w:rsidP="004F178F">
      <w:pPr>
        <w:rPr>
          <w:lang w:val="en-US"/>
        </w:rPr>
      </w:pPr>
      <w:r w:rsidRPr="00D739A8">
        <w:rPr>
          <w:lang w:val="en-US"/>
        </w:rPr>
        <w:t>Swagger-</w:t>
      </w:r>
      <w:proofErr w:type="spellStart"/>
      <w:r w:rsidRPr="00D739A8">
        <w:rPr>
          <w:lang w:val="en-US"/>
        </w:rPr>
        <w:t>ui</w:t>
      </w:r>
      <w:proofErr w:type="spellEnd"/>
      <w:r w:rsidRPr="00D739A8">
        <w:rPr>
          <w:lang w:val="en-US"/>
        </w:rPr>
        <w:t xml:space="preserve"> is available by </w:t>
      </w:r>
      <w:proofErr w:type="spellStart"/>
      <w:r w:rsidRPr="00D739A8">
        <w:rPr>
          <w:b/>
          <w:lang w:val="en-US"/>
        </w:rPr>
        <w:t>url</w:t>
      </w:r>
      <w:proofErr w:type="spellEnd"/>
      <w:r w:rsidRPr="00D739A8">
        <w:rPr>
          <w:b/>
          <w:lang w:val="en-US"/>
        </w:rPr>
        <w:t xml:space="preserve"> / swagger</w:t>
      </w:r>
    </w:p>
    <w:p w14:paraId="78930E68" w14:textId="77777777" w:rsidR="004F178F" w:rsidRDefault="00D739A8" w:rsidP="004F178F">
      <w:pPr>
        <w:rPr>
          <w:lang w:val="en-US"/>
        </w:rPr>
      </w:pPr>
      <w:r>
        <w:rPr>
          <w:lang w:val="en-US"/>
        </w:rPr>
        <w:t xml:space="preserve">Specification is available </w:t>
      </w:r>
      <w:proofErr w:type="gramStart"/>
      <w:r>
        <w:rPr>
          <w:lang w:val="en-US"/>
        </w:rPr>
        <w:t xml:space="preserve">by </w:t>
      </w:r>
      <w:r w:rsidR="004F178F" w:rsidRPr="00E45C7F">
        <w:rPr>
          <w:lang w:val="en-US"/>
        </w:rPr>
        <w:t xml:space="preserve"> </w:t>
      </w:r>
      <w:proofErr w:type="spellStart"/>
      <w:r w:rsidR="004F178F">
        <w:rPr>
          <w:lang w:val="en-US"/>
        </w:rPr>
        <w:t>url</w:t>
      </w:r>
      <w:proofErr w:type="spellEnd"/>
      <w:proofErr w:type="gramEnd"/>
      <w:r w:rsidR="004F178F">
        <w:rPr>
          <w:lang w:val="en-US"/>
        </w:rPr>
        <w:t xml:space="preserve"> </w:t>
      </w:r>
      <w:r w:rsidR="004F178F" w:rsidRPr="00E45C7F">
        <w:rPr>
          <w:b/>
          <w:lang w:val="en-US"/>
        </w:rPr>
        <w:t>/swagger/v2/</w:t>
      </w:r>
      <w:proofErr w:type="spellStart"/>
      <w:r w:rsidR="004F178F" w:rsidRPr="00E45C7F">
        <w:rPr>
          <w:b/>
          <w:lang w:val="en-US"/>
        </w:rPr>
        <w:t>swagger.json</w:t>
      </w:r>
      <w:proofErr w:type="spellEnd"/>
      <w:r w:rsidR="004F178F">
        <w:rPr>
          <w:lang w:val="en-US"/>
        </w:rPr>
        <w:t xml:space="preserve"> </w:t>
      </w:r>
    </w:p>
    <w:p w14:paraId="3C9CA53E" w14:textId="77777777" w:rsidR="00D460A0" w:rsidRDefault="00D460A0">
      <w:pPr>
        <w:spacing w:after="160" w:line="259" w:lineRule="auto"/>
        <w:rPr>
          <w:lang w:val="en-US"/>
        </w:rPr>
      </w:pPr>
    </w:p>
    <w:p w14:paraId="607C16DC" w14:textId="77777777" w:rsidR="00D460A0" w:rsidRPr="00D739A8" w:rsidRDefault="00D460A0" w:rsidP="00D460A0">
      <w:pPr>
        <w:pStyle w:val="1"/>
        <w:rPr>
          <w:lang w:val="en-US"/>
        </w:rPr>
      </w:pPr>
      <w:bookmarkStart w:id="358" w:name="_Toc11683684"/>
      <w:bookmarkStart w:id="359" w:name="_Toc33785075"/>
      <w:r w:rsidRPr="00D739A8">
        <w:rPr>
          <w:lang w:val="en-US"/>
        </w:rPr>
        <w:t xml:space="preserve">4. </w:t>
      </w:r>
      <w:r w:rsidR="00445129" w:rsidRPr="00D739A8">
        <w:rPr>
          <w:lang w:val="en-US"/>
        </w:rPr>
        <w:t>Links to the receipt</w:t>
      </w:r>
      <w:r w:rsidRPr="00D739A8">
        <w:rPr>
          <w:lang w:val="en-US"/>
        </w:rPr>
        <w:t>.</w:t>
      </w:r>
      <w:bookmarkEnd w:id="358"/>
      <w:bookmarkEnd w:id="359"/>
    </w:p>
    <w:p w14:paraId="1385DFE0" w14:textId="77777777" w:rsidR="00445129" w:rsidRPr="00445129" w:rsidRDefault="00445129" w:rsidP="00D460A0">
      <w:pPr>
        <w:spacing w:after="160" w:line="259" w:lineRule="auto"/>
        <w:rPr>
          <w:lang w:val="en-US"/>
        </w:rPr>
      </w:pPr>
      <w:r w:rsidRPr="00445129">
        <w:rPr>
          <w:lang w:val="en-US"/>
        </w:rPr>
        <w:t xml:space="preserve">This functionality is enabled in your personal account on the "Settings" page, under "Allow customers access to </w:t>
      </w:r>
      <w:r>
        <w:rPr>
          <w:lang w:val="en-US"/>
        </w:rPr>
        <w:t>receipts</w:t>
      </w:r>
      <w:r w:rsidRPr="00445129">
        <w:rPr>
          <w:lang w:val="en-US"/>
        </w:rPr>
        <w:t>".</w:t>
      </w:r>
    </w:p>
    <w:p w14:paraId="11EA41B6" w14:textId="77777777" w:rsidR="00445129" w:rsidRDefault="00445129" w:rsidP="00D460A0">
      <w:pPr>
        <w:spacing w:after="160" w:line="259" w:lineRule="auto"/>
        <w:rPr>
          <w:lang w:val="en-US"/>
        </w:rPr>
      </w:pPr>
      <w:r w:rsidRPr="00445129">
        <w:rPr>
          <w:lang w:val="en-US"/>
        </w:rPr>
        <w:t>As soon as the request for fiscal processing is processed by the cashier, this link will display the fiscal document in electronic form (receipt). Before that, there will be an inscription about processing the receipt.</w:t>
      </w:r>
    </w:p>
    <w:p w14:paraId="62E79278" w14:textId="77777777" w:rsidR="00D460A0" w:rsidRPr="00445129" w:rsidRDefault="00445129" w:rsidP="00D460A0">
      <w:pPr>
        <w:spacing w:after="160" w:line="259" w:lineRule="auto"/>
        <w:rPr>
          <w:lang w:val="en-US"/>
        </w:rPr>
      </w:pPr>
      <w:r w:rsidRPr="00445129">
        <w:rPr>
          <w:lang w:val="en-US"/>
        </w:rPr>
        <w:t xml:space="preserve">The mask for </w:t>
      </w:r>
      <w:proofErr w:type="gramStart"/>
      <w:r w:rsidRPr="00445129">
        <w:rPr>
          <w:lang w:val="en-US"/>
        </w:rPr>
        <w:t>generating</w:t>
      </w:r>
      <w:r w:rsidR="00D460A0" w:rsidRPr="00445129">
        <w:rPr>
          <w:lang w:val="en-US"/>
        </w:rPr>
        <w:t>:</w:t>
      </w:r>
      <w:proofErr w:type="gramEnd"/>
      <w:r w:rsidR="00D460A0" w:rsidRPr="00445129">
        <w:rPr>
          <w:lang w:val="en-US"/>
        </w:rPr>
        <w:t xml:space="preserve"> https://</w:t>
      </w:r>
      <w:r w:rsidR="00D460A0" w:rsidRPr="00445129">
        <w:rPr>
          <w:b/>
          <w:lang w:val="en-US"/>
        </w:rPr>
        <w:t>{</w:t>
      </w:r>
      <w:r w:rsidR="00D460A0" w:rsidRPr="0086688E">
        <w:rPr>
          <w:b/>
          <w:lang w:val="en-US"/>
        </w:rPr>
        <w:t>url</w:t>
      </w:r>
      <w:r w:rsidR="00D460A0" w:rsidRPr="00445129">
        <w:rPr>
          <w:b/>
          <w:lang w:val="en-US"/>
        </w:rPr>
        <w:t>}/{inn}</w:t>
      </w:r>
      <w:r w:rsidR="00D460A0" w:rsidRPr="00445129">
        <w:rPr>
          <w:lang w:val="en-US"/>
        </w:rPr>
        <w:t>/</w:t>
      </w:r>
      <w:r w:rsidR="00D460A0" w:rsidRPr="00445129">
        <w:rPr>
          <w:b/>
          <w:lang w:val="en-US"/>
        </w:rPr>
        <w:t>{document_id}</w:t>
      </w:r>
    </w:p>
    <w:p w14:paraId="68EAFE00" w14:textId="77777777" w:rsidR="00D460A0" w:rsidRPr="00D55F1E" w:rsidRDefault="00D460A0" w:rsidP="00D460A0">
      <w:pPr>
        <w:spacing w:after="160" w:line="259" w:lineRule="auto"/>
        <w:rPr>
          <w:b/>
          <w:lang w:val="en-US"/>
        </w:rPr>
      </w:pPr>
      <w:r w:rsidRPr="00D55F1E">
        <w:rPr>
          <w:b/>
          <w:lang w:val="en-US"/>
        </w:rPr>
        <w:t>{</w:t>
      </w:r>
      <w:proofErr w:type="spellStart"/>
      <w:r>
        <w:rPr>
          <w:b/>
          <w:lang w:val="en-US"/>
        </w:rPr>
        <w:t>url</w:t>
      </w:r>
      <w:proofErr w:type="spellEnd"/>
      <w:r w:rsidRPr="00D55F1E">
        <w:rPr>
          <w:b/>
          <w:lang w:val="en-US"/>
        </w:rPr>
        <w:t xml:space="preserve">} – </w:t>
      </w:r>
      <w:r w:rsidR="00D55F1E" w:rsidRPr="00D55F1E">
        <w:rPr>
          <w:b/>
          <w:lang w:val="en-US"/>
        </w:rPr>
        <w:t>Address of the service for viewing receipts.</w:t>
      </w:r>
    </w:p>
    <w:p w14:paraId="1A1F423C" w14:textId="77777777" w:rsidR="00D460A0" w:rsidRPr="00F06E67" w:rsidRDefault="00D460A0" w:rsidP="00D460A0">
      <w:pPr>
        <w:spacing w:after="160" w:line="259" w:lineRule="auto"/>
        <w:rPr>
          <w:lang w:val="en-US"/>
        </w:rPr>
      </w:pPr>
      <w:r w:rsidRPr="00F06E67">
        <w:rPr>
          <w:lang w:val="en-US"/>
        </w:rPr>
        <w:t>https://cheques-lk.orangedata.ru/</w:t>
      </w:r>
    </w:p>
    <w:p w14:paraId="3C3CB16B" w14:textId="77777777" w:rsidR="00D55F1E" w:rsidRDefault="00D460A0" w:rsidP="00D460A0">
      <w:pPr>
        <w:spacing w:after="160" w:line="259" w:lineRule="auto"/>
        <w:rPr>
          <w:b/>
          <w:lang w:val="en-US"/>
        </w:rPr>
      </w:pPr>
      <w:r w:rsidRPr="00D55F1E">
        <w:rPr>
          <w:b/>
          <w:lang w:val="en-US"/>
        </w:rPr>
        <w:t xml:space="preserve">{inn} – </w:t>
      </w:r>
      <w:r w:rsidR="00D55F1E">
        <w:rPr>
          <w:b/>
          <w:lang w:val="en-US"/>
        </w:rPr>
        <w:t xml:space="preserve">INN </w:t>
      </w:r>
      <w:r w:rsidR="00D55F1E" w:rsidRPr="00D55F1E">
        <w:rPr>
          <w:b/>
          <w:lang w:val="en-US"/>
        </w:rPr>
        <w:t xml:space="preserve">of the organization for which the </w:t>
      </w:r>
      <w:r w:rsidR="0055358F">
        <w:rPr>
          <w:b/>
          <w:lang w:val="en-US"/>
        </w:rPr>
        <w:t>receipt</w:t>
      </w:r>
      <w:r w:rsidR="00D55F1E" w:rsidRPr="00D55F1E">
        <w:rPr>
          <w:b/>
          <w:lang w:val="en-US"/>
        </w:rPr>
        <w:t xml:space="preserve"> is punched</w:t>
      </w:r>
    </w:p>
    <w:p w14:paraId="7F6F237E" w14:textId="77777777" w:rsidR="00D460A0" w:rsidRPr="00D55F1E" w:rsidRDefault="00D460A0" w:rsidP="00D460A0">
      <w:pPr>
        <w:spacing w:after="160" w:line="259" w:lineRule="auto"/>
        <w:rPr>
          <w:b/>
          <w:lang w:val="en-US"/>
        </w:rPr>
      </w:pPr>
      <w:r w:rsidRPr="00D55F1E">
        <w:rPr>
          <w:b/>
          <w:lang w:val="en-US"/>
        </w:rPr>
        <w:t>{</w:t>
      </w:r>
      <w:proofErr w:type="spellStart"/>
      <w:r w:rsidRPr="00D55F1E">
        <w:rPr>
          <w:b/>
          <w:lang w:val="en-US"/>
        </w:rPr>
        <w:t>document_id</w:t>
      </w:r>
      <w:proofErr w:type="spellEnd"/>
      <w:r w:rsidRPr="00D55F1E">
        <w:rPr>
          <w:b/>
          <w:lang w:val="en-US"/>
        </w:rPr>
        <w:t>} –</w:t>
      </w:r>
      <w:r w:rsidR="00D55F1E" w:rsidRPr="00D55F1E">
        <w:rPr>
          <w:lang w:val="en-US"/>
        </w:rPr>
        <w:t xml:space="preserve"> </w:t>
      </w:r>
      <w:r w:rsidR="00D55F1E" w:rsidRPr="00D55F1E">
        <w:rPr>
          <w:b/>
          <w:lang w:val="en-US"/>
        </w:rPr>
        <w:t>ID of the document that was specified when it was created</w:t>
      </w:r>
    </w:p>
    <w:p w14:paraId="65B19FDE" w14:textId="77777777" w:rsidR="00D460A0" w:rsidRPr="00D55F1E" w:rsidRDefault="00D55F1E" w:rsidP="00D460A0">
      <w:pPr>
        <w:spacing w:after="160" w:line="259" w:lineRule="auto"/>
        <w:rPr>
          <w:lang w:val="en-US"/>
        </w:rPr>
      </w:pPr>
      <w:r>
        <w:rPr>
          <w:lang w:val="en-US"/>
        </w:rPr>
        <w:t>Example</w:t>
      </w:r>
      <w:r w:rsidR="00D460A0" w:rsidRPr="00D55F1E">
        <w:rPr>
          <w:lang w:val="en-US"/>
        </w:rPr>
        <w:t xml:space="preserve">: </w:t>
      </w:r>
      <w:hyperlink r:id="rId22" w:history="1">
        <w:r w:rsidR="00D460A0" w:rsidRPr="00D55F1E">
          <w:rPr>
            <w:rStyle w:val="ac"/>
            <w:lang w:val="en-US"/>
          </w:rPr>
          <w:t>https://cheques-lk.orangedata.ru/9715225506/766eecfb05054fbab35d8c3d9f7d9d16</w:t>
        </w:r>
      </w:hyperlink>
    </w:p>
    <w:p w14:paraId="6A4EF4AB" w14:textId="77777777" w:rsidR="00D460A0" w:rsidRDefault="00D460A0" w:rsidP="00D460A0">
      <w:pPr>
        <w:spacing w:after="160" w:line="259" w:lineRule="auto"/>
      </w:pPr>
      <w:r>
        <w:rPr>
          <w:noProof/>
        </w:rPr>
        <w:drawing>
          <wp:inline distT="0" distB="0" distL="0" distR="0" wp14:anchorId="6D007F16" wp14:editId="4718538C">
            <wp:extent cx="2571750" cy="2571750"/>
            <wp:effectExtent l="0" t="0" r="0" b="0"/>
            <wp:docPr id="2" name="Рисунок 2" descr="http://qrcoder.ru/code/?https%3A%2F%2Fcheques-lk.orangedata.ru%2F9715225506%2F766eecfb05054fbab35d8c3d9f7d9d16&amp;6&a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qrcoder.ru/code/?https%3A%2F%2Fcheques-lk.orangedata.ru%2F9715225506%2F766eecfb05054fbab35d8c3d9f7d9d16&amp;6&amp;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71750" cy="2571750"/>
                    </a:xfrm>
                    <a:prstGeom prst="rect">
                      <a:avLst/>
                    </a:prstGeom>
                    <a:noFill/>
                    <a:ln>
                      <a:noFill/>
                    </a:ln>
                  </pic:spPr>
                </pic:pic>
              </a:graphicData>
            </a:graphic>
          </wp:inline>
        </w:drawing>
      </w:r>
    </w:p>
    <w:p w14:paraId="720D28F9" w14:textId="77777777" w:rsidR="004F178F" w:rsidRDefault="004F178F">
      <w:pPr>
        <w:spacing w:after="160" w:line="259" w:lineRule="auto"/>
        <w:rPr>
          <w:lang w:val="en-US"/>
        </w:rPr>
      </w:pPr>
    </w:p>
    <w:p w14:paraId="70622AAD" w14:textId="77777777" w:rsidR="001D3461" w:rsidRDefault="001D3461">
      <w:pPr>
        <w:spacing w:after="160" w:line="259" w:lineRule="auto"/>
        <w:rPr>
          <w:lang w:val="en-US"/>
        </w:rPr>
      </w:pPr>
    </w:p>
    <w:p w14:paraId="09EB3FB3" w14:textId="77777777" w:rsidR="001D3461" w:rsidRDefault="001D3461">
      <w:pPr>
        <w:spacing w:after="160" w:line="259" w:lineRule="auto"/>
        <w:rPr>
          <w:lang w:val="en-US"/>
        </w:rPr>
      </w:pPr>
    </w:p>
    <w:p w14:paraId="20F77B1D" w14:textId="77777777" w:rsidR="001D3461" w:rsidRDefault="001D3461">
      <w:pPr>
        <w:spacing w:after="160" w:line="259" w:lineRule="auto"/>
        <w:rPr>
          <w:lang w:val="en-US"/>
        </w:rPr>
      </w:pPr>
    </w:p>
    <w:p w14:paraId="0BC74C08" w14:textId="41EA5FC2" w:rsidR="001D3461" w:rsidRPr="008E2982" w:rsidRDefault="008E2982" w:rsidP="008E2982">
      <w:pPr>
        <w:pStyle w:val="1"/>
        <w:rPr>
          <w:lang w:val="en-US"/>
        </w:rPr>
      </w:pPr>
      <w:bookmarkStart w:id="360" w:name="_Toc33785076"/>
      <w:r w:rsidRPr="008E2982">
        <w:rPr>
          <w:lang w:val="en-US"/>
        </w:rPr>
        <w:t>5.</w:t>
      </w:r>
      <w:r w:rsidR="001D3461" w:rsidRPr="008E2982">
        <w:rPr>
          <w:lang w:val="en-US"/>
        </w:rPr>
        <w:t>Change Log</w:t>
      </w:r>
      <w:bookmarkEnd w:id="360"/>
    </w:p>
    <w:p w14:paraId="77BC97A9" w14:textId="77777777" w:rsidR="001D3461" w:rsidRPr="001D3461" w:rsidRDefault="001D3461" w:rsidP="001D3461">
      <w:pPr>
        <w:spacing w:after="160" w:line="259" w:lineRule="auto"/>
        <w:rPr>
          <w:lang w:val="en-US"/>
        </w:rPr>
      </w:pPr>
    </w:p>
    <w:p w14:paraId="1913168C" w14:textId="6F41ED4D" w:rsidR="001D3461" w:rsidRPr="008E2982" w:rsidRDefault="008E2982" w:rsidP="008E2982">
      <w:pPr>
        <w:spacing w:after="160" w:line="259" w:lineRule="auto"/>
        <w:ind w:firstLine="708"/>
        <w:rPr>
          <w:b/>
          <w:lang w:val="en-US"/>
        </w:rPr>
      </w:pPr>
      <w:r>
        <w:rPr>
          <w:b/>
          <w:lang w:val="en-US"/>
        </w:rPr>
        <w:t xml:space="preserve">Version 0.1.0 </w:t>
      </w:r>
      <w:r w:rsidR="003D573F">
        <w:rPr>
          <w:b/>
          <w:lang w:val="en-US"/>
        </w:rPr>
        <w:t>from</w:t>
      </w:r>
      <w:r>
        <w:rPr>
          <w:b/>
          <w:lang w:val="en-US"/>
        </w:rPr>
        <w:t xml:space="preserve"> 13</w:t>
      </w:r>
      <w:r w:rsidRPr="008E2982">
        <w:rPr>
          <w:b/>
          <w:lang w:val="en-US"/>
        </w:rPr>
        <w:t>.</w:t>
      </w:r>
      <w:r w:rsidRPr="00155245">
        <w:rPr>
          <w:b/>
          <w:lang w:val="en-US"/>
        </w:rPr>
        <w:t>02</w:t>
      </w:r>
      <w:r w:rsidRPr="008E2982">
        <w:rPr>
          <w:b/>
          <w:lang w:val="en-US"/>
        </w:rPr>
        <w:t>.</w:t>
      </w:r>
      <w:r w:rsidR="001D3461" w:rsidRPr="008E2982">
        <w:rPr>
          <w:b/>
          <w:lang w:val="en-US"/>
        </w:rPr>
        <w:t>2017</w:t>
      </w:r>
    </w:p>
    <w:p w14:paraId="0C54BEEC" w14:textId="77777777" w:rsidR="001D3461" w:rsidRPr="001D3461" w:rsidRDefault="001D3461" w:rsidP="00CC31F3">
      <w:pPr>
        <w:spacing w:after="160" w:line="259" w:lineRule="auto"/>
        <w:ind w:firstLine="708"/>
        <w:rPr>
          <w:lang w:val="en-US"/>
        </w:rPr>
      </w:pPr>
      <w:r w:rsidRPr="001D3461">
        <w:rPr>
          <w:lang w:val="en-US"/>
        </w:rPr>
        <w:t>First version.</w:t>
      </w:r>
    </w:p>
    <w:p w14:paraId="2A2D10D8" w14:textId="2DB78598" w:rsidR="001D3461" w:rsidRPr="008E2982" w:rsidRDefault="008E2982" w:rsidP="008E2982">
      <w:pPr>
        <w:spacing w:after="160" w:line="259" w:lineRule="auto"/>
        <w:ind w:firstLine="708"/>
        <w:rPr>
          <w:b/>
          <w:lang w:val="en-US"/>
        </w:rPr>
      </w:pPr>
      <w:r>
        <w:rPr>
          <w:b/>
          <w:lang w:val="en-US"/>
        </w:rPr>
        <w:t xml:space="preserve">Version 0.2.0 </w:t>
      </w:r>
      <w:r w:rsidR="003D573F">
        <w:rPr>
          <w:b/>
          <w:lang w:val="en-US"/>
        </w:rPr>
        <w:t>from</w:t>
      </w:r>
      <w:r>
        <w:rPr>
          <w:b/>
          <w:lang w:val="en-US"/>
        </w:rPr>
        <w:t xml:space="preserve"> 17</w:t>
      </w:r>
      <w:r w:rsidR="001D3461" w:rsidRPr="008E2982">
        <w:rPr>
          <w:b/>
          <w:lang w:val="en-US"/>
        </w:rPr>
        <w:t>.</w:t>
      </w:r>
      <w:r>
        <w:rPr>
          <w:b/>
          <w:lang w:val="en-US"/>
        </w:rPr>
        <w:t>02</w:t>
      </w:r>
      <w:r w:rsidR="001D3461" w:rsidRPr="008E2982">
        <w:rPr>
          <w:b/>
          <w:lang w:val="en-US"/>
        </w:rPr>
        <w:t>.2017</w:t>
      </w:r>
    </w:p>
    <w:p w14:paraId="1DEBEF49" w14:textId="77777777" w:rsidR="001D3461" w:rsidRPr="001D3461" w:rsidRDefault="001D3461" w:rsidP="00CC31F3">
      <w:pPr>
        <w:spacing w:after="160" w:line="259" w:lineRule="auto"/>
        <w:ind w:firstLine="708"/>
        <w:rPr>
          <w:lang w:val="en-US"/>
        </w:rPr>
      </w:pPr>
      <w:r w:rsidRPr="001D3461">
        <w:rPr>
          <w:lang w:val="en-US"/>
        </w:rPr>
        <w:lastRenderedPageBreak/>
        <w:t>The contents of the check and the data issued upon request of the document status have been changed.</w:t>
      </w:r>
    </w:p>
    <w:p w14:paraId="7F477B90" w14:textId="1D30856E" w:rsidR="001D3461" w:rsidRPr="008E2982" w:rsidRDefault="001D3461" w:rsidP="008E2982">
      <w:pPr>
        <w:spacing w:after="160" w:line="259" w:lineRule="auto"/>
        <w:ind w:firstLine="708"/>
        <w:rPr>
          <w:b/>
          <w:lang w:val="en-US"/>
        </w:rPr>
      </w:pPr>
      <w:r w:rsidRPr="008E2982">
        <w:rPr>
          <w:b/>
          <w:lang w:val="en-US"/>
        </w:rPr>
        <w:t xml:space="preserve">Version 0.3.0 </w:t>
      </w:r>
      <w:r w:rsidR="008E2982">
        <w:rPr>
          <w:b/>
          <w:lang w:val="en-US"/>
        </w:rPr>
        <w:t>of</w:t>
      </w:r>
      <w:r w:rsidRPr="008E2982">
        <w:rPr>
          <w:b/>
          <w:lang w:val="en-US"/>
        </w:rPr>
        <w:t xml:space="preserve"> </w:t>
      </w:r>
      <w:r w:rsidR="008E2982">
        <w:rPr>
          <w:b/>
          <w:lang w:val="en-US"/>
        </w:rPr>
        <w:t>21.02.</w:t>
      </w:r>
      <w:r w:rsidRPr="008E2982">
        <w:rPr>
          <w:b/>
          <w:lang w:val="en-US"/>
        </w:rPr>
        <w:t>2017</w:t>
      </w:r>
    </w:p>
    <w:p w14:paraId="745C3E6B" w14:textId="77777777" w:rsidR="001D3461" w:rsidRPr="001D3461" w:rsidRDefault="001D3461" w:rsidP="00CC31F3">
      <w:pPr>
        <w:spacing w:after="160" w:line="259" w:lineRule="auto"/>
        <w:ind w:firstLine="708"/>
        <w:rPr>
          <w:lang w:val="en-US"/>
        </w:rPr>
      </w:pPr>
      <w:r w:rsidRPr="001D3461">
        <w:rPr>
          <w:lang w:val="en-US"/>
        </w:rPr>
        <w:t xml:space="preserve">The time given </w:t>
      </w:r>
      <w:proofErr w:type="gramStart"/>
      <w:r w:rsidRPr="001D3461">
        <w:rPr>
          <w:lang w:val="en-US"/>
        </w:rPr>
        <w:t>as a result of</w:t>
      </w:r>
      <w:proofErr w:type="gramEnd"/>
      <w:r w:rsidRPr="001D3461">
        <w:rPr>
          <w:lang w:val="en-US"/>
        </w:rPr>
        <w:t xml:space="preserve"> breaking the check to the local one, clarification on the price of the goods, the sign of sending to the OFD and the receipt data has been changed.</w:t>
      </w:r>
    </w:p>
    <w:p w14:paraId="11D3797F" w14:textId="436ED334" w:rsidR="001D3461" w:rsidRPr="008E2982" w:rsidRDefault="008E2982" w:rsidP="008E2982">
      <w:pPr>
        <w:spacing w:after="160" w:line="259" w:lineRule="auto"/>
        <w:ind w:firstLine="708"/>
        <w:rPr>
          <w:b/>
          <w:lang w:val="en-US"/>
        </w:rPr>
      </w:pPr>
      <w:r>
        <w:rPr>
          <w:b/>
          <w:lang w:val="en-US"/>
        </w:rPr>
        <w:t xml:space="preserve">Version 0.4.0 </w:t>
      </w:r>
      <w:r w:rsidR="003D573F">
        <w:rPr>
          <w:b/>
          <w:lang w:val="en-US"/>
        </w:rPr>
        <w:t>from</w:t>
      </w:r>
      <w:r>
        <w:rPr>
          <w:b/>
          <w:lang w:val="en-US"/>
        </w:rPr>
        <w:t xml:space="preserve"> 2</w:t>
      </w:r>
      <w:r w:rsidR="001D3461" w:rsidRPr="008E2982">
        <w:rPr>
          <w:b/>
          <w:lang w:val="en-US"/>
        </w:rPr>
        <w:t>3</w:t>
      </w:r>
      <w:r>
        <w:rPr>
          <w:b/>
          <w:lang w:val="en-US"/>
        </w:rPr>
        <w:t>.03.</w:t>
      </w:r>
      <w:r w:rsidR="001D3461" w:rsidRPr="008E2982">
        <w:rPr>
          <w:b/>
          <w:lang w:val="en-US"/>
        </w:rPr>
        <w:t>2017</w:t>
      </w:r>
    </w:p>
    <w:p w14:paraId="78E8C2E4" w14:textId="77777777" w:rsidR="001D3461" w:rsidRPr="001D3461" w:rsidRDefault="001D3461" w:rsidP="00CC31F3">
      <w:pPr>
        <w:spacing w:after="160" w:line="259" w:lineRule="auto"/>
        <w:ind w:firstLine="708"/>
        <w:rPr>
          <w:lang w:val="en-US"/>
        </w:rPr>
      </w:pPr>
      <w:r w:rsidRPr="001D3461">
        <w:rPr>
          <w:lang w:val="en-US"/>
        </w:rPr>
        <w:t>The values ​​of the parameters of the taxation system and type of payment are added, the group attribute is added to the registration request.</w:t>
      </w:r>
    </w:p>
    <w:p w14:paraId="1489A928" w14:textId="38ACE784" w:rsidR="001D3461" w:rsidRPr="008E2982" w:rsidRDefault="001D3461" w:rsidP="008E2982">
      <w:pPr>
        <w:spacing w:after="160" w:line="259" w:lineRule="auto"/>
        <w:ind w:firstLine="708"/>
        <w:rPr>
          <w:b/>
          <w:lang w:val="en-US"/>
        </w:rPr>
      </w:pPr>
      <w:r w:rsidRPr="008E2982">
        <w:rPr>
          <w:b/>
          <w:lang w:val="en-US"/>
        </w:rPr>
        <w:t>Version 0.5.0</w:t>
      </w:r>
      <w:r w:rsidR="003D573F">
        <w:rPr>
          <w:b/>
          <w:lang w:val="en-US"/>
        </w:rPr>
        <w:t xml:space="preserve"> from</w:t>
      </w:r>
      <w:r w:rsidRPr="008E2982">
        <w:rPr>
          <w:b/>
          <w:lang w:val="en-US"/>
        </w:rPr>
        <w:t xml:space="preserve"> </w:t>
      </w:r>
      <w:r w:rsidR="008E2982">
        <w:rPr>
          <w:b/>
          <w:lang w:val="en-US"/>
        </w:rPr>
        <w:t>13.04.</w:t>
      </w:r>
      <w:r w:rsidRPr="008E2982">
        <w:rPr>
          <w:b/>
          <w:lang w:val="en-US"/>
        </w:rPr>
        <w:t>2017</w:t>
      </w:r>
    </w:p>
    <w:p w14:paraId="002B0E9F" w14:textId="77777777" w:rsidR="001D3461" w:rsidRPr="001D3461" w:rsidRDefault="001D3461" w:rsidP="00CC31F3">
      <w:pPr>
        <w:spacing w:after="160" w:line="259" w:lineRule="auto"/>
        <w:ind w:firstLine="708"/>
        <w:rPr>
          <w:lang w:val="en-US"/>
        </w:rPr>
      </w:pPr>
      <w:r w:rsidRPr="001D3461">
        <w:rPr>
          <w:lang w:val="en-US"/>
        </w:rPr>
        <w:t>The sign of sending to the OFD and the receipt data has been removed.</w:t>
      </w:r>
    </w:p>
    <w:p w14:paraId="0EDC87E3" w14:textId="1886A3E6" w:rsidR="001D3461" w:rsidRPr="008E2982" w:rsidRDefault="001D3461" w:rsidP="008E2982">
      <w:pPr>
        <w:spacing w:after="160" w:line="259" w:lineRule="auto"/>
        <w:ind w:firstLine="708"/>
        <w:rPr>
          <w:b/>
          <w:lang w:val="en-US"/>
        </w:rPr>
      </w:pPr>
      <w:r w:rsidRPr="008E2982">
        <w:rPr>
          <w:b/>
          <w:lang w:val="en-US"/>
        </w:rPr>
        <w:t xml:space="preserve">Version 2.0.0 </w:t>
      </w:r>
      <w:r w:rsidR="003D573F">
        <w:rPr>
          <w:b/>
          <w:lang w:val="en-US"/>
        </w:rPr>
        <w:t xml:space="preserve">from </w:t>
      </w:r>
      <w:r w:rsidRPr="008E2982">
        <w:rPr>
          <w:b/>
          <w:lang w:val="en-US"/>
        </w:rPr>
        <w:t>05.24.2017</w:t>
      </w:r>
    </w:p>
    <w:p w14:paraId="3D55C3B1" w14:textId="3646A173" w:rsidR="001D3461" w:rsidRPr="001D3461" w:rsidRDefault="001D3461" w:rsidP="00CC31F3">
      <w:pPr>
        <w:spacing w:after="160" w:line="259" w:lineRule="auto"/>
        <w:ind w:firstLine="708"/>
        <w:rPr>
          <w:lang w:val="en-US"/>
        </w:rPr>
      </w:pPr>
      <w:r w:rsidRPr="001D3461">
        <w:rPr>
          <w:lang w:val="en-US"/>
        </w:rPr>
        <w:t xml:space="preserve">Added </w:t>
      </w:r>
      <w:r w:rsidR="00190E26">
        <w:rPr>
          <w:lang w:val="en-US"/>
        </w:rPr>
        <w:t>INN</w:t>
      </w:r>
      <w:r w:rsidRPr="001D3461">
        <w:rPr>
          <w:lang w:val="en-US"/>
        </w:rPr>
        <w:t xml:space="preserve"> to the document status request.</w:t>
      </w:r>
    </w:p>
    <w:p w14:paraId="1E41364D" w14:textId="77777777" w:rsidR="001D3461" w:rsidRPr="001D3461" w:rsidRDefault="001D3461" w:rsidP="00CC31F3">
      <w:pPr>
        <w:spacing w:after="160" w:line="259" w:lineRule="auto"/>
        <w:ind w:firstLine="708"/>
        <w:rPr>
          <w:lang w:val="en-US"/>
        </w:rPr>
      </w:pPr>
      <w:r w:rsidRPr="001D3461">
        <w:rPr>
          <w:lang w:val="en-US"/>
        </w:rPr>
        <w:t>Changed API version to v2.</w:t>
      </w:r>
    </w:p>
    <w:p w14:paraId="46CCDB39" w14:textId="61A7E2D9" w:rsidR="001D3461" w:rsidRPr="008E2982" w:rsidRDefault="001D3461" w:rsidP="008E2982">
      <w:pPr>
        <w:spacing w:after="160" w:line="259" w:lineRule="auto"/>
        <w:ind w:firstLine="708"/>
        <w:rPr>
          <w:b/>
          <w:lang w:val="en-US"/>
        </w:rPr>
      </w:pPr>
      <w:r w:rsidRPr="008E2982">
        <w:rPr>
          <w:b/>
          <w:lang w:val="en-US"/>
        </w:rPr>
        <w:t xml:space="preserve">Version 2.1.0 </w:t>
      </w:r>
      <w:r w:rsidR="003D573F">
        <w:rPr>
          <w:b/>
          <w:lang w:val="en-US"/>
        </w:rPr>
        <w:t>from</w:t>
      </w:r>
      <w:r w:rsidRPr="008E2982">
        <w:rPr>
          <w:b/>
          <w:lang w:val="en-US"/>
        </w:rPr>
        <w:t xml:space="preserve"> </w:t>
      </w:r>
      <w:r w:rsidR="008E2982">
        <w:rPr>
          <w:b/>
          <w:lang w:val="en-US"/>
        </w:rPr>
        <w:t>29.05.</w:t>
      </w:r>
      <w:r w:rsidRPr="008E2982">
        <w:rPr>
          <w:b/>
          <w:lang w:val="en-US"/>
        </w:rPr>
        <w:t>2017</w:t>
      </w:r>
    </w:p>
    <w:p w14:paraId="3C02FCD6" w14:textId="77777777" w:rsidR="001D3461" w:rsidRPr="001D3461" w:rsidRDefault="001D3461" w:rsidP="00CC31F3">
      <w:pPr>
        <w:spacing w:after="160" w:line="259" w:lineRule="auto"/>
        <w:ind w:firstLine="708"/>
        <w:rPr>
          <w:lang w:val="en-US"/>
        </w:rPr>
      </w:pPr>
      <w:r w:rsidRPr="001D3461">
        <w:rPr>
          <w:lang w:val="en-US"/>
        </w:rPr>
        <w:t>Added clarification about the default group.</w:t>
      </w:r>
    </w:p>
    <w:p w14:paraId="59AA837E" w14:textId="77777777" w:rsidR="001D3461" w:rsidRPr="001D3461" w:rsidRDefault="001D3461" w:rsidP="00CC31F3">
      <w:pPr>
        <w:spacing w:after="160" w:line="259" w:lineRule="auto"/>
        <w:ind w:firstLine="708"/>
        <w:rPr>
          <w:lang w:val="en-US"/>
        </w:rPr>
      </w:pPr>
      <w:r w:rsidRPr="001D3461">
        <w:rPr>
          <w:lang w:val="en-US"/>
        </w:rPr>
        <w:t>Added mention of swagger.</w:t>
      </w:r>
    </w:p>
    <w:p w14:paraId="7D836C3C" w14:textId="72323B09" w:rsidR="001D3461" w:rsidRPr="008E2982" w:rsidRDefault="001D3461" w:rsidP="008E2982">
      <w:pPr>
        <w:spacing w:after="160" w:line="259" w:lineRule="auto"/>
        <w:ind w:firstLine="708"/>
        <w:rPr>
          <w:b/>
          <w:lang w:val="en-US"/>
        </w:rPr>
      </w:pPr>
      <w:r w:rsidRPr="008E2982">
        <w:rPr>
          <w:b/>
          <w:lang w:val="en-US"/>
        </w:rPr>
        <w:t xml:space="preserve">Version 2.2.0 </w:t>
      </w:r>
      <w:proofErr w:type="gramStart"/>
      <w:r w:rsidR="003D573F">
        <w:rPr>
          <w:b/>
          <w:lang w:val="en-US"/>
        </w:rPr>
        <w:t xml:space="preserve">from </w:t>
      </w:r>
      <w:r w:rsidR="008E2982">
        <w:rPr>
          <w:b/>
          <w:lang w:val="en-US"/>
        </w:rPr>
        <w:t xml:space="preserve"> 01.</w:t>
      </w:r>
      <w:r w:rsidRPr="008E2982">
        <w:rPr>
          <w:b/>
          <w:lang w:val="en-US"/>
        </w:rPr>
        <w:t>0</w:t>
      </w:r>
      <w:r w:rsidR="008E2982">
        <w:rPr>
          <w:b/>
          <w:lang w:val="en-US"/>
        </w:rPr>
        <w:t>6.</w:t>
      </w:r>
      <w:r w:rsidRPr="008E2982">
        <w:rPr>
          <w:b/>
          <w:lang w:val="en-US"/>
        </w:rPr>
        <w:t>2017</w:t>
      </w:r>
      <w:proofErr w:type="gramEnd"/>
    </w:p>
    <w:p w14:paraId="35DC367A" w14:textId="77777777" w:rsidR="001D3461" w:rsidRPr="001D3461" w:rsidRDefault="001D3461" w:rsidP="00CC31F3">
      <w:pPr>
        <w:spacing w:after="160" w:line="259" w:lineRule="auto"/>
        <w:ind w:firstLine="708"/>
        <w:rPr>
          <w:lang w:val="en-US"/>
        </w:rPr>
      </w:pPr>
      <w:r w:rsidRPr="001D3461">
        <w:rPr>
          <w:lang w:val="en-US"/>
        </w:rPr>
        <w:t>Added examples of signature generation on php and .net core and clarification on the used padding.</w:t>
      </w:r>
    </w:p>
    <w:p w14:paraId="5C22C9C0" w14:textId="61294F3B" w:rsidR="001D3461" w:rsidRPr="008E2982" w:rsidRDefault="001D3461" w:rsidP="008E2982">
      <w:pPr>
        <w:spacing w:after="160" w:line="259" w:lineRule="auto"/>
        <w:ind w:firstLine="708"/>
        <w:rPr>
          <w:b/>
          <w:lang w:val="en-US"/>
        </w:rPr>
      </w:pPr>
      <w:r w:rsidRPr="008E2982">
        <w:rPr>
          <w:b/>
          <w:lang w:val="en-US"/>
        </w:rPr>
        <w:t xml:space="preserve">Version 2.3.0 </w:t>
      </w:r>
      <w:r w:rsidR="003D573F">
        <w:rPr>
          <w:b/>
          <w:lang w:val="en-US"/>
        </w:rPr>
        <w:t>from</w:t>
      </w:r>
      <w:r w:rsidRPr="008E2982">
        <w:rPr>
          <w:b/>
          <w:lang w:val="en-US"/>
        </w:rPr>
        <w:t xml:space="preserve"> </w:t>
      </w:r>
      <w:r w:rsidR="008E2982">
        <w:rPr>
          <w:b/>
          <w:lang w:val="en-US"/>
        </w:rPr>
        <w:t>07.</w:t>
      </w:r>
      <w:r w:rsidRPr="008E2982">
        <w:rPr>
          <w:b/>
          <w:lang w:val="en-US"/>
        </w:rPr>
        <w:t>0</w:t>
      </w:r>
      <w:r w:rsidR="008E2982">
        <w:rPr>
          <w:b/>
          <w:lang w:val="en-US"/>
        </w:rPr>
        <w:t>6.</w:t>
      </w:r>
      <w:r w:rsidRPr="008E2982">
        <w:rPr>
          <w:b/>
          <w:lang w:val="en-US"/>
        </w:rPr>
        <w:t>2017</w:t>
      </w:r>
    </w:p>
    <w:p w14:paraId="3DA2A603" w14:textId="77777777" w:rsidR="001D3461" w:rsidRPr="001D3461" w:rsidRDefault="001D3461" w:rsidP="00CC31F3">
      <w:pPr>
        <w:spacing w:after="160" w:line="259" w:lineRule="auto"/>
        <w:ind w:firstLine="708"/>
        <w:rPr>
          <w:lang w:val="en-US"/>
        </w:rPr>
      </w:pPr>
      <w:r w:rsidRPr="001D3461">
        <w:rPr>
          <w:lang w:val="en-US"/>
        </w:rPr>
        <w:t>Added description of 401 errors.</w:t>
      </w:r>
    </w:p>
    <w:p w14:paraId="23C7A412" w14:textId="77777777" w:rsidR="001D3461" w:rsidRPr="001D3461" w:rsidRDefault="001D3461" w:rsidP="00CC31F3">
      <w:pPr>
        <w:spacing w:after="160" w:line="259" w:lineRule="auto"/>
        <w:ind w:firstLine="708"/>
        <w:rPr>
          <w:lang w:val="en-US"/>
        </w:rPr>
      </w:pPr>
      <w:r w:rsidRPr="001D3461">
        <w:rPr>
          <w:lang w:val="en-US"/>
        </w:rPr>
        <w:t>Added an example of generating a signature on .net full.</w:t>
      </w:r>
    </w:p>
    <w:p w14:paraId="3CEE1E5B" w14:textId="260D37FC" w:rsidR="001D3461" w:rsidRPr="008E2982" w:rsidRDefault="001D3461" w:rsidP="008E2982">
      <w:pPr>
        <w:spacing w:after="160" w:line="259" w:lineRule="auto"/>
        <w:ind w:firstLine="708"/>
        <w:rPr>
          <w:b/>
          <w:lang w:val="en-US"/>
        </w:rPr>
      </w:pPr>
      <w:r w:rsidRPr="008E2982">
        <w:rPr>
          <w:b/>
          <w:lang w:val="en-US"/>
        </w:rPr>
        <w:t xml:space="preserve">Version 2.4.0 </w:t>
      </w:r>
      <w:r w:rsidR="003D573F">
        <w:rPr>
          <w:b/>
          <w:lang w:val="en-US"/>
        </w:rPr>
        <w:t xml:space="preserve">from </w:t>
      </w:r>
      <w:r w:rsidR="008E2982">
        <w:rPr>
          <w:b/>
          <w:lang w:val="en-US"/>
        </w:rPr>
        <w:t>14.</w:t>
      </w:r>
      <w:r w:rsidR="005D0B6A">
        <w:rPr>
          <w:b/>
          <w:lang w:val="en-US"/>
        </w:rPr>
        <w:t>06.</w:t>
      </w:r>
      <w:r w:rsidRPr="008E2982">
        <w:rPr>
          <w:b/>
          <w:lang w:val="en-US"/>
        </w:rPr>
        <w:t>2017</w:t>
      </w:r>
    </w:p>
    <w:p w14:paraId="160F5E68" w14:textId="77777777" w:rsidR="001D3461" w:rsidRPr="001D3461" w:rsidRDefault="001D3461" w:rsidP="00CC31F3">
      <w:pPr>
        <w:spacing w:after="160" w:line="259" w:lineRule="auto"/>
        <w:ind w:firstLine="708"/>
        <w:rPr>
          <w:lang w:val="en-US"/>
        </w:rPr>
      </w:pPr>
      <w:r w:rsidRPr="001D3461">
        <w:rPr>
          <w:lang w:val="en-US"/>
        </w:rPr>
        <w:t>Added an example of generating a signature in php.</w:t>
      </w:r>
    </w:p>
    <w:p w14:paraId="66A56AFC" w14:textId="0452981A" w:rsidR="001D3461" w:rsidRPr="00144920" w:rsidRDefault="001D3461" w:rsidP="005D0B6A">
      <w:pPr>
        <w:spacing w:after="160" w:line="259" w:lineRule="auto"/>
        <w:ind w:firstLine="708"/>
        <w:rPr>
          <w:b/>
          <w:lang w:val="en-US"/>
        </w:rPr>
      </w:pPr>
      <w:r w:rsidRPr="00144920">
        <w:rPr>
          <w:b/>
          <w:lang w:val="en-US"/>
        </w:rPr>
        <w:t xml:space="preserve">Version 2.5.0 </w:t>
      </w:r>
      <w:r w:rsidR="003D573F">
        <w:rPr>
          <w:b/>
          <w:lang w:val="en-US"/>
        </w:rPr>
        <w:t>from</w:t>
      </w:r>
      <w:r w:rsidR="00144920">
        <w:rPr>
          <w:b/>
          <w:lang w:val="en-US"/>
        </w:rPr>
        <w:t xml:space="preserve"> 19.06.</w:t>
      </w:r>
      <w:r w:rsidRPr="00144920">
        <w:rPr>
          <w:b/>
          <w:lang w:val="en-US"/>
        </w:rPr>
        <w:t>2017</w:t>
      </w:r>
    </w:p>
    <w:p w14:paraId="73063004" w14:textId="77777777" w:rsidR="001D3461" w:rsidRPr="001D3461" w:rsidRDefault="001D3461" w:rsidP="00CC31F3">
      <w:pPr>
        <w:spacing w:after="160" w:line="259" w:lineRule="auto"/>
        <w:ind w:firstLine="708"/>
        <w:rPr>
          <w:lang w:val="en-US"/>
        </w:rPr>
      </w:pPr>
      <w:r w:rsidRPr="001D3461">
        <w:rPr>
          <w:lang w:val="en-US"/>
        </w:rPr>
        <w:t>The message format is aligned with what the API returns.</w:t>
      </w:r>
    </w:p>
    <w:p w14:paraId="4F6D0DED" w14:textId="77777777" w:rsidR="001D3461" w:rsidRPr="001D3461" w:rsidRDefault="001D3461" w:rsidP="00CC31F3">
      <w:pPr>
        <w:spacing w:after="160" w:line="259" w:lineRule="auto"/>
        <w:ind w:firstLine="708"/>
        <w:rPr>
          <w:lang w:val="en-US"/>
        </w:rPr>
      </w:pPr>
      <w:r w:rsidRPr="001D3461">
        <w:rPr>
          <w:lang w:val="en-US"/>
        </w:rPr>
        <w:t>Added example response with an error.</w:t>
      </w:r>
    </w:p>
    <w:p w14:paraId="25BC1C55" w14:textId="114CB12A" w:rsidR="001D3461" w:rsidRPr="00144920" w:rsidRDefault="00144920" w:rsidP="005D0B6A">
      <w:pPr>
        <w:spacing w:after="160" w:line="259" w:lineRule="auto"/>
        <w:ind w:firstLine="708"/>
        <w:rPr>
          <w:b/>
          <w:lang w:val="en-US"/>
        </w:rPr>
      </w:pPr>
      <w:r>
        <w:rPr>
          <w:b/>
          <w:lang w:val="en-US"/>
        </w:rPr>
        <w:t xml:space="preserve">Version 2.6.0 </w:t>
      </w:r>
      <w:r w:rsidR="003D573F">
        <w:rPr>
          <w:b/>
          <w:lang w:val="en-US"/>
        </w:rPr>
        <w:t>from</w:t>
      </w:r>
      <w:r>
        <w:rPr>
          <w:b/>
          <w:lang w:val="en-US"/>
        </w:rPr>
        <w:t xml:space="preserve"> 20.06.</w:t>
      </w:r>
      <w:r w:rsidR="001D3461" w:rsidRPr="00144920">
        <w:rPr>
          <w:b/>
          <w:lang w:val="en-US"/>
        </w:rPr>
        <w:t>2017</w:t>
      </w:r>
    </w:p>
    <w:p w14:paraId="3C97BD8C" w14:textId="77777777" w:rsidR="001D3461" w:rsidRPr="001D3461" w:rsidRDefault="001D3461" w:rsidP="00CC31F3">
      <w:pPr>
        <w:spacing w:after="160" w:line="259" w:lineRule="auto"/>
        <w:ind w:firstLine="708"/>
        <w:rPr>
          <w:lang w:val="en-US"/>
        </w:rPr>
      </w:pPr>
      <w:r w:rsidRPr="001D3461">
        <w:rPr>
          <w:lang w:val="en-US"/>
        </w:rPr>
        <w:t xml:space="preserve">Added an example of creating a signature on php using </w:t>
      </w:r>
      <w:proofErr w:type="spellStart"/>
      <w:r w:rsidRPr="001D3461">
        <w:rPr>
          <w:lang w:val="en-US"/>
        </w:rPr>
        <w:t>openssl</w:t>
      </w:r>
      <w:proofErr w:type="spellEnd"/>
      <w:r w:rsidRPr="001D3461">
        <w:rPr>
          <w:lang w:val="en-US"/>
        </w:rPr>
        <w:t>.</w:t>
      </w:r>
    </w:p>
    <w:p w14:paraId="244F8771" w14:textId="26F0BF5A" w:rsidR="001D3461" w:rsidRPr="00144920" w:rsidRDefault="00144920" w:rsidP="005D0B6A">
      <w:pPr>
        <w:spacing w:after="160" w:line="259" w:lineRule="auto"/>
        <w:ind w:firstLine="708"/>
        <w:rPr>
          <w:b/>
          <w:lang w:val="en-US"/>
        </w:rPr>
      </w:pPr>
      <w:r>
        <w:rPr>
          <w:b/>
          <w:lang w:val="en-US"/>
        </w:rPr>
        <w:t xml:space="preserve">Version 2.7.0 </w:t>
      </w:r>
      <w:r w:rsidR="003D573F">
        <w:rPr>
          <w:b/>
          <w:lang w:val="en-US"/>
        </w:rPr>
        <w:t>from</w:t>
      </w:r>
      <w:r>
        <w:rPr>
          <w:b/>
          <w:lang w:val="en-US"/>
        </w:rPr>
        <w:t xml:space="preserve"> 26.0</w:t>
      </w:r>
      <w:r w:rsidR="001D3461" w:rsidRPr="00144920">
        <w:rPr>
          <w:b/>
          <w:lang w:val="en-US"/>
        </w:rPr>
        <w:t>6</w:t>
      </w:r>
      <w:r>
        <w:rPr>
          <w:b/>
          <w:lang w:val="en-US"/>
        </w:rPr>
        <w:t>.</w:t>
      </w:r>
      <w:r w:rsidR="001D3461" w:rsidRPr="00144920">
        <w:rPr>
          <w:b/>
          <w:lang w:val="en-US"/>
        </w:rPr>
        <w:t>2017</w:t>
      </w:r>
    </w:p>
    <w:p w14:paraId="1A0BBCE4" w14:textId="77777777" w:rsidR="001D3461" w:rsidRPr="005D0B6A" w:rsidRDefault="001D3461" w:rsidP="00CC31F3">
      <w:pPr>
        <w:spacing w:after="160" w:line="259" w:lineRule="auto"/>
        <w:ind w:firstLine="708"/>
        <w:rPr>
          <w:lang w:val="en-US"/>
        </w:rPr>
      </w:pPr>
      <w:r w:rsidRPr="005D0B6A">
        <w:rPr>
          <w:lang w:val="en-US"/>
        </w:rPr>
        <w:t>Signature message example changed.</w:t>
      </w:r>
    </w:p>
    <w:p w14:paraId="4F5A2B34" w14:textId="10E0532F" w:rsidR="001D3461" w:rsidRPr="00144920" w:rsidRDefault="001D3461" w:rsidP="005D0B6A">
      <w:pPr>
        <w:spacing w:after="160" w:line="259" w:lineRule="auto"/>
        <w:ind w:firstLine="708"/>
        <w:rPr>
          <w:b/>
          <w:lang w:val="en-US"/>
        </w:rPr>
      </w:pPr>
      <w:r w:rsidRPr="00144920">
        <w:rPr>
          <w:b/>
          <w:lang w:val="en-US"/>
        </w:rPr>
        <w:t xml:space="preserve">Version 2.7.1 </w:t>
      </w:r>
      <w:r w:rsidR="003D573F">
        <w:rPr>
          <w:b/>
          <w:lang w:val="en-US"/>
        </w:rPr>
        <w:t>from</w:t>
      </w:r>
      <w:r w:rsidRPr="00144920">
        <w:rPr>
          <w:b/>
          <w:lang w:val="en-US"/>
        </w:rPr>
        <w:t xml:space="preserve"> 28</w:t>
      </w:r>
      <w:r w:rsidR="00144920">
        <w:rPr>
          <w:b/>
          <w:lang w:val="en-US"/>
        </w:rPr>
        <w:t>.06.</w:t>
      </w:r>
      <w:r w:rsidRPr="00144920">
        <w:rPr>
          <w:b/>
          <w:lang w:val="en-US"/>
        </w:rPr>
        <w:t>2017</w:t>
      </w:r>
    </w:p>
    <w:p w14:paraId="51384275" w14:textId="77777777" w:rsidR="001D3461" w:rsidRPr="001D3461" w:rsidRDefault="001D3461" w:rsidP="00CC31F3">
      <w:pPr>
        <w:spacing w:after="160" w:line="259" w:lineRule="auto"/>
        <w:ind w:firstLine="708"/>
        <w:rPr>
          <w:lang w:val="en-US"/>
        </w:rPr>
      </w:pPr>
      <w:r w:rsidRPr="001D3461">
        <w:rPr>
          <w:lang w:val="en-US"/>
        </w:rPr>
        <w:t>Fixed response code for an undetected document when checking status in accordance with the behavior of the system.</w:t>
      </w:r>
    </w:p>
    <w:p w14:paraId="765A50CD" w14:textId="14733294" w:rsidR="001D3461" w:rsidRPr="00144920" w:rsidRDefault="00144920" w:rsidP="005D0B6A">
      <w:pPr>
        <w:spacing w:after="160" w:line="259" w:lineRule="auto"/>
        <w:ind w:firstLine="708"/>
        <w:rPr>
          <w:b/>
          <w:lang w:val="en-US"/>
        </w:rPr>
      </w:pPr>
      <w:r>
        <w:rPr>
          <w:b/>
          <w:lang w:val="en-US"/>
        </w:rPr>
        <w:lastRenderedPageBreak/>
        <w:t xml:space="preserve">Version 2.8.0 </w:t>
      </w:r>
      <w:r w:rsidR="003D573F">
        <w:rPr>
          <w:b/>
          <w:lang w:val="en-US"/>
        </w:rPr>
        <w:t>from</w:t>
      </w:r>
      <w:r>
        <w:rPr>
          <w:b/>
          <w:lang w:val="en-US"/>
        </w:rPr>
        <w:t xml:space="preserve"> 31.07.</w:t>
      </w:r>
      <w:r w:rsidR="001D3461" w:rsidRPr="00144920">
        <w:rPr>
          <w:b/>
          <w:lang w:val="en-US"/>
        </w:rPr>
        <w:t>2017</w:t>
      </w:r>
    </w:p>
    <w:p w14:paraId="01DAC190" w14:textId="77777777" w:rsidR="001D3461" w:rsidRPr="001D3461" w:rsidRDefault="001D3461" w:rsidP="00CC31F3">
      <w:pPr>
        <w:spacing w:after="160" w:line="259" w:lineRule="auto"/>
        <w:ind w:firstLine="708"/>
        <w:rPr>
          <w:lang w:val="en-US"/>
        </w:rPr>
      </w:pPr>
      <w:r w:rsidRPr="001D3461">
        <w:rPr>
          <w:lang w:val="en-US"/>
        </w:rPr>
        <w:t>Added information about 503 errors when sending a document.</w:t>
      </w:r>
    </w:p>
    <w:p w14:paraId="404052CE" w14:textId="77777777" w:rsidR="001D3461" w:rsidRPr="001D3461" w:rsidRDefault="001D3461" w:rsidP="00CC31F3">
      <w:pPr>
        <w:spacing w:after="160" w:line="259" w:lineRule="auto"/>
        <w:ind w:firstLine="708"/>
        <w:rPr>
          <w:lang w:val="en-US"/>
        </w:rPr>
      </w:pPr>
      <w:r w:rsidRPr="001D3461">
        <w:rPr>
          <w:lang w:val="en-US"/>
        </w:rPr>
        <w:t>Added the position parameters of the document “Characteristic of the subject of calculation” and “Characteristic of the method of calculation”.</w:t>
      </w:r>
    </w:p>
    <w:p w14:paraId="7EB58A17" w14:textId="77777777" w:rsidR="001D3461" w:rsidRPr="001D3461" w:rsidRDefault="001D3461" w:rsidP="00CC31F3">
      <w:pPr>
        <w:spacing w:after="160" w:line="259" w:lineRule="auto"/>
        <w:ind w:firstLine="708"/>
        <w:rPr>
          <w:lang w:val="en-US"/>
        </w:rPr>
      </w:pPr>
      <w:r w:rsidRPr="001D3461">
        <w:rPr>
          <w:lang w:val="en-US"/>
        </w:rPr>
        <w:t>The maximum position, payment amounts have been clarified.</w:t>
      </w:r>
    </w:p>
    <w:p w14:paraId="157FA2B9" w14:textId="77777777" w:rsidR="001D3461" w:rsidRPr="001D3461" w:rsidRDefault="001D3461" w:rsidP="00CC31F3">
      <w:pPr>
        <w:spacing w:after="160" w:line="259" w:lineRule="auto"/>
        <w:ind w:firstLine="708"/>
        <w:rPr>
          <w:lang w:val="en-US"/>
        </w:rPr>
      </w:pPr>
      <w:r w:rsidRPr="001D3461">
        <w:rPr>
          <w:lang w:val="en-US"/>
        </w:rPr>
        <w:t>Increased number accuracy from 3 to 6 characters.</w:t>
      </w:r>
    </w:p>
    <w:p w14:paraId="5C924B2D" w14:textId="77777777" w:rsidR="001D3461" w:rsidRPr="001D3461" w:rsidRDefault="001D3461" w:rsidP="00CC31F3">
      <w:pPr>
        <w:spacing w:after="160" w:line="259" w:lineRule="auto"/>
        <w:ind w:firstLine="708"/>
        <w:rPr>
          <w:lang w:val="en-US"/>
        </w:rPr>
      </w:pPr>
      <w:r w:rsidRPr="001D3461">
        <w:rPr>
          <w:lang w:val="en-US"/>
        </w:rPr>
        <w:t>Where possible, the terminology is replaced with that used in the FFD.</w:t>
      </w:r>
    </w:p>
    <w:p w14:paraId="735AF17C" w14:textId="64586462" w:rsidR="001D3461" w:rsidRPr="00144920" w:rsidRDefault="00144920" w:rsidP="005D0B6A">
      <w:pPr>
        <w:spacing w:after="160" w:line="259" w:lineRule="auto"/>
        <w:ind w:firstLine="708"/>
        <w:rPr>
          <w:b/>
          <w:lang w:val="en-US"/>
        </w:rPr>
      </w:pPr>
      <w:r w:rsidRPr="00144920">
        <w:rPr>
          <w:b/>
          <w:lang w:val="en-US"/>
        </w:rPr>
        <w:t xml:space="preserve">Version 2.9.0 </w:t>
      </w:r>
      <w:r w:rsidR="003D573F">
        <w:rPr>
          <w:b/>
          <w:lang w:val="en-US"/>
        </w:rPr>
        <w:t>from</w:t>
      </w:r>
      <w:r w:rsidRPr="00144920">
        <w:rPr>
          <w:b/>
          <w:lang w:val="en-US"/>
        </w:rPr>
        <w:t xml:space="preserve"> 03.08.</w:t>
      </w:r>
      <w:r w:rsidR="001D3461" w:rsidRPr="00144920">
        <w:rPr>
          <w:b/>
          <w:lang w:val="en-US"/>
        </w:rPr>
        <w:t>2017</w:t>
      </w:r>
    </w:p>
    <w:p w14:paraId="02EF10B8" w14:textId="77777777" w:rsidR="001D3461" w:rsidRPr="001D3461" w:rsidRDefault="001D3461" w:rsidP="00CC31F3">
      <w:pPr>
        <w:spacing w:after="160" w:line="259" w:lineRule="auto"/>
        <w:ind w:firstLine="708"/>
        <w:rPr>
          <w:lang w:val="en-US"/>
        </w:rPr>
      </w:pPr>
      <w:r w:rsidRPr="001D3461">
        <w:rPr>
          <w:lang w:val="en-US"/>
        </w:rPr>
        <w:t>Added information about the FFD version.</w:t>
      </w:r>
    </w:p>
    <w:p w14:paraId="28612143" w14:textId="77777777" w:rsidR="001D3461" w:rsidRPr="001D3461" w:rsidRDefault="001D3461" w:rsidP="00CC31F3">
      <w:pPr>
        <w:spacing w:after="160" w:line="259" w:lineRule="auto"/>
        <w:ind w:firstLine="708"/>
        <w:rPr>
          <w:lang w:val="en-US"/>
        </w:rPr>
      </w:pPr>
      <w:r w:rsidRPr="001D3461">
        <w:rPr>
          <w:lang w:val="en-US"/>
        </w:rPr>
        <w:t>The moments that are worth paying attention to during development are described.</w:t>
      </w:r>
    </w:p>
    <w:p w14:paraId="3145C695" w14:textId="0B69DFE6" w:rsidR="001D3461" w:rsidRPr="00144920" w:rsidRDefault="00144920" w:rsidP="005D0B6A">
      <w:pPr>
        <w:spacing w:after="160" w:line="259" w:lineRule="auto"/>
        <w:ind w:firstLine="708"/>
        <w:rPr>
          <w:b/>
          <w:lang w:val="en-US"/>
        </w:rPr>
      </w:pPr>
      <w:r>
        <w:rPr>
          <w:b/>
          <w:lang w:val="en-US"/>
        </w:rPr>
        <w:t xml:space="preserve">Version 2.9.1 </w:t>
      </w:r>
      <w:r w:rsidR="003D573F">
        <w:rPr>
          <w:b/>
          <w:lang w:val="en-US"/>
        </w:rPr>
        <w:t>from</w:t>
      </w:r>
      <w:r>
        <w:rPr>
          <w:b/>
          <w:lang w:val="en-US"/>
        </w:rPr>
        <w:t xml:space="preserve"> 08.</w:t>
      </w:r>
      <w:r w:rsidR="001D3461" w:rsidRPr="00144920">
        <w:rPr>
          <w:b/>
          <w:lang w:val="en-US"/>
        </w:rPr>
        <w:t>08</w:t>
      </w:r>
      <w:r>
        <w:rPr>
          <w:b/>
          <w:lang w:val="en-US"/>
        </w:rPr>
        <w:t>.</w:t>
      </w:r>
      <w:r w:rsidR="001D3461" w:rsidRPr="00144920">
        <w:rPr>
          <w:b/>
          <w:lang w:val="en-US"/>
        </w:rPr>
        <w:t>2017</w:t>
      </w:r>
    </w:p>
    <w:p w14:paraId="5CE0184C" w14:textId="77777777" w:rsidR="001D3461" w:rsidRPr="001D3461" w:rsidRDefault="001D3461" w:rsidP="00CC31F3">
      <w:pPr>
        <w:spacing w:after="160" w:line="259" w:lineRule="auto"/>
        <w:ind w:firstLine="708"/>
        <w:rPr>
          <w:lang w:val="en-US"/>
        </w:rPr>
      </w:pPr>
      <w:r w:rsidRPr="001D3461">
        <w:rPr>
          <w:lang w:val="en-US"/>
        </w:rPr>
        <w:t>Clarifications have been made on the type of payment, for less confusion.</w:t>
      </w:r>
    </w:p>
    <w:p w14:paraId="1C10F11B" w14:textId="30876781" w:rsidR="001D3461" w:rsidRPr="00144920" w:rsidRDefault="00144920" w:rsidP="005D0B6A">
      <w:pPr>
        <w:spacing w:after="160" w:line="259" w:lineRule="auto"/>
        <w:ind w:firstLine="708"/>
        <w:rPr>
          <w:b/>
          <w:lang w:val="en-US"/>
        </w:rPr>
      </w:pPr>
      <w:r>
        <w:rPr>
          <w:b/>
          <w:lang w:val="en-US"/>
        </w:rPr>
        <w:t xml:space="preserve">Version 2.10.0 </w:t>
      </w:r>
      <w:r w:rsidR="003D573F">
        <w:rPr>
          <w:b/>
          <w:lang w:val="en-US"/>
        </w:rPr>
        <w:t>from</w:t>
      </w:r>
      <w:r w:rsidR="001D3461" w:rsidRPr="00144920">
        <w:rPr>
          <w:b/>
          <w:lang w:val="en-US"/>
        </w:rPr>
        <w:t xml:space="preserve"> </w:t>
      </w:r>
      <w:r>
        <w:rPr>
          <w:b/>
          <w:lang w:val="en-US"/>
        </w:rPr>
        <w:t>1</w:t>
      </w:r>
      <w:r w:rsidR="001D3461" w:rsidRPr="00144920">
        <w:rPr>
          <w:b/>
          <w:lang w:val="en-US"/>
        </w:rPr>
        <w:t>0</w:t>
      </w:r>
      <w:r>
        <w:rPr>
          <w:b/>
          <w:lang w:val="en-US"/>
        </w:rPr>
        <w:t>.</w:t>
      </w:r>
      <w:r w:rsidR="001D3461" w:rsidRPr="00144920">
        <w:rPr>
          <w:b/>
          <w:lang w:val="en-US"/>
        </w:rPr>
        <w:t>0</w:t>
      </w:r>
      <w:r>
        <w:rPr>
          <w:b/>
          <w:lang w:val="en-US"/>
        </w:rPr>
        <w:t>8.</w:t>
      </w:r>
      <w:r w:rsidR="001D3461" w:rsidRPr="00144920">
        <w:rPr>
          <w:b/>
          <w:lang w:val="en-US"/>
        </w:rPr>
        <w:t>2017</w:t>
      </w:r>
    </w:p>
    <w:p w14:paraId="50FE55F3" w14:textId="77777777" w:rsidR="001D3461" w:rsidRPr="001D3461" w:rsidRDefault="001D3461" w:rsidP="00CC31F3">
      <w:pPr>
        <w:spacing w:after="160" w:line="259" w:lineRule="auto"/>
        <w:ind w:firstLine="708"/>
        <w:rPr>
          <w:lang w:val="en-US"/>
        </w:rPr>
      </w:pPr>
      <w:r w:rsidRPr="001D3461">
        <w:rPr>
          <w:lang w:val="en-US"/>
        </w:rPr>
        <w:t>Added the ability to transfer agent data.</w:t>
      </w:r>
    </w:p>
    <w:p w14:paraId="48342D82" w14:textId="77777777" w:rsidR="001D3461" w:rsidRPr="001D3461" w:rsidRDefault="001D3461" w:rsidP="00CC31F3">
      <w:pPr>
        <w:spacing w:after="160" w:line="259" w:lineRule="auto"/>
        <w:ind w:firstLine="708"/>
        <w:rPr>
          <w:lang w:val="en-US"/>
        </w:rPr>
      </w:pPr>
      <w:r w:rsidRPr="001D3461">
        <w:rPr>
          <w:lang w:val="en-US"/>
        </w:rPr>
        <w:t>Added tag numbers corresponding to check data.</w:t>
      </w:r>
    </w:p>
    <w:p w14:paraId="14C2B317" w14:textId="77777777" w:rsidR="001D3461" w:rsidRPr="001D3461" w:rsidRDefault="001D3461" w:rsidP="00CC31F3">
      <w:pPr>
        <w:spacing w:after="160" w:line="259" w:lineRule="auto"/>
        <w:ind w:firstLine="708"/>
        <w:rPr>
          <w:lang w:val="en-US"/>
        </w:rPr>
      </w:pPr>
      <w:r w:rsidRPr="001D3461">
        <w:rPr>
          <w:lang w:val="en-US"/>
        </w:rPr>
        <w:t>Added clarification about the FLC data and a link to the description of the FFD.</w:t>
      </w:r>
    </w:p>
    <w:p w14:paraId="0C5D2B30" w14:textId="204EDF35" w:rsidR="001D3461" w:rsidRPr="00144920" w:rsidRDefault="00144920" w:rsidP="005D0B6A">
      <w:pPr>
        <w:spacing w:after="160" w:line="259" w:lineRule="auto"/>
        <w:ind w:firstLine="708"/>
        <w:rPr>
          <w:b/>
          <w:lang w:val="en-US"/>
        </w:rPr>
      </w:pPr>
      <w:r>
        <w:rPr>
          <w:b/>
          <w:lang w:val="en-US"/>
        </w:rPr>
        <w:t xml:space="preserve">Version 2.12.0 </w:t>
      </w:r>
      <w:r w:rsidR="003D573F">
        <w:rPr>
          <w:b/>
          <w:lang w:val="en-US"/>
        </w:rPr>
        <w:t>from</w:t>
      </w:r>
      <w:r w:rsidR="001D3461" w:rsidRPr="00144920">
        <w:rPr>
          <w:b/>
          <w:lang w:val="en-US"/>
        </w:rPr>
        <w:t xml:space="preserve"> </w:t>
      </w:r>
      <w:r>
        <w:rPr>
          <w:b/>
          <w:lang w:val="en-US"/>
        </w:rPr>
        <w:t>3</w:t>
      </w:r>
      <w:r w:rsidR="001D3461" w:rsidRPr="00144920">
        <w:rPr>
          <w:b/>
          <w:lang w:val="en-US"/>
        </w:rPr>
        <w:t>0</w:t>
      </w:r>
      <w:r>
        <w:rPr>
          <w:b/>
          <w:lang w:val="en-US"/>
        </w:rPr>
        <w:t>.</w:t>
      </w:r>
      <w:r w:rsidR="001D3461" w:rsidRPr="00144920">
        <w:rPr>
          <w:b/>
          <w:lang w:val="en-US"/>
        </w:rPr>
        <w:t>0</w:t>
      </w:r>
      <w:r>
        <w:rPr>
          <w:b/>
          <w:lang w:val="en-US"/>
        </w:rPr>
        <w:t>8.</w:t>
      </w:r>
      <w:r w:rsidR="001D3461" w:rsidRPr="00144920">
        <w:rPr>
          <w:b/>
          <w:lang w:val="en-US"/>
        </w:rPr>
        <w:t>2017</w:t>
      </w:r>
    </w:p>
    <w:p w14:paraId="6D4E7BE5" w14:textId="77777777" w:rsidR="001D3461" w:rsidRPr="001D3461" w:rsidRDefault="001D3461" w:rsidP="00CC31F3">
      <w:pPr>
        <w:spacing w:after="160" w:line="259" w:lineRule="auto"/>
        <w:ind w:firstLine="708"/>
        <w:rPr>
          <w:lang w:val="en-US"/>
        </w:rPr>
      </w:pPr>
      <w:r w:rsidRPr="001D3461">
        <w:rPr>
          <w:lang w:val="en-US"/>
        </w:rPr>
        <w:t>Added the ability to specify the key by which the signature was made.</w:t>
      </w:r>
    </w:p>
    <w:p w14:paraId="76F3E784" w14:textId="22D1B65D" w:rsidR="001D3461" w:rsidRPr="00155245" w:rsidRDefault="005D0B6A" w:rsidP="005D0B6A">
      <w:pPr>
        <w:spacing w:after="160" w:line="259" w:lineRule="auto"/>
        <w:ind w:firstLine="708"/>
        <w:rPr>
          <w:b/>
          <w:lang w:val="en-US"/>
        </w:rPr>
      </w:pPr>
      <w:r w:rsidRPr="00204D84">
        <w:rPr>
          <w:b/>
          <w:lang w:val="en-US"/>
        </w:rPr>
        <w:t xml:space="preserve">Version </w:t>
      </w:r>
      <w:r w:rsidR="001D3461" w:rsidRPr="00155245">
        <w:rPr>
          <w:b/>
          <w:lang w:val="en-US"/>
        </w:rPr>
        <w:t xml:space="preserve">2.13.0 </w:t>
      </w:r>
      <w:r w:rsidR="003D573F">
        <w:rPr>
          <w:b/>
          <w:lang w:val="en-US"/>
        </w:rPr>
        <w:t xml:space="preserve">from </w:t>
      </w:r>
      <w:r w:rsidR="001D3461" w:rsidRPr="00155245">
        <w:rPr>
          <w:b/>
          <w:lang w:val="en-US"/>
        </w:rPr>
        <w:t>1</w:t>
      </w:r>
      <w:r w:rsidR="00204D84">
        <w:rPr>
          <w:b/>
          <w:lang w:val="en-US"/>
        </w:rPr>
        <w:t>1</w:t>
      </w:r>
      <w:r w:rsidR="00204D84" w:rsidRPr="00155245">
        <w:rPr>
          <w:b/>
          <w:lang w:val="en-US"/>
        </w:rPr>
        <w:t>.</w:t>
      </w:r>
      <w:r w:rsidR="001D3461" w:rsidRPr="00155245">
        <w:rPr>
          <w:b/>
          <w:lang w:val="en-US"/>
        </w:rPr>
        <w:t>1</w:t>
      </w:r>
      <w:r w:rsidR="00204D84">
        <w:rPr>
          <w:b/>
          <w:lang w:val="en-US"/>
        </w:rPr>
        <w:t>0.</w:t>
      </w:r>
      <w:r w:rsidR="001D3461" w:rsidRPr="00155245">
        <w:rPr>
          <w:b/>
          <w:lang w:val="en-US"/>
        </w:rPr>
        <w:t>2017</w:t>
      </w:r>
    </w:p>
    <w:p w14:paraId="06059F61" w14:textId="77777777" w:rsidR="001D3461" w:rsidRPr="001D3461" w:rsidRDefault="001D3461" w:rsidP="00CC31F3">
      <w:pPr>
        <w:spacing w:after="160" w:line="259" w:lineRule="auto"/>
        <w:ind w:firstLine="708"/>
        <w:rPr>
          <w:lang w:val="en-US"/>
        </w:rPr>
      </w:pPr>
      <w:r w:rsidRPr="001D3461">
        <w:rPr>
          <w:lang w:val="en-US"/>
        </w:rPr>
        <w:t>Added the ability to transfer the tag 1084, an additional user attribute.</w:t>
      </w:r>
    </w:p>
    <w:p w14:paraId="20BFF96C" w14:textId="19FDB210" w:rsidR="001D3461" w:rsidRPr="00204D84" w:rsidRDefault="00204D84" w:rsidP="005D0B6A">
      <w:pPr>
        <w:spacing w:after="160" w:line="259" w:lineRule="auto"/>
        <w:ind w:firstLine="708"/>
        <w:rPr>
          <w:b/>
          <w:lang w:val="en-US"/>
        </w:rPr>
      </w:pPr>
      <w:r>
        <w:rPr>
          <w:b/>
          <w:lang w:val="en-US"/>
        </w:rPr>
        <w:t xml:space="preserve">Version 2.14.0 </w:t>
      </w:r>
      <w:r w:rsidR="003D573F">
        <w:rPr>
          <w:b/>
          <w:lang w:val="en-US"/>
        </w:rPr>
        <w:t>from</w:t>
      </w:r>
      <w:r>
        <w:rPr>
          <w:b/>
          <w:lang w:val="en-US"/>
        </w:rPr>
        <w:t xml:space="preserve"> 09.11.</w:t>
      </w:r>
      <w:r w:rsidR="001D3461" w:rsidRPr="00204D84">
        <w:rPr>
          <w:b/>
          <w:lang w:val="en-US"/>
        </w:rPr>
        <w:t>2017</w:t>
      </w:r>
    </w:p>
    <w:p w14:paraId="7FD06C03" w14:textId="77777777" w:rsidR="001D3461" w:rsidRPr="001D3461" w:rsidRDefault="001D3461" w:rsidP="00CC31F3">
      <w:pPr>
        <w:spacing w:after="160" w:line="259" w:lineRule="auto"/>
        <w:ind w:firstLine="708"/>
        <w:rPr>
          <w:lang w:val="en-US"/>
        </w:rPr>
      </w:pPr>
      <w:r w:rsidRPr="001D3461">
        <w:rPr>
          <w:lang w:val="en-US"/>
        </w:rPr>
        <w:t>Added the ability to transfer the tag 1162, the commodity nomenclature code for the subject of calculation.</w:t>
      </w:r>
    </w:p>
    <w:p w14:paraId="79CCAFBD" w14:textId="6572BD68" w:rsidR="001D3461" w:rsidRPr="00155245" w:rsidRDefault="005D0B6A" w:rsidP="005D0B6A">
      <w:pPr>
        <w:spacing w:after="160" w:line="259" w:lineRule="auto"/>
        <w:ind w:firstLine="708"/>
        <w:rPr>
          <w:b/>
          <w:lang w:val="en-US"/>
        </w:rPr>
      </w:pPr>
      <w:r w:rsidRPr="00204D84">
        <w:rPr>
          <w:b/>
          <w:lang w:val="en-US"/>
        </w:rPr>
        <w:t xml:space="preserve">Version </w:t>
      </w:r>
      <w:r w:rsidR="00204D84" w:rsidRPr="00155245">
        <w:rPr>
          <w:b/>
          <w:lang w:val="en-US"/>
        </w:rPr>
        <w:t xml:space="preserve">2.14.1 </w:t>
      </w:r>
      <w:r w:rsidR="003D573F">
        <w:rPr>
          <w:b/>
          <w:lang w:val="en-US"/>
        </w:rPr>
        <w:t>from</w:t>
      </w:r>
      <w:r w:rsidR="00204D84" w:rsidRPr="00155245">
        <w:rPr>
          <w:b/>
          <w:lang w:val="en-US"/>
        </w:rPr>
        <w:t xml:space="preserve"> 2</w:t>
      </w:r>
      <w:r w:rsidR="001D3461" w:rsidRPr="00155245">
        <w:rPr>
          <w:b/>
          <w:lang w:val="en-US"/>
        </w:rPr>
        <w:t>1</w:t>
      </w:r>
      <w:r w:rsidR="00204D84">
        <w:rPr>
          <w:b/>
          <w:lang w:val="en-US"/>
        </w:rPr>
        <w:t>.1</w:t>
      </w:r>
      <w:r w:rsidR="00204D84" w:rsidRPr="00155245">
        <w:rPr>
          <w:b/>
          <w:lang w:val="en-US"/>
        </w:rPr>
        <w:t>1.</w:t>
      </w:r>
      <w:r w:rsidR="001D3461" w:rsidRPr="00155245">
        <w:rPr>
          <w:b/>
          <w:lang w:val="en-US"/>
        </w:rPr>
        <w:t>2017</w:t>
      </w:r>
    </w:p>
    <w:p w14:paraId="3C7EE138" w14:textId="77777777" w:rsidR="001D3461" w:rsidRPr="001D3461" w:rsidRDefault="001D3461" w:rsidP="00CC31F3">
      <w:pPr>
        <w:spacing w:after="160" w:line="259" w:lineRule="auto"/>
        <w:ind w:firstLine="708"/>
        <w:rPr>
          <w:lang w:val="en-US"/>
        </w:rPr>
      </w:pPr>
      <w:r w:rsidRPr="001D3461">
        <w:rPr>
          <w:lang w:val="en-US"/>
        </w:rPr>
        <w:t>A clarification has been added on the restriction on the maximum price per unit of calculation item and the maximum number of calculation item.</w:t>
      </w:r>
    </w:p>
    <w:p w14:paraId="6A92E90C" w14:textId="6D4C634C" w:rsidR="001D3461" w:rsidRPr="00204D84" w:rsidRDefault="001D3461" w:rsidP="005D0B6A">
      <w:pPr>
        <w:spacing w:after="160" w:line="259" w:lineRule="auto"/>
        <w:ind w:firstLine="708"/>
        <w:rPr>
          <w:b/>
          <w:lang w:val="en-US"/>
        </w:rPr>
      </w:pPr>
      <w:r w:rsidRPr="00204D84">
        <w:rPr>
          <w:b/>
          <w:lang w:val="en-US"/>
        </w:rPr>
        <w:t xml:space="preserve">Version 2.14.2 </w:t>
      </w:r>
      <w:r w:rsidR="003D573F">
        <w:rPr>
          <w:b/>
          <w:lang w:val="en-US"/>
        </w:rPr>
        <w:t>from</w:t>
      </w:r>
      <w:r w:rsidRPr="00204D84">
        <w:rPr>
          <w:b/>
          <w:lang w:val="en-US"/>
        </w:rPr>
        <w:t xml:space="preserve"> 12.12.2017</w:t>
      </w:r>
    </w:p>
    <w:p w14:paraId="21036B0C" w14:textId="77777777" w:rsidR="001D3461" w:rsidRPr="001D3461" w:rsidRDefault="001D3461" w:rsidP="00CC31F3">
      <w:pPr>
        <w:spacing w:after="160" w:line="259" w:lineRule="auto"/>
        <w:ind w:firstLine="708"/>
        <w:rPr>
          <w:lang w:val="en-US"/>
        </w:rPr>
      </w:pPr>
      <w:r w:rsidRPr="001D3461">
        <w:rPr>
          <w:lang w:val="en-US"/>
        </w:rPr>
        <w:t>The maximum length of the document ID has been increased from 32 to 64 characters.</w:t>
      </w:r>
    </w:p>
    <w:p w14:paraId="1177AD95" w14:textId="77777777" w:rsidR="00204D84" w:rsidRDefault="00204D84" w:rsidP="005D0B6A">
      <w:pPr>
        <w:spacing w:after="160" w:line="259" w:lineRule="auto"/>
        <w:ind w:firstLine="708"/>
        <w:rPr>
          <w:lang w:val="en-US"/>
        </w:rPr>
      </w:pPr>
    </w:p>
    <w:p w14:paraId="1B2E5E3D" w14:textId="19A2EA28" w:rsidR="001D3461" w:rsidRPr="00204D84" w:rsidRDefault="00204D84" w:rsidP="005D0B6A">
      <w:pPr>
        <w:spacing w:after="160" w:line="259" w:lineRule="auto"/>
        <w:ind w:firstLine="708"/>
        <w:rPr>
          <w:b/>
          <w:lang w:val="en-US"/>
        </w:rPr>
      </w:pPr>
      <w:r>
        <w:rPr>
          <w:b/>
          <w:lang w:val="en-US"/>
        </w:rPr>
        <w:t xml:space="preserve">Version 2.14.3 </w:t>
      </w:r>
      <w:r w:rsidR="003D573F">
        <w:rPr>
          <w:b/>
          <w:lang w:val="en-US"/>
        </w:rPr>
        <w:t xml:space="preserve">from </w:t>
      </w:r>
      <w:r>
        <w:rPr>
          <w:b/>
          <w:lang w:val="en-US"/>
        </w:rPr>
        <w:t>17.12.</w:t>
      </w:r>
      <w:r w:rsidR="001D3461" w:rsidRPr="00204D84">
        <w:rPr>
          <w:b/>
          <w:lang w:val="en-US"/>
        </w:rPr>
        <w:t>2017</w:t>
      </w:r>
    </w:p>
    <w:p w14:paraId="5CE20A72" w14:textId="77777777" w:rsidR="001D3461" w:rsidRPr="001D3461" w:rsidRDefault="001D3461" w:rsidP="00CC31F3">
      <w:pPr>
        <w:spacing w:after="160" w:line="259" w:lineRule="auto"/>
        <w:ind w:firstLine="708"/>
        <w:rPr>
          <w:lang w:val="en-US"/>
        </w:rPr>
      </w:pPr>
      <w:r w:rsidRPr="001D3461">
        <w:rPr>
          <w:lang w:val="en-US"/>
        </w:rPr>
        <w:t>Clarification was added to limit the maximum number of calculation items.</w:t>
      </w:r>
    </w:p>
    <w:p w14:paraId="66B7B1C5" w14:textId="74C9B86C" w:rsidR="001D3461" w:rsidRPr="00204D84" w:rsidRDefault="00204D84" w:rsidP="005D0B6A">
      <w:pPr>
        <w:spacing w:after="160" w:line="259" w:lineRule="auto"/>
        <w:ind w:firstLine="708"/>
        <w:rPr>
          <w:b/>
          <w:lang w:val="en-US"/>
        </w:rPr>
      </w:pPr>
      <w:r>
        <w:rPr>
          <w:b/>
          <w:lang w:val="en-US"/>
        </w:rPr>
        <w:t xml:space="preserve">Version 2.14.4 </w:t>
      </w:r>
      <w:r w:rsidR="003D573F">
        <w:rPr>
          <w:b/>
          <w:lang w:val="en-US"/>
        </w:rPr>
        <w:t>from</w:t>
      </w:r>
      <w:r>
        <w:rPr>
          <w:b/>
          <w:lang w:val="en-US"/>
        </w:rPr>
        <w:t xml:space="preserve"> 13.02.</w:t>
      </w:r>
      <w:r w:rsidR="001D3461" w:rsidRPr="00204D84">
        <w:rPr>
          <w:b/>
          <w:lang w:val="en-US"/>
        </w:rPr>
        <w:t>2018</w:t>
      </w:r>
    </w:p>
    <w:p w14:paraId="302BC429" w14:textId="77777777" w:rsidR="001D3461" w:rsidRPr="001D3461" w:rsidRDefault="001D3461" w:rsidP="00CC31F3">
      <w:pPr>
        <w:spacing w:after="160" w:line="259" w:lineRule="auto"/>
        <w:ind w:firstLine="708"/>
        <w:rPr>
          <w:lang w:val="en-US"/>
        </w:rPr>
      </w:pPr>
      <w:r w:rsidRPr="001D3461">
        <w:rPr>
          <w:lang w:val="en-US"/>
        </w:rPr>
        <w:t>Fixed example of signature warped by word.</w:t>
      </w:r>
    </w:p>
    <w:p w14:paraId="1A111A76" w14:textId="5826A575" w:rsidR="001D3461" w:rsidRPr="00204D84" w:rsidRDefault="00204D84" w:rsidP="005D0B6A">
      <w:pPr>
        <w:spacing w:after="160" w:line="259" w:lineRule="auto"/>
        <w:ind w:firstLine="708"/>
        <w:rPr>
          <w:b/>
          <w:lang w:val="en-US"/>
        </w:rPr>
      </w:pPr>
      <w:r>
        <w:rPr>
          <w:b/>
          <w:lang w:val="en-US"/>
        </w:rPr>
        <w:lastRenderedPageBreak/>
        <w:t xml:space="preserve">Version 2.15.0 </w:t>
      </w:r>
      <w:r w:rsidR="003D573F">
        <w:rPr>
          <w:b/>
          <w:lang w:val="en-US"/>
        </w:rPr>
        <w:t>from</w:t>
      </w:r>
      <w:r>
        <w:rPr>
          <w:b/>
          <w:lang w:val="en-US"/>
        </w:rPr>
        <w:t xml:space="preserve"> </w:t>
      </w:r>
      <w:r w:rsidR="001D3461" w:rsidRPr="00204D84">
        <w:rPr>
          <w:b/>
          <w:lang w:val="en-US"/>
        </w:rPr>
        <w:t>2</w:t>
      </w:r>
      <w:r>
        <w:rPr>
          <w:b/>
          <w:lang w:val="en-US"/>
        </w:rPr>
        <w:t>7</w:t>
      </w:r>
      <w:r w:rsidR="001D3461" w:rsidRPr="00204D84">
        <w:rPr>
          <w:b/>
          <w:lang w:val="en-US"/>
        </w:rPr>
        <w:t>.</w:t>
      </w:r>
      <w:r>
        <w:rPr>
          <w:b/>
          <w:lang w:val="en-US"/>
        </w:rPr>
        <w:t>0</w:t>
      </w:r>
      <w:r w:rsidR="001D3461" w:rsidRPr="00204D84">
        <w:rPr>
          <w:b/>
          <w:lang w:val="en-US"/>
        </w:rPr>
        <w:t>2.2018</w:t>
      </w:r>
    </w:p>
    <w:p w14:paraId="1D30D1DF" w14:textId="77777777" w:rsidR="001D3461" w:rsidRPr="001D3461" w:rsidRDefault="001D3461" w:rsidP="00CC31F3">
      <w:pPr>
        <w:spacing w:after="160" w:line="259" w:lineRule="auto"/>
        <w:ind w:firstLine="708"/>
        <w:rPr>
          <w:lang w:val="en-US"/>
        </w:rPr>
      </w:pPr>
      <w:r w:rsidRPr="001D3461">
        <w:rPr>
          <w:lang w:val="en-US"/>
        </w:rPr>
        <w:t>Added the ability to transfer tags 1225, Name of supplier, 1226, TIN of the supplier, 1171, Telephone number of the supplier associated with the subject of calculation.</w:t>
      </w:r>
    </w:p>
    <w:p w14:paraId="74F029E8" w14:textId="5CFD1AB6" w:rsidR="001D3461" w:rsidRPr="00204D84" w:rsidRDefault="00204D84" w:rsidP="005D0B6A">
      <w:pPr>
        <w:spacing w:after="160" w:line="259" w:lineRule="auto"/>
        <w:ind w:firstLine="708"/>
        <w:rPr>
          <w:b/>
          <w:lang w:val="en-US"/>
        </w:rPr>
      </w:pPr>
      <w:r>
        <w:rPr>
          <w:b/>
          <w:lang w:val="en-US"/>
        </w:rPr>
        <w:t xml:space="preserve">Version 2.16.0 </w:t>
      </w:r>
      <w:r w:rsidR="003D573F">
        <w:rPr>
          <w:b/>
          <w:lang w:val="en-US"/>
        </w:rPr>
        <w:t>from</w:t>
      </w:r>
      <w:r>
        <w:rPr>
          <w:b/>
          <w:lang w:val="en-US"/>
        </w:rPr>
        <w:t xml:space="preserve"> 15.05.</w:t>
      </w:r>
      <w:r w:rsidR="001D3461" w:rsidRPr="00204D84">
        <w:rPr>
          <w:b/>
          <w:lang w:val="en-US"/>
        </w:rPr>
        <w:t>2018</w:t>
      </w:r>
    </w:p>
    <w:p w14:paraId="3C849794" w14:textId="77777777" w:rsidR="001D3461" w:rsidRPr="001D3461" w:rsidRDefault="001D3461" w:rsidP="00CC31F3">
      <w:pPr>
        <w:spacing w:after="160" w:line="259" w:lineRule="auto"/>
        <w:ind w:firstLine="708"/>
        <w:rPr>
          <w:lang w:val="en-US"/>
        </w:rPr>
      </w:pPr>
      <w:r w:rsidRPr="001D3461">
        <w:rPr>
          <w:lang w:val="en-US"/>
        </w:rPr>
        <w:t>Added the ability to transfer tags 1036, Machine number and 1009, Settlement address, 1187, Place of settlement.</w:t>
      </w:r>
    </w:p>
    <w:p w14:paraId="45B7CAA1" w14:textId="77777777" w:rsidR="001D3461" w:rsidRPr="001D3461" w:rsidRDefault="001D3461" w:rsidP="00CC31F3">
      <w:pPr>
        <w:spacing w:after="160" w:line="259" w:lineRule="auto"/>
        <w:ind w:firstLine="708"/>
        <w:rPr>
          <w:lang w:val="en-US"/>
        </w:rPr>
      </w:pPr>
      <w:r w:rsidRPr="001D3461">
        <w:rPr>
          <w:lang w:val="en-US"/>
        </w:rPr>
        <w:t>Clarifications regarding length 1084, Additional user attribute.</w:t>
      </w:r>
    </w:p>
    <w:p w14:paraId="36E54F5E" w14:textId="77777777" w:rsidR="001D3461" w:rsidRPr="001D3461" w:rsidRDefault="001D3461" w:rsidP="00CC31F3">
      <w:pPr>
        <w:spacing w:after="160" w:line="259" w:lineRule="auto"/>
        <w:ind w:firstLine="708"/>
        <w:rPr>
          <w:lang w:val="en-US"/>
        </w:rPr>
      </w:pPr>
      <w:r w:rsidRPr="001D3461">
        <w:rPr>
          <w:lang w:val="en-US"/>
        </w:rPr>
        <w:t>Refinements regarding the maximum length of some parameters.</w:t>
      </w:r>
    </w:p>
    <w:p w14:paraId="16228A90" w14:textId="2E3CDD0C" w:rsidR="001D3461" w:rsidRPr="00204D84" w:rsidRDefault="00204D84" w:rsidP="005D0B6A">
      <w:pPr>
        <w:spacing w:after="160" w:line="259" w:lineRule="auto"/>
        <w:ind w:firstLine="708"/>
        <w:rPr>
          <w:b/>
          <w:lang w:val="en-US"/>
        </w:rPr>
      </w:pPr>
      <w:r>
        <w:rPr>
          <w:b/>
          <w:lang w:val="en-US"/>
        </w:rPr>
        <w:t xml:space="preserve">Version 2.16.1 </w:t>
      </w:r>
      <w:r w:rsidR="003D573F">
        <w:rPr>
          <w:b/>
          <w:lang w:val="en-US"/>
        </w:rPr>
        <w:t>from</w:t>
      </w:r>
      <w:r>
        <w:rPr>
          <w:b/>
          <w:lang w:val="en-US"/>
        </w:rPr>
        <w:t xml:space="preserve"> 24</w:t>
      </w:r>
      <w:r w:rsidR="001D3461" w:rsidRPr="00204D84">
        <w:rPr>
          <w:b/>
          <w:lang w:val="en-US"/>
        </w:rPr>
        <w:t>.</w:t>
      </w:r>
      <w:r>
        <w:rPr>
          <w:b/>
          <w:lang w:val="en-US"/>
        </w:rPr>
        <w:t>05</w:t>
      </w:r>
      <w:r w:rsidR="001D3461" w:rsidRPr="00204D84">
        <w:rPr>
          <w:b/>
          <w:lang w:val="en-US"/>
        </w:rPr>
        <w:t>.2018</w:t>
      </w:r>
    </w:p>
    <w:p w14:paraId="462A7FBE" w14:textId="77777777" w:rsidR="001D3461" w:rsidRPr="001D3461" w:rsidRDefault="001D3461" w:rsidP="00CC31F3">
      <w:pPr>
        <w:spacing w:after="160" w:line="259" w:lineRule="auto"/>
        <w:ind w:firstLine="708"/>
        <w:rPr>
          <w:lang w:val="en-US"/>
        </w:rPr>
      </w:pPr>
      <w:r w:rsidRPr="001D3461">
        <w:rPr>
          <w:lang w:val="en-US"/>
        </w:rPr>
        <w:t>The restriction on the maximum number of positions is described.</w:t>
      </w:r>
    </w:p>
    <w:p w14:paraId="67737629" w14:textId="7E7A9393" w:rsidR="001D3461" w:rsidRPr="00204D84" w:rsidRDefault="00204D84" w:rsidP="005D0B6A">
      <w:pPr>
        <w:spacing w:after="160" w:line="259" w:lineRule="auto"/>
        <w:ind w:firstLine="708"/>
        <w:rPr>
          <w:b/>
          <w:lang w:val="en-US"/>
        </w:rPr>
      </w:pPr>
      <w:r>
        <w:rPr>
          <w:b/>
          <w:lang w:val="en-US"/>
        </w:rPr>
        <w:t xml:space="preserve">Version 2.17.0 </w:t>
      </w:r>
      <w:r w:rsidR="003D573F">
        <w:rPr>
          <w:b/>
          <w:lang w:val="en-US"/>
        </w:rPr>
        <w:t>from</w:t>
      </w:r>
      <w:r>
        <w:rPr>
          <w:b/>
          <w:lang w:val="en-US"/>
        </w:rPr>
        <w:t xml:space="preserve"> 19.06.</w:t>
      </w:r>
      <w:r w:rsidR="001D3461" w:rsidRPr="00204D84">
        <w:rPr>
          <w:b/>
          <w:lang w:val="en-US"/>
        </w:rPr>
        <w:t>2018</w:t>
      </w:r>
    </w:p>
    <w:p w14:paraId="5388F070" w14:textId="77777777" w:rsidR="001D3461" w:rsidRPr="001D3461" w:rsidRDefault="001D3461" w:rsidP="00CC31F3">
      <w:pPr>
        <w:spacing w:after="160" w:line="259" w:lineRule="auto"/>
        <w:ind w:firstLine="708"/>
        <w:rPr>
          <w:lang w:val="en-US"/>
        </w:rPr>
      </w:pPr>
      <w:r w:rsidRPr="001D3461">
        <w:rPr>
          <w:lang w:val="en-US"/>
        </w:rPr>
        <w:t>Added tag transfer agent attribute for calculation item 1222, agent data 1223, unit of measurement for calculation item 1197, additional attribute for calculation item 1191.</w:t>
      </w:r>
    </w:p>
    <w:p w14:paraId="477CE7F5" w14:textId="2D801DD3" w:rsidR="001D3461" w:rsidRPr="00204D84" w:rsidRDefault="00204D84" w:rsidP="005D0B6A">
      <w:pPr>
        <w:spacing w:after="160" w:line="259" w:lineRule="auto"/>
        <w:ind w:firstLine="708"/>
        <w:rPr>
          <w:b/>
          <w:lang w:val="en-US"/>
        </w:rPr>
      </w:pPr>
      <w:r>
        <w:rPr>
          <w:b/>
          <w:lang w:val="en-US"/>
        </w:rPr>
        <w:t xml:space="preserve">Version 2.18.0 </w:t>
      </w:r>
      <w:r w:rsidR="003D573F">
        <w:rPr>
          <w:b/>
          <w:lang w:val="en-US"/>
        </w:rPr>
        <w:t>from</w:t>
      </w:r>
      <w:r>
        <w:rPr>
          <w:b/>
          <w:lang w:val="en-US"/>
        </w:rPr>
        <w:t xml:space="preserve"> 01.08.</w:t>
      </w:r>
      <w:r w:rsidR="001D3461" w:rsidRPr="00204D84">
        <w:rPr>
          <w:b/>
          <w:lang w:val="en-US"/>
        </w:rPr>
        <w:t>2018</w:t>
      </w:r>
    </w:p>
    <w:p w14:paraId="1DDB71BB" w14:textId="77777777" w:rsidR="001D3461" w:rsidRPr="001D3461" w:rsidRDefault="001D3461" w:rsidP="00CC31F3">
      <w:pPr>
        <w:spacing w:after="160" w:line="259" w:lineRule="auto"/>
        <w:ind w:firstLine="708"/>
        <w:rPr>
          <w:lang w:val="en-US"/>
        </w:rPr>
      </w:pPr>
      <w:r w:rsidRPr="001D3461">
        <w:rPr>
          <w:lang w:val="en-US"/>
        </w:rPr>
        <w:t>Added tag transfer additional check requisite, 1192.</w:t>
      </w:r>
    </w:p>
    <w:p w14:paraId="06A6D09A" w14:textId="77777777" w:rsidR="001D3461" w:rsidRPr="001D3461" w:rsidRDefault="001D3461" w:rsidP="00CC31F3">
      <w:pPr>
        <w:spacing w:after="160" w:line="259" w:lineRule="auto"/>
        <w:ind w:firstLine="708"/>
        <w:rPr>
          <w:lang w:val="en-US"/>
        </w:rPr>
      </w:pPr>
      <w:r w:rsidRPr="001D3461">
        <w:rPr>
          <w:lang w:val="en-US"/>
        </w:rPr>
        <w:t>Changed the signature example to a more correct one with normal habits.</w:t>
      </w:r>
    </w:p>
    <w:p w14:paraId="489D6A3A" w14:textId="16E8347F" w:rsidR="001D3461" w:rsidRPr="00204D84" w:rsidRDefault="00204D84" w:rsidP="005D0B6A">
      <w:pPr>
        <w:spacing w:after="160" w:line="259" w:lineRule="auto"/>
        <w:ind w:firstLine="708"/>
        <w:rPr>
          <w:b/>
          <w:lang w:val="en-US"/>
        </w:rPr>
      </w:pPr>
      <w:r>
        <w:rPr>
          <w:b/>
          <w:lang w:val="en-US"/>
        </w:rPr>
        <w:t xml:space="preserve">Version 2.19.0 </w:t>
      </w:r>
      <w:r w:rsidR="003D573F">
        <w:rPr>
          <w:b/>
          <w:lang w:val="en-US"/>
        </w:rPr>
        <w:t>from</w:t>
      </w:r>
      <w:r>
        <w:rPr>
          <w:b/>
          <w:lang w:val="en-US"/>
        </w:rPr>
        <w:t xml:space="preserve"> 03.</w:t>
      </w:r>
      <w:r w:rsidR="001D3461" w:rsidRPr="00204D84">
        <w:rPr>
          <w:b/>
          <w:lang w:val="en-US"/>
        </w:rPr>
        <w:t>0</w:t>
      </w:r>
      <w:r>
        <w:rPr>
          <w:b/>
          <w:lang w:val="en-US"/>
        </w:rPr>
        <w:t>8.</w:t>
      </w:r>
      <w:r w:rsidR="001D3461" w:rsidRPr="00204D84">
        <w:rPr>
          <w:b/>
          <w:lang w:val="en-US"/>
        </w:rPr>
        <w:t>2018</w:t>
      </w:r>
    </w:p>
    <w:p w14:paraId="5A011B72" w14:textId="77777777" w:rsidR="001D3461" w:rsidRPr="001D3461" w:rsidRDefault="001D3461" w:rsidP="00CC31F3">
      <w:pPr>
        <w:spacing w:after="160" w:line="259" w:lineRule="auto"/>
        <w:ind w:firstLine="708"/>
        <w:rPr>
          <w:lang w:val="en-US"/>
        </w:rPr>
      </w:pPr>
      <w:r w:rsidRPr="001D3461">
        <w:rPr>
          <w:lang w:val="en-US"/>
        </w:rPr>
        <w:t>Added transfer of check tags from a new order of the Federal Tax Service:</w:t>
      </w:r>
    </w:p>
    <w:p w14:paraId="7786BF39" w14:textId="1BFA66BD" w:rsidR="001D3461" w:rsidRPr="005D0B6A" w:rsidRDefault="001D3461" w:rsidP="005D0B6A">
      <w:pPr>
        <w:pStyle w:val="a3"/>
        <w:numPr>
          <w:ilvl w:val="0"/>
          <w:numId w:val="20"/>
        </w:numPr>
        <w:spacing w:after="160" w:line="259" w:lineRule="auto"/>
        <w:rPr>
          <w:lang w:val="en-US"/>
        </w:rPr>
      </w:pPr>
      <w:r w:rsidRPr="005D0B6A">
        <w:rPr>
          <w:lang w:val="en-US"/>
        </w:rPr>
        <w:t>Buyer (client), 1227</w:t>
      </w:r>
    </w:p>
    <w:p w14:paraId="0762F39C" w14:textId="3FA8CC32" w:rsidR="001D3461" w:rsidRPr="005D0B6A" w:rsidRDefault="005D0B6A" w:rsidP="005D0B6A">
      <w:pPr>
        <w:pStyle w:val="a3"/>
        <w:numPr>
          <w:ilvl w:val="0"/>
          <w:numId w:val="20"/>
        </w:numPr>
        <w:spacing w:after="160" w:line="259" w:lineRule="auto"/>
        <w:rPr>
          <w:lang w:val="en-US"/>
        </w:rPr>
      </w:pPr>
      <w:r w:rsidRPr="005D0B6A">
        <w:rPr>
          <w:lang w:val="en-US"/>
        </w:rPr>
        <w:t>INN</w:t>
      </w:r>
      <w:r w:rsidR="001D3461" w:rsidRPr="005D0B6A">
        <w:rPr>
          <w:lang w:val="en-US"/>
        </w:rPr>
        <w:t xml:space="preserve"> of the buyer (client), 1228</w:t>
      </w:r>
    </w:p>
    <w:p w14:paraId="7A284B8F" w14:textId="6E6D64ED" w:rsidR="001D3461" w:rsidRPr="005D0B6A" w:rsidRDefault="001D3461" w:rsidP="005D0B6A">
      <w:pPr>
        <w:pStyle w:val="a3"/>
        <w:numPr>
          <w:ilvl w:val="0"/>
          <w:numId w:val="20"/>
        </w:numPr>
        <w:spacing w:after="160" w:line="259" w:lineRule="auto"/>
        <w:rPr>
          <w:lang w:val="en-US"/>
        </w:rPr>
      </w:pPr>
      <w:r w:rsidRPr="005D0B6A">
        <w:rPr>
          <w:lang w:val="en-US"/>
        </w:rPr>
        <w:t>Country of origin code, 1230</w:t>
      </w:r>
    </w:p>
    <w:p w14:paraId="76E7AD60" w14:textId="484D882F" w:rsidR="001D3461" w:rsidRPr="005D0B6A" w:rsidRDefault="001D3461" w:rsidP="005D0B6A">
      <w:pPr>
        <w:pStyle w:val="a3"/>
        <w:numPr>
          <w:ilvl w:val="0"/>
          <w:numId w:val="20"/>
        </w:numPr>
        <w:spacing w:after="160" w:line="259" w:lineRule="auto"/>
        <w:rPr>
          <w:lang w:val="en-US"/>
        </w:rPr>
      </w:pPr>
      <w:r w:rsidRPr="005D0B6A">
        <w:rPr>
          <w:lang w:val="en-US"/>
        </w:rPr>
        <w:t>Customs declaration number, 1231</w:t>
      </w:r>
    </w:p>
    <w:p w14:paraId="30F3229A" w14:textId="06D73C01" w:rsidR="001D3461" w:rsidRPr="005D0B6A" w:rsidRDefault="001D3461" w:rsidP="005D0B6A">
      <w:pPr>
        <w:pStyle w:val="a3"/>
        <w:numPr>
          <w:ilvl w:val="0"/>
          <w:numId w:val="20"/>
        </w:numPr>
        <w:spacing w:after="160" w:line="259" w:lineRule="auto"/>
        <w:rPr>
          <w:lang w:val="en-US"/>
        </w:rPr>
      </w:pPr>
      <w:r w:rsidRPr="005D0B6A">
        <w:rPr>
          <w:lang w:val="en-US"/>
        </w:rPr>
        <w:t>Excise tax, 1229</w:t>
      </w:r>
    </w:p>
    <w:p w14:paraId="7A8348FB" w14:textId="1D53B802" w:rsidR="001D3461" w:rsidRPr="00204D84" w:rsidRDefault="00204D84" w:rsidP="00CC31F3">
      <w:pPr>
        <w:spacing w:after="160" w:line="259" w:lineRule="auto"/>
        <w:ind w:firstLine="708"/>
        <w:rPr>
          <w:b/>
          <w:lang w:val="en-US"/>
        </w:rPr>
      </w:pPr>
      <w:r>
        <w:rPr>
          <w:b/>
          <w:lang w:val="en-US"/>
        </w:rPr>
        <w:t xml:space="preserve">Version 2.20.0 </w:t>
      </w:r>
      <w:r w:rsidR="0004303F">
        <w:rPr>
          <w:b/>
          <w:lang w:val="en-US"/>
        </w:rPr>
        <w:t>from</w:t>
      </w:r>
      <w:r>
        <w:rPr>
          <w:b/>
          <w:lang w:val="en-US"/>
        </w:rPr>
        <w:t xml:space="preserve"> 31.08.</w:t>
      </w:r>
      <w:r w:rsidR="001D3461" w:rsidRPr="00204D84">
        <w:rPr>
          <w:b/>
          <w:lang w:val="en-US"/>
        </w:rPr>
        <w:t>2018</w:t>
      </w:r>
    </w:p>
    <w:p w14:paraId="1993B9A0" w14:textId="77777777" w:rsidR="001D3461" w:rsidRPr="001D3461" w:rsidRDefault="001D3461" w:rsidP="006E3438">
      <w:pPr>
        <w:spacing w:after="160" w:line="259" w:lineRule="auto"/>
        <w:ind w:left="708"/>
        <w:rPr>
          <w:lang w:val="en-US"/>
        </w:rPr>
      </w:pPr>
      <w:r w:rsidRPr="001D3461">
        <w:rPr>
          <w:lang w:val="en-US"/>
        </w:rPr>
        <w:t>Added the ability to transfer tags 1036 Machine number, 1009 Settlement address, 1187 Settlement place in the correction receipt.</w:t>
      </w:r>
    </w:p>
    <w:p w14:paraId="5344ED17" w14:textId="7F0DE904" w:rsidR="001D3461" w:rsidRPr="009A7535" w:rsidRDefault="009A7535" w:rsidP="005D0B6A">
      <w:pPr>
        <w:spacing w:after="160" w:line="259" w:lineRule="auto"/>
        <w:ind w:firstLine="708"/>
        <w:rPr>
          <w:b/>
          <w:lang w:val="en-US"/>
        </w:rPr>
      </w:pPr>
      <w:r>
        <w:rPr>
          <w:b/>
          <w:lang w:val="en-US"/>
        </w:rPr>
        <w:t xml:space="preserve">Version 2.20.1 </w:t>
      </w:r>
      <w:r w:rsidR="0004303F">
        <w:rPr>
          <w:b/>
          <w:lang w:val="en-US"/>
        </w:rPr>
        <w:t xml:space="preserve">from </w:t>
      </w:r>
      <w:r>
        <w:rPr>
          <w:b/>
          <w:lang w:val="en-US"/>
        </w:rPr>
        <w:t>23.10.</w:t>
      </w:r>
      <w:r w:rsidR="001D3461" w:rsidRPr="009A7535">
        <w:rPr>
          <w:b/>
          <w:lang w:val="en-US"/>
        </w:rPr>
        <w:t>2018</w:t>
      </w:r>
    </w:p>
    <w:p w14:paraId="16486D84" w14:textId="1FDC8588" w:rsidR="001D3461" w:rsidRPr="001D3461" w:rsidRDefault="001D3461" w:rsidP="00CC31F3">
      <w:pPr>
        <w:spacing w:after="160" w:line="259" w:lineRule="auto"/>
        <w:ind w:firstLine="708"/>
        <w:rPr>
          <w:lang w:val="en-US"/>
        </w:rPr>
      </w:pPr>
      <w:r w:rsidRPr="001D3461">
        <w:rPr>
          <w:lang w:val="en-US"/>
        </w:rPr>
        <w:t>Additions and clarifications to the protocol.</w:t>
      </w:r>
    </w:p>
    <w:p w14:paraId="739E127A" w14:textId="07F5E2E4" w:rsidR="001D3461" w:rsidRPr="009A7535" w:rsidRDefault="009A7535" w:rsidP="005D0B6A">
      <w:pPr>
        <w:spacing w:after="160" w:line="259" w:lineRule="auto"/>
        <w:ind w:firstLine="708"/>
        <w:rPr>
          <w:b/>
          <w:lang w:val="en-US"/>
        </w:rPr>
      </w:pPr>
      <w:r>
        <w:rPr>
          <w:b/>
          <w:lang w:val="en-US"/>
        </w:rPr>
        <w:t xml:space="preserve">Version 2.21.0 </w:t>
      </w:r>
      <w:r w:rsidR="0004303F">
        <w:rPr>
          <w:b/>
          <w:lang w:val="en-US"/>
        </w:rPr>
        <w:t>from</w:t>
      </w:r>
      <w:r>
        <w:rPr>
          <w:b/>
          <w:lang w:val="en-US"/>
        </w:rPr>
        <w:t xml:space="preserve"> </w:t>
      </w:r>
      <w:r w:rsidR="00204D84">
        <w:rPr>
          <w:b/>
          <w:lang w:val="en-US"/>
        </w:rPr>
        <w:t>01</w:t>
      </w:r>
      <w:r>
        <w:rPr>
          <w:b/>
          <w:lang w:val="en-US"/>
        </w:rPr>
        <w:t>.</w:t>
      </w:r>
      <w:r w:rsidR="00204D84">
        <w:rPr>
          <w:b/>
          <w:lang w:val="en-US"/>
        </w:rPr>
        <w:t>12</w:t>
      </w:r>
      <w:r>
        <w:rPr>
          <w:b/>
          <w:lang w:val="en-US"/>
        </w:rPr>
        <w:t>.</w:t>
      </w:r>
      <w:r w:rsidR="001D3461" w:rsidRPr="009A7535">
        <w:rPr>
          <w:b/>
          <w:lang w:val="en-US"/>
        </w:rPr>
        <w:t>2018</w:t>
      </w:r>
    </w:p>
    <w:p w14:paraId="1237D500" w14:textId="7DA17744" w:rsidR="001D3461" w:rsidRPr="001D3461" w:rsidRDefault="001D3461" w:rsidP="00CC31F3">
      <w:pPr>
        <w:spacing w:after="160" w:line="259" w:lineRule="auto"/>
        <w:ind w:firstLine="708"/>
        <w:rPr>
          <w:lang w:val="en-US"/>
        </w:rPr>
      </w:pPr>
      <w:r w:rsidRPr="001D3461">
        <w:rPr>
          <w:lang w:val="en-US"/>
        </w:rPr>
        <w:t>Descriptions for tags 1139, 1141, 1151, 1153, 1162 have been changed.</w:t>
      </w:r>
    </w:p>
    <w:p w14:paraId="4823CDFA" w14:textId="77777777" w:rsidR="009A7535" w:rsidRDefault="009A7535" w:rsidP="005D0B6A">
      <w:pPr>
        <w:spacing w:after="160" w:line="259" w:lineRule="auto"/>
        <w:ind w:firstLine="708"/>
        <w:rPr>
          <w:lang w:val="en-US"/>
        </w:rPr>
      </w:pPr>
    </w:p>
    <w:p w14:paraId="02F30C16" w14:textId="0F3116F7" w:rsidR="001D3461" w:rsidRPr="009A7535" w:rsidRDefault="009A7535" w:rsidP="005D0B6A">
      <w:pPr>
        <w:spacing w:after="160" w:line="259" w:lineRule="auto"/>
        <w:ind w:firstLine="708"/>
        <w:rPr>
          <w:b/>
          <w:lang w:val="en-US"/>
        </w:rPr>
      </w:pPr>
      <w:r>
        <w:rPr>
          <w:b/>
          <w:lang w:val="en-US"/>
        </w:rPr>
        <w:t xml:space="preserve">Version 2.22.0 </w:t>
      </w:r>
      <w:r w:rsidR="0004303F">
        <w:rPr>
          <w:b/>
          <w:lang w:val="en-US"/>
        </w:rPr>
        <w:t>from</w:t>
      </w:r>
      <w:r>
        <w:rPr>
          <w:b/>
          <w:lang w:val="en-US"/>
        </w:rPr>
        <w:t xml:space="preserve"> 28.04.</w:t>
      </w:r>
      <w:r w:rsidR="001D3461" w:rsidRPr="009A7535">
        <w:rPr>
          <w:b/>
          <w:lang w:val="en-US"/>
        </w:rPr>
        <w:t>2019</w:t>
      </w:r>
    </w:p>
    <w:p w14:paraId="41236C7A" w14:textId="77777777" w:rsidR="001D3461" w:rsidRPr="001D3461" w:rsidRDefault="001D3461" w:rsidP="00CC31F3">
      <w:pPr>
        <w:spacing w:after="160" w:line="259" w:lineRule="auto"/>
        <w:ind w:firstLine="708"/>
        <w:rPr>
          <w:lang w:val="en-US"/>
        </w:rPr>
      </w:pPr>
      <w:r w:rsidRPr="001D3461">
        <w:rPr>
          <w:lang w:val="en-US"/>
        </w:rPr>
        <w:t>Added values ​​for tag 1212 and 1030.</w:t>
      </w:r>
    </w:p>
    <w:p w14:paraId="07055EEA" w14:textId="01CEDDFF" w:rsidR="001D3461" w:rsidRPr="009A7535" w:rsidRDefault="009A7535" w:rsidP="005D0B6A">
      <w:pPr>
        <w:spacing w:after="160" w:line="259" w:lineRule="auto"/>
        <w:ind w:firstLine="708"/>
        <w:rPr>
          <w:b/>
          <w:lang w:val="en-US"/>
        </w:rPr>
      </w:pPr>
      <w:r>
        <w:rPr>
          <w:b/>
          <w:lang w:val="en-US"/>
        </w:rPr>
        <w:t xml:space="preserve">Version 2.22.1 </w:t>
      </w:r>
      <w:r w:rsidR="0004303F">
        <w:rPr>
          <w:b/>
          <w:lang w:val="en-US"/>
        </w:rPr>
        <w:t>from</w:t>
      </w:r>
      <w:r>
        <w:rPr>
          <w:b/>
          <w:lang w:val="en-US"/>
        </w:rPr>
        <w:t xml:space="preserve"> 11.06.</w:t>
      </w:r>
      <w:r w:rsidR="001D3461" w:rsidRPr="009A7535">
        <w:rPr>
          <w:b/>
          <w:lang w:val="en-US"/>
        </w:rPr>
        <w:t>2019</w:t>
      </w:r>
    </w:p>
    <w:p w14:paraId="7416F246" w14:textId="77777777" w:rsidR="001D3461" w:rsidRPr="001D3461" w:rsidRDefault="001D3461" w:rsidP="00CC31F3">
      <w:pPr>
        <w:spacing w:after="160" w:line="259" w:lineRule="auto"/>
        <w:ind w:firstLine="708"/>
        <w:rPr>
          <w:lang w:val="en-US"/>
        </w:rPr>
      </w:pPr>
      <w:r w:rsidRPr="001D3461">
        <w:rPr>
          <w:lang w:val="en-US"/>
        </w:rPr>
        <w:lastRenderedPageBreak/>
        <w:t>Added link to check.</w:t>
      </w:r>
    </w:p>
    <w:p w14:paraId="2F595B45" w14:textId="678AE5C2" w:rsidR="001D3461" w:rsidRPr="009A7535" w:rsidRDefault="009A7535" w:rsidP="005D0B6A">
      <w:pPr>
        <w:spacing w:after="160" w:line="259" w:lineRule="auto"/>
        <w:ind w:firstLine="708"/>
        <w:rPr>
          <w:b/>
          <w:lang w:val="en-US"/>
        </w:rPr>
      </w:pPr>
      <w:r>
        <w:rPr>
          <w:b/>
          <w:lang w:val="en-US"/>
        </w:rPr>
        <w:t xml:space="preserve">Version 2.23.0 </w:t>
      </w:r>
      <w:r w:rsidR="0004303F">
        <w:rPr>
          <w:b/>
          <w:lang w:val="en-US"/>
        </w:rPr>
        <w:t>from</w:t>
      </w:r>
      <w:r>
        <w:rPr>
          <w:b/>
          <w:lang w:val="en-US"/>
        </w:rPr>
        <w:t xml:space="preserve"> 15.06.</w:t>
      </w:r>
      <w:r w:rsidR="001D3461" w:rsidRPr="009A7535">
        <w:rPr>
          <w:b/>
          <w:lang w:val="en-US"/>
        </w:rPr>
        <w:t>2019</w:t>
      </w:r>
    </w:p>
    <w:p w14:paraId="120F3904" w14:textId="77777777" w:rsidR="001D3461" w:rsidRPr="001D3461" w:rsidRDefault="001D3461" w:rsidP="00CC31F3">
      <w:pPr>
        <w:spacing w:after="160" w:line="259" w:lineRule="auto"/>
        <w:ind w:firstLine="708"/>
        <w:rPr>
          <w:lang w:val="en-US"/>
        </w:rPr>
      </w:pPr>
      <w:r w:rsidRPr="001D3461">
        <w:rPr>
          <w:lang w:val="en-US"/>
        </w:rPr>
        <w:t xml:space="preserve">The </w:t>
      </w:r>
      <w:proofErr w:type="spellStart"/>
      <w:r w:rsidRPr="001D3461">
        <w:rPr>
          <w:lang w:val="en-US"/>
        </w:rPr>
        <w:t>callbackUrl</w:t>
      </w:r>
      <w:proofErr w:type="spellEnd"/>
      <w:r w:rsidRPr="001D3461">
        <w:rPr>
          <w:lang w:val="en-US"/>
        </w:rPr>
        <w:t xml:space="preserve"> parameter has been added to requests for creating a check and correction check.</w:t>
      </w:r>
    </w:p>
    <w:p w14:paraId="6D0B04D9" w14:textId="4AA02B6E" w:rsidR="001D3461" w:rsidRPr="009A7535" w:rsidRDefault="009A7535" w:rsidP="005D0B6A">
      <w:pPr>
        <w:spacing w:after="160" w:line="259" w:lineRule="auto"/>
        <w:ind w:firstLine="708"/>
        <w:rPr>
          <w:b/>
          <w:lang w:val="en-US"/>
        </w:rPr>
      </w:pPr>
      <w:r>
        <w:rPr>
          <w:b/>
          <w:lang w:val="en-US"/>
        </w:rPr>
        <w:t xml:space="preserve">Version 2.24.0 </w:t>
      </w:r>
      <w:r w:rsidR="0004303F">
        <w:rPr>
          <w:b/>
          <w:lang w:val="en-US"/>
        </w:rPr>
        <w:t>from</w:t>
      </w:r>
      <w:r>
        <w:rPr>
          <w:b/>
          <w:lang w:val="en-US"/>
        </w:rPr>
        <w:t xml:space="preserve"> 10.10.</w:t>
      </w:r>
      <w:r w:rsidR="001D3461" w:rsidRPr="009A7535">
        <w:rPr>
          <w:b/>
          <w:lang w:val="en-US"/>
        </w:rPr>
        <w:t>2019</w:t>
      </w:r>
    </w:p>
    <w:p w14:paraId="5AC5F416" w14:textId="77777777" w:rsidR="001D3461" w:rsidRPr="001D3461" w:rsidRDefault="001D3461" w:rsidP="00CC31F3">
      <w:pPr>
        <w:spacing w:after="160" w:line="259" w:lineRule="auto"/>
        <w:ind w:firstLine="708"/>
        <w:rPr>
          <w:lang w:val="en-US"/>
        </w:rPr>
      </w:pPr>
      <w:r w:rsidRPr="001D3461">
        <w:rPr>
          <w:lang w:val="en-US"/>
        </w:rPr>
        <w:t>Changes were made to the code size of the product nomenclature, 1162.</w:t>
      </w:r>
    </w:p>
    <w:p w14:paraId="7731E88C" w14:textId="69C16B58" w:rsidR="001D3461" w:rsidRPr="009A7535" w:rsidRDefault="009A7535" w:rsidP="005D0B6A">
      <w:pPr>
        <w:spacing w:after="160" w:line="259" w:lineRule="auto"/>
        <w:ind w:firstLine="708"/>
        <w:rPr>
          <w:b/>
          <w:lang w:val="en-US"/>
        </w:rPr>
      </w:pPr>
      <w:r>
        <w:rPr>
          <w:b/>
          <w:lang w:val="en-US"/>
        </w:rPr>
        <w:t>Version 2.24.1 of</w:t>
      </w:r>
      <w:r w:rsidR="001D3461" w:rsidRPr="009A7535">
        <w:rPr>
          <w:b/>
          <w:lang w:val="en-US"/>
        </w:rPr>
        <w:t xml:space="preserve"> </w:t>
      </w:r>
      <w:r>
        <w:rPr>
          <w:b/>
          <w:lang w:val="en-US"/>
        </w:rPr>
        <w:t>25</w:t>
      </w:r>
      <w:r w:rsidR="001D3461" w:rsidRPr="009A7535">
        <w:rPr>
          <w:b/>
          <w:lang w:val="en-US"/>
        </w:rPr>
        <w:t>.</w:t>
      </w:r>
      <w:r>
        <w:rPr>
          <w:b/>
          <w:lang w:val="en-US"/>
        </w:rPr>
        <w:t>11</w:t>
      </w:r>
      <w:r w:rsidR="001D3461" w:rsidRPr="009A7535">
        <w:rPr>
          <w:b/>
          <w:lang w:val="en-US"/>
        </w:rPr>
        <w:t>.2019</w:t>
      </w:r>
    </w:p>
    <w:p w14:paraId="50B34D07" w14:textId="77777777" w:rsidR="001D3461" w:rsidRPr="001D3461" w:rsidRDefault="001D3461" w:rsidP="00CC31F3">
      <w:pPr>
        <w:spacing w:after="160" w:line="259" w:lineRule="auto"/>
        <w:ind w:firstLine="708"/>
        <w:rPr>
          <w:lang w:val="en-US"/>
        </w:rPr>
      </w:pPr>
      <w:r w:rsidRPr="001D3461">
        <w:rPr>
          <w:lang w:val="en-US"/>
        </w:rPr>
        <w:t>The IP address of the test environment has been changed.</w:t>
      </w:r>
    </w:p>
    <w:p w14:paraId="099EDD4A" w14:textId="25596351" w:rsidR="001D3461" w:rsidRPr="009A7535" w:rsidRDefault="001D3461" w:rsidP="005D0B6A">
      <w:pPr>
        <w:spacing w:after="160" w:line="259" w:lineRule="auto"/>
        <w:ind w:firstLine="708"/>
        <w:rPr>
          <w:b/>
          <w:lang w:val="en-US"/>
        </w:rPr>
      </w:pPr>
      <w:r w:rsidRPr="009A7535">
        <w:rPr>
          <w:b/>
          <w:lang w:val="en-US"/>
        </w:rPr>
        <w:t xml:space="preserve">Version 2.25.0 </w:t>
      </w:r>
      <w:r w:rsidR="0004303F">
        <w:rPr>
          <w:b/>
          <w:lang w:val="en-US"/>
        </w:rPr>
        <w:t>from</w:t>
      </w:r>
      <w:r w:rsidRPr="009A7535">
        <w:rPr>
          <w:b/>
          <w:lang w:val="en-US"/>
        </w:rPr>
        <w:t xml:space="preserve"> </w:t>
      </w:r>
      <w:r w:rsidR="009A7535">
        <w:rPr>
          <w:b/>
          <w:lang w:val="en-US"/>
        </w:rPr>
        <w:t>26</w:t>
      </w:r>
      <w:r w:rsidRPr="009A7535">
        <w:rPr>
          <w:b/>
          <w:lang w:val="en-US"/>
        </w:rPr>
        <w:t>.</w:t>
      </w:r>
      <w:r w:rsidR="009A7535">
        <w:rPr>
          <w:b/>
          <w:lang w:val="en-US"/>
        </w:rPr>
        <w:t>11</w:t>
      </w:r>
      <w:r w:rsidRPr="009A7535">
        <w:rPr>
          <w:b/>
          <w:lang w:val="en-US"/>
        </w:rPr>
        <w:t>.2019</w:t>
      </w:r>
    </w:p>
    <w:p w14:paraId="2E9C07E5" w14:textId="240AADB1" w:rsidR="001D3461" w:rsidRPr="001D3461" w:rsidRDefault="001D3461" w:rsidP="006E3438">
      <w:pPr>
        <w:spacing w:after="160" w:line="259" w:lineRule="auto"/>
        <w:ind w:left="708"/>
        <w:rPr>
          <w:lang w:val="en-US"/>
        </w:rPr>
      </w:pPr>
      <w:r w:rsidRPr="001D3461">
        <w:rPr>
          <w:lang w:val="en-US"/>
        </w:rPr>
        <w:t xml:space="preserve">Possibility to transfer tags 1021 Cashier, 1117 Email address of the sender of the check, 1203 cashier's </w:t>
      </w:r>
      <w:r w:rsidR="009A7535">
        <w:rPr>
          <w:lang w:val="en-US"/>
        </w:rPr>
        <w:t>IN</w:t>
      </w:r>
      <w:r w:rsidRPr="001D3461">
        <w:rPr>
          <w:lang w:val="en-US"/>
        </w:rPr>
        <w:t>N is added to the check.</w:t>
      </w:r>
    </w:p>
    <w:p w14:paraId="32A89613" w14:textId="4E66D7A4" w:rsidR="005D0B6A" w:rsidRPr="009A7535" w:rsidRDefault="009A7535" w:rsidP="005D0B6A">
      <w:pPr>
        <w:spacing w:after="160" w:line="259" w:lineRule="auto"/>
        <w:ind w:firstLine="708"/>
        <w:rPr>
          <w:b/>
          <w:lang w:val="en-US"/>
        </w:rPr>
      </w:pPr>
      <w:r>
        <w:rPr>
          <w:b/>
          <w:lang w:val="en-US"/>
        </w:rPr>
        <w:t xml:space="preserve">Version 2.26.0 </w:t>
      </w:r>
      <w:r w:rsidR="0004303F">
        <w:rPr>
          <w:b/>
          <w:lang w:val="en-US"/>
        </w:rPr>
        <w:t>from</w:t>
      </w:r>
      <w:r>
        <w:rPr>
          <w:b/>
          <w:lang w:val="en-US"/>
        </w:rPr>
        <w:t xml:space="preserve"> 09.12.</w:t>
      </w:r>
      <w:r w:rsidR="005D0B6A" w:rsidRPr="009A7535">
        <w:rPr>
          <w:b/>
          <w:lang w:val="en-US"/>
        </w:rPr>
        <w:t>2019</w:t>
      </w:r>
    </w:p>
    <w:p w14:paraId="08923431" w14:textId="1CCAF9F8" w:rsidR="005D0B6A" w:rsidRPr="005D0B6A" w:rsidRDefault="005D0B6A" w:rsidP="005D0B6A">
      <w:pPr>
        <w:spacing w:after="160" w:line="259" w:lineRule="auto"/>
        <w:ind w:firstLine="708"/>
        <w:rPr>
          <w:lang w:val="en-US"/>
        </w:rPr>
      </w:pPr>
      <w:r w:rsidRPr="005D0B6A">
        <w:rPr>
          <w:lang w:val="en-US"/>
        </w:rPr>
        <w:t xml:space="preserve">Added a method for requesting the status of </w:t>
      </w:r>
      <w:r w:rsidR="009A7535">
        <w:rPr>
          <w:lang w:val="en-US"/>
        </w:rPr>
        <w:t>KKT</w:t>
      </w:r>
      <w:r w:rsidRPr="005D0B6A">
        <w:rPr>
          <w:lang w:val="en-US"/>
        </w:rPr>
        <w:t xml:space="preserve"> in the group of </w:t>
      </w:r>
      <w:proofErr w:type="gramStart"/>
      <w:r w:rsidRPr="005D0B6A">
        <w:rPr>
          <w:lang w:val="en-US"/>
        </w:rPr>
        <w:t>clause</w:t>
      </w:r>
      <w:proofErr w:type="gramEnd"/>
      <w:r w:rsidRPr="005D0B6A">
        <w:rPr>
          <w:lang w:val="en-US"/>
        </w:rPr>
        <w:t xml:space="preserve"> 2.5.</w:t>
      </w:r>
    </w:p>
    <w:p w14:paraId="57DCD477" w14:textId="1EFA04ED" w:rsidR="001D3461" w:rsidRDefault="005D0B6A" w:rsidP="006E3438">
      <w:pPr>
        <w:spacing w:after="160" w:line="259" w:lineRule="auto"/>
        <w:ind w:left="708"/>
        <w:rPr>
          <w:lang w:val="en-US"/>
        </w:rPr>
      </w:pPr>
      <w:r w:rsidRPr="005D0B6A">
        <w:rPr>
          <w:lang w:val="en-US"/>
        </w:rPr>
        <w:t>Added the ability to transfer taxes for a check and subject of calculation, tags 1102, 1103, 1104, 1105, 1106, 1107, 1200.</w:t>
      </w:r>
    </w:p>
    <w:p w14:paraId="4B725763" w14:textId="1C490C46" w:rsidR="003D573F" w:rsidRPr="009A7535" w:rsidRDefault="003D573F" w:rsidP="003D573F">
      <w:pPr>
        <w:spacing w:after="160" w:line="259" w:lineRule="auto"/>
        <w:ind w:firstLine="708"/>
        <w:rPr>
          <w:b/>
          <w:lang w:val="en-US"/>
        </w:rPr>
      </w:pPr>
      <w:r>
        <w:rPr>
          <w:b/>
          <w:lang w:val="en-US"/>
        </w:rPr>
        <w:t xml:space="preserve">Version 2.27.0 </w:t>
      </w:r>
      <w:r w:rsidR="0004303F">
        <w:rPr>
          <w:b/>
          <w:lang w:val="en-US"/>
        </w:rPr>
        <w:t>from</w:t>
      </w:r>
      <w:r>
        <w:rPr>
          <w:b/>
          <w:lang w:val="en-US"/>
        </w:rPr>
        <w:t xml:space="preserve"> 27.02.</w:t>
      </w:r>
      <w:r w:rsidRPr="009A7535">
        <w:rPr>
          <w:b/>
          <w:lang w:val="en-US"/>
        </w:rPr>
        <w:t>20</w:t>
      </w:r>
      <w:r>
        <w:rPr>
          <w:b/>
          <w:lang w:val="en-US"/>
        </w:rPr>
        <w:t>20</w:t>
      </w:r>
    </w:p>
    <w:p w14:paraId="49A9FCD8" w14:textId="77777777" w:rsidR="003D573F" w:rsidRPr="003D573F" w:rsidRDefault="003D573F" w:rsidP="003D573F">
      <w:pPr>
        <w:spacing w:after="160" w:line="259" w:lineRule="auto"/>
        <w:ind w:firstLine="708"/>
        <w:rPr>
          <w:lang w:val="en-US"/>
        </w:rPr>
      </w:pPr>
      <w:r w:rsidRPr="003D573F">
        <w:rPr>
          <w:lang w:val="en-US"/>
        </w:rPr>
        <w:t>Added new values for the attribute of the settlement item, tag 1212</w:t>
      </w:r>
    </w:p>
    <w:p w14:paraId="709CD3B2" w14:textId="4E70691A" w:rsidR="003D573F" w:rsidRDefault="003D573F" w:rsidP="006E3438">
      <w:pPr>
        <w:spacing w:after="160" w:line="259" w:lineRule="auto"/>
        <w:ind w:left="708"/>
        <w:rPr>
          <w:lang w:val="en-US"/>
        </w:rPr>
      </w:pPr>
      <w:r w:rsidRPr="003D573F">
        <w:rPr>
          <w:lang w:val="en-US"/>
        </w:rPr>
        <w:t>The description of the correction of tag 1177 has been removed in accordance with the amendments to the FFD.</w:t>
      </w:r>
    </w:p>
    <w:p w14:paraId="3BBE3D23" w14:textId="211B9A12" w:rsidR="003D573F" w:rsidRPr="009A7535" w:rsidRDefault="003D573F" w:rsidP="003D573F">
      <w:pPr>
        <w:spacing w:after="160" w:line="259" w:lineRule="auto"/>
        <w:ind w:firstLine="708"/>
        <w:rPr>
          <w:b/>
          <w:lang w:val="en-US"/>
        </w:rPr>
      </w:pPr>
      <w:r>
        <w:rPr>
          <w:b/>
          <w:lang w:val="en-US"/>
        </w:rPr>
        <w:t xml:space="preserve">Version 2.27.1 </w:t>
      </w:r>
      <w:r w:rsidR="0004303F">
        <w:rPr>
          <w:b/>
          <w:lang w:val="en-US"/>
        </w:rPr>
        <w:t>from</w:t>
      </w:r>
      <w:r>
        <w:rPr>
          <w:b/>
          <w:lang w:val="en-US"/>
        </w:rPr>
        <w:t xml:space="preserve"> </w:t>
      </w:r>
      <w:r w:rsidR="006D5F2F">
        <w:rPr>
          <w:b/>
          <w:lang w:val="en-US"/>
        </w:rPr>
        <w:t>03</w:t>
      </w:r>
      <w:r>
        <w:rPr>
          <w:b/>
          <w:lang w:val="en-US"/>
        </w:rPr>
        <w:t>.0</w:t>
      </w:r>
      <w:r w:rsidR="006D5F2F">
        <w:rPr>
          <w:b/>
          <w:lang w:val="en-US"/>
        </w:rPr>
        <w:t>8</w:t>
      </w:r>
      <w:r>
        <w:rPr>
          <w:b/>
          <w:lang w:val="en-US"/>
        </w:rPr>
        <w:t>.</w:t>
      </w:r>
      <w:r w:rsidRPr="009A7535">
        <w:rPr>
          <w:b/>
          <w:lang w:val="en-US"/>
        </w:rPr>
        <w:t>20</w:t>
      </w:r>
      <w:r>
        <w:rPr>
          <w:b/>
          <w:lang w:val="en-US"/>
        </w:rPr>
        <w:t>20</w:t>
      </w:r>
    </w:p>
    <w:p w14:paraId="58A326D4" w14:textId="1B257D2F" w:rsidR="0004303F" w:rsidRDefault="0004303F" w:rsidP="006E3438">
      <w:pPr>
        <w:spacing w:after="160" w:line="259" w:lineRule="auto"/>
        <w:ind w:left="708"/>
        <w:rPr>
          <w:lang w:val="en-US"/>
        </w:rPr>
      </w:pPr>
      <w:r>
        <w:rPr>
          <w:lang w:val="en-US"/>
        </w:rPr>
        <w:t xml:space="preserve">Added a note about fields </w:t>
      </w:r>
      <w:r w:rsidRPr="002B65B5">
        <w:rPr>
          <w:b/>
          <w:bCs/>
          <w:lang w:val="en-US"/>
        </w:rPr>
        <w:t>vat1Sum, vat2Sum, vat3Sum, vat4Sum, vat5Sum, vat6Sum</w:t>
      </w:r>
      <w:r>
        <w:rPr>
          <w:lang w:val="en-US"/>
        </w:rPr>
        <w:t xml:space="preserve"> and tax rate numeration in the field </w:t>
      </w:r>
      <w:r w:rsidRPr="00446752">
        <w:rPr>
          <w:b/>
          <w:bCs/>
          <w:lang w:val="en-US"/>
        </w:rPr>
        <w:t>ta</w:t>
      </w:r>
      <w:r w:rsidR="00446752" w:rsidRPr="00446752">
        <w:rPr>
          <w:b/>
          <w:bCs/>
          <w:lang w:val="en-US"/>
        </w:rPr>
        <w:t>x</w:t>
      </w:r>
      <w:r>
        <w:rPr>
          <w:lang w:val="en-US"/>
        </w:rPr>
        <w:t xml:space="preserve"> (tag 1199).</w:t>
      </w:r>
    </w:p>
    <w:p w14:paraId="0C3C4321" w14:textId="342E6CC3" w:rsidR="0004303F" w:rsidRDefault="0004303F" w:rsidP="0004303F">
      <w:pPr>
        <w:spacing w:after="160" w:line="259" w:lineRule="auto"/>
        <w:ind w:firstLine="708"/>
        <w:rPr>
          <w:lang w:val="en-US"/>
        </w:rPr>
      </w:pPr>
      <w:r>
        <w:rPr>
          <w:lang w:val="en-US"/>
        </w:rPr>
        <w:t xml:space="preserve">Added a note about rounding in the field </w:t>
      </w:r>
      <w:proofErr w:type="spellStart"/>
      <w:r w:rsidRPr="0004303F">
        <w:rPr>
          <w:b/>
          <w:bCs/>
          <w:lang w:val="en-US"/>
        </w:rPr>
        <w:t>totalSum</w:t>
      </w:r>
      <w:proofErr w:type="spellEnd"/>
      <w:r>
        <w:rPr>
          <w:lang w:val="en-US"/>
        </w:rPr>
        <w:t xml:space="preserve"> (tag 1020).</w:t>
      </w:r>
    </w:p>
    <w:p w14:paraId="22C1B813" w14:textId="3EEF95F2" w:rsidR="00CC31F3" w:rsidRDefault="0004303F" w:rsidP="006E3438">
      <w:pPr>
        <w:spacing w:after="160" w:line="259" w:lineRule="auto"/>
        <w:ind w:left="708"/>
        <w:rPr>
          <w:lang w:val="en-US"/>
        </w:rPr>
      </w:pPr>
      <w:r>
        <w:rPr>
          <w:lang w:val="en-US"/>
        </w:rPr>
        <w:t xml:space="preserve">Updated possible values for </w:t>
      </w:r>
      <w:bookmarkStart w:id="361" w:name="_Hlk47368998"/>
      <w:r>
        <w:rPr>
          <w:lang w:val="en-US"/>
        </w:rPr>
        <w:t xml:space="preserve">field </w:t>
      </w:r>
      <w:proofErr w:type="spellStart"/>
      <w:r w:rsidRPr="00CC31F3">
        <w:rPr>
          <w:rFonts w:cs="Arial"/>
          <w:b/>
          <w:bCs/>
          <w:lang w:val="en-US"/>
        </w:rPr>
        <w:t>paymentSubjectType</w:t>
      </w:r>
      <w:proofErr w:type="spellEnd"/>
      <w:r>
        <w:rPr>
          <w:lang w:val="en-US"/>
        </w:rPr>
        <w:t xml:space="preserve"> (tag 1212).  </w:t>
      </w:r>
      <w:bookmarkEnd w:id="361"/>
      <w:r>
        <w:rPr>
          <w:lang w:val="en-US"/>
        </w:rPr>
        <w:t xml:space="preserve">Since version 2.27.0 </w:t>
      </w:r>
      <w:r w:rsidR="00CC31F3">
        <w:rPr>
          <w:lang w:val="en-US"/>
        </w:rPr>
        <w:t>values from 1 to 26 are allowed.</w:t>
      </w:r>
    </w:p>
    <w:p w14:paraId="7EE8138A" w14:textId="7CBF69EB" w:rsidR="003D573F" w:rsidRDefault="003D573F" w:rsidP="003D573F">
      <w:pPr>
        <w:spacing w:after="160" w:line="259" w:lineRule="auto"/>
        <w:ind w:firstLine="708"/>
        <w:rPr>
          <w:lang w:val="en-US"/>
        </w:rPr>
      </w:pPr>
    </w:p>
    <w:p w14:paraId="3194FD18" w14:textId="77777777" w:rsidR="003D573F" w:rsidRDefault="003D573F" w:rsidP="003D573F">
      <w:pPr>
        <w:spacing w:after="160" w:line="259" w:lineRule="auto"/>
        <w:ind w:firstLine="708"/>
        <w:rPr>
          <w:lang w:val="en-US"/>
        </w:rPr>
      </w:pPr>
    </w:p>
    <w:sectPr w:rsidR="003D573F" w:rsidSect="009C4DD2">
      <w:headerReference w:type="even" r:id="rId24"/>
      <w:headerReference w:type="default" r:id="rId25"/>
      <w:footerReference w:type="even" r:id="rId26"/>
      <w:footerReference w:type="default" r:id="rId27"/>
      <w:headerReference w:type="first" r:id="rId28"/>
      <w:footerReference w:type="first" r:id="rId29"/>
      <w:pgSz w:w="11906" w:h="16838"/>
      <w:pgMar w:top="709" w:right="566" w:bottom="567" w:left="567" w:header="708" w:footer="13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0150A7" w14:textId="77777777" w:rsidR="00E66FBF" w:rsidRDefault="00E66FBF" w:rsidP="009C4DD2">
      <w:r>
        <w:separator/>
      </w:r>
    </w:p>
  </w:endnote>
  <w:endnote w:type="continuationSeparator" w:id="0">
    <w:p w14:paraId="6E998423" w14:textId="77777777" w:rsidR="00E66FBF" w:rsidRDefault="00E66FBF" w:rsidP="009C4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roid Serif">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E735D7" w14:textId="77777777" w:rsidR="00DE3E4D" w:rsidRDefault="00DE3E4D">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5718129"/>
      <w:docPartObj>
        <w:docPartGallery w:val="Page Numbers (Bottom of Page)"/>
        <w:docPartUnique/>
      </w:docPartObj>
    </w:sdtPr>
    <w:sdtEndPr/>
    <w:sdtContent>
      <w:p w14:paraId="46ED5B23" w14:textId="77777777" w:rsidR="00DE3E4D" w:rsidRDefault="00DE3E4D">
        <w:pPr>
          <w:pStyle w:val="a7"/>
          <w:jc w:val="right"/>
        </w:pPr>
        <w:r>
          <w:fldChar w:fldCharType="begin"/>
        </w:r>
        <w:r>
          <w:instrText>PAGE   \* MERGEFORMAT</w:instrText>
        </w:r>
        <w:r>
          <w:fldChar w:fldCharType="separate"/>
        </w:r>
        <w:r>
          <w:rPr>
            <w:noProof/>
          </w:rPr>
          <w:t>38</w:t>
        </w:r>
        <w:r>
          <w:rPr>
            <w:noProof/>
          </w:rPr>
          <w:fldChar w:fldCharType="end"/>
        </w:r>
      </w:p>
    </w:sdtContent>
  </w:sdt>
  <w:p w14:paraId="1ACE25AF" w14:textId="77777777" w:rsidR="00DE3E4D" w:rsidRDefault="00DE3E4D">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97B367" w14:textId="77777777" w:rsidR="00DE3E4D" w:rsidRDefault="00DE3E4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58E9A9" w14:textId="77777777" w:rsidR="00E66FBF" w:rsidRDefault="00E66FBF" w:rsidP="009C4DD2">
      <w:r>
        <w:separator/>
      </w:r>
    </w:p>
  </w:footnote>
  <w:footnote w:type="continuationSeparator" w:id="0">
    <w:p w14:paraId="3459B1C8" w14:textId="77777777" w:rsidR="00E66FBF" w:rsidRDefault="00E66FBF" w:rsidP="009C4D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99AA1B" w14:textId="77777777" w:rsidR="00DE3E4D" w:rsidRDefault="00E66FBF">
    <w:pPr>
      <w:pStyle w:val="a5"/>
    </w:pPr>
    <w:r>
      <w:rPr>
        <w:noProof/>
      </w:rPr>
      <w:pict w14:anchorId="6304811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77313784" o:spid="_x0000_s2051" type="#_x0000_t136" style="position:absolute;margin-left:0;margin-top:0;width:703.1pt;height:56.25pt;rotation:315;z-index:-251659776;mso-position-horizontal:center;mso-position-horizontal-relative:margin;mso-position-vertical:center;mso-position-vertical-relative:margin" o:allowincell="f" fillcolor="silver" stroked="f">
          <v:fill opacity=".5"/>
          <v:textpath style="font-family:&quot;Times New Roman&quot;;font-size:1pt" string="CONFIDENTIAL INFORMATIO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FF990A" w14:textId="77777777" w:rsidR="00DE3E4D" w:rsidRDefault="00E66FBF">
    <w:pPr>
      <w:pStyle w:val="a5"/>
    </w:pPr>
    <w:r>
      <w:rPr>
        <w:noProof/>
      </w:rPr>
      <w:pict w14:anchorId="2FCD6B8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77313785" o:spid="_x0000_s2050" type="#_x0000_t136" style="position:absolute;margin-left:0;margin-top:0;width:742.6pt;height:56.25pt;rotation:315;z-index:-251658752;mso-position-horizontal:center;mso-position-horizontal-relative:margin;mso-position-vertical:center;mso-position-vertical-relative:margin" o:allowincell="f" fillcolor="silver" stroked="f">
          <v:fill opacity=".5"/>
          <v:textpath style="font-family:&quot;Times New Roman&quot;;font-size:1pt" string="CONFIDENTIAL INFORMATION"/>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F71A1A" w14:textId="77777777" w:rsidR="00DE3E4D" w:rsidRDefault="00E66FBF">
    <w:pPr>
      <w:pStyle w:val="a5"/>
    </w:pPr>
    <w:r>
      <w:rPr>
        <w:noProof/>
      </w:rPr>
      <w:pict w14:anchorId="3407EEF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77313783" o:spid="_x0000_s2049" type="#_x0000_t136" style="position:absolute;margin-left:0;margin-top:0;width:703.1pt;height:56.25pt;rotation:315;z-index:-251657728;mso-position-horizontal:center;mso-position-horizontal-relative:margin;mso-position-vertical:center;mso-position-vertical-relative:margin" o:allowincell="f" fillcolor="silver" stroked="f">
          <v:fill opacity=".5"/>
          <v:textpath style="font-family:&quot;Times New Roman&quot;;font-size:1pt" string="CONFIDENTIAL INFORMATION"/>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60284"/>
    <w:multiLevelType w:val="multilevel"/>
    <w:tmpl w:val="6EA2DB5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eastAsia="Droid Serif" w:hint="default"/>
        <w:sz w:val="22"/>
      </w:rPr>
    </w:lvl>
    <w:lvl w:ilvl="2">
      <w:start w:val="1"/>
      <w:numFmt w:val="decimal"/>
      <w:isLgl/>
      <w:lvlText w:val="%1.%2.%3."/>
      <w:lvlJc w:val="left"/>
      <w:pPr>
        <w:ind w:left="1800" w:hanging="720"/>
      </w:pPr>
      <w:rPr>
        <w:rFonts w:eastAsia="Droid Serif" w:hint="default"/>
        <w:sz w:val="22"/>
      </w:rPr>
    </w:lvl>
    <w:lvl w:ilvl="3">
      <w:start w:val="1"/>
      <w:numFmt w:val="decimal"/>
      <w:isLgl/>
      <w:lvlText w:val="%1.%2.%3.%4."/>
      <w:lvlJc w:val="left"/>
      <w:pPr>
        <w:ind w:left="2520" w:hanging="1080"/>
      </w:pPr>
      <w:rPr>
        <w:rFonts w:eastAsia="Droid Serif" w:hint="default"/>
        <w:sz w:val="22"/>
      </w:rPr>
    </w:lvl>
    <w:lvl w:ilvl="4">
      <w:start w:val="1"/>
      <w:numFmt w:val="decimal"/>
      <w:isLgl/>
      <w:lvlText w:val="%1.%2.%3.%4.%5."/>
      <w:lvlJc w:val="left"/>
      <w:pPr>
        <w:ind w:left="3240" w:hanging="1440"/>
      </w:pPr>
      <w:rPr>
        <w:rFonts w:eastAsia="Droid Serif" w:hint="default"/>
        <w:sz w:val="22"/>
      </w:rPr>
    </w:lvl>
    <w:lvl w:ilvl="5">
      <w:start w:val="1"/>
      <w:numFmt w:val="decimal"/>
      <w:isLgl/>
      <w:lvlText w:val="%1.%2.%3.%4.%5.%6."/>
      <w:lvlJc w:val="left"/>
      <w:pPr>
        <w:ind w:left="3600" w:hanging="1440"/>
      </w:pPr>
      <w:rPr>
        <w:rFonts w:eastAsia="Droid Serif" w:hint="default"/>
        <w:sz w:val="22"/>
      </w:rPr>
    </w:lvl>
    <w:lvl w:ilvl="6">
      <w:start w:val="1"/>
      <w:numFmt w:val="decimal"/>
      <w:isLgl/>
      <w:lvlText w:val="%1.%2.%3.%4.%5.%6.%7."/>
      <w:lvlJc w:val="left"/>
      <w:pPr>
        <w:ind w:left="4320" w:hanging="1800"/>
      </w:pPr>
      <w:rPr>
        <w:rFonts w:eastAsia="Droid Serif" w:hint="default"/>
        <w:sz w:val="22"/>
      </w:rPr>
    </w:lvl>
    <w:lvl w:ilvl="7">
      <w:start w:val="1"/>
      <w:numFmt w:val="decimal"/>
      <w:isLgl/>
      <w:lvlText w:val="%1.%2.%3.%4.%5.%6.%7.%8."/>
      <w:lvlJc w:val="left"/>
      <w:pPr>
        <w:ind w:left="4680" w:hanging="1800"/>
      </w:pPr>
      <w:rPr>
        <w:rFonts w:eastAsia="Droid Serif" w:hint="default"/>
        <w:sz w:val="22"/>
      </w:rPr>
    </w:lvl>
    <w:lvl w:ilvl="8">
      <w:start w:val="1"/>
      <w:numFmt w:val="decimal"/>
      <w:isLgl/>
      <w:lvlText w:val="%1.%2.%3.%4.%5.%6.%7.%8.%9."/>
      <w:lvlJc w:val="left"/>
      <w:pPr>
        <w:ind w:left="5400" w:hanging="2160"/>
      </w:pPr>
      <w:rPr>
        <w:rFonts w:eastAsia="Droid Serif" w:hint="default"/>
        <w:sz w:val="22"/>
      </w:rPr>
    </w:lvl>
  </w:abstractNum>
  <w:abstractNum w:abstractNumId="1" w15:restartNumberingAfterBreak="0">
    <w:nsid w:val="0B461E12"/>
    <w:multiLevelType w:val="hybridMultilevel"/>
    <w:tmpl w:val="78305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25D3F41"/>
    <w:multiLevelType w:val="hybridMultilevel"/>
    <w:tmpl w:val="78305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9395EEA"/>
    <w:multiLevelType w:val="hybridMultilevel"/>
    <w:tmpl w:val="18BAFBE6"/>
    <w:lvl w:ilvl="0" w:tplc="2C6A4A20">
      <w:numFmt w:val="bullet"/>
      <w:lvlText w:val="-"/>
      <w:lvlJc w:val="left"/>
      <w:pPr>
        <w:ind w:left="720" w:hanging="360"/>
      </w:pPr>
      <w:rPr>
        <w:rFonts w:ascii="Calibri" w:eastAsiaTheme="minorEastAsia" w:hAnsi="Calibri"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A45042D"/>
    <w:multiLevelType w:val="hybridMultilevel"/>
    <w:tmpl w:val="C55CD678"/>
    <w:lvl w:ilvl="0" w:tplc="0419000D">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23A7086A"/>
    <w:multiLevelType w:val="hybridMultilevel"/>
    <w:tmpl w:val="42D08C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4882BDB"/>
    <w:multiLevelType w:val="hybridMultilevel"/>
    <w:tmpl w:val="64B4EC18"/>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7" w15:restartNumberingAfterBreak="0">
    <w:nsid w:val="34236A97"/>
    <w:multiLevelType w:val="hybridMultilevel"/>
    <w:tmpl w:val="78305FB2"/>
    <w:lvl w:ilvl="0" w:tplc="0419000F">
      <w:start w:val="1"/>
      <w:numFmt w:val="decimal"/>
      <w:lvlText w:val="%1."/>
      <w:lvlJc w:val="left"/>
      <w:pPr>
        <w:ind w:left="262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94F3FA7"/>
    <w:multiLevelType w:val="hybridMultilevel"/>
    <w:tmpl w:val="67A0E0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4023BC5"/>
    <w:multiLevelType w:val="hybridMultilevel"/>
    <w:tmpl w:val="D7E860B0"/>
    <w:lvl w:ilvl="0" w:tplc="76DAF1C0">
      <w:start w:val="6"/>
      <w:numFmt w:val="decimal"/>
      <w:lvlText w:val="%1."/>
      <w:lvlJc w:val="left"/>
      <w:pPr>
        <w:ind w:left="720" w:hanging="360"/>
      </w:pPr>
      <w:rPr>
        <w:rFonts w:asciiTheme="minorHAnsi" w:eastAsiaTheme="minorEastAsia" w:hAnsiTheme="minorHAnsi" w:cs="Times New Roman" w:hint="default"/>
        <w:color w:val="auto"/>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9C14847"/>
    <w:multiLevelType w:val="hybridMultilevel"/>
    <w:tmpl w:val="78305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AB660F1"/>
    <w:multiLevelType w:val="hybridMultilevel"/>
    <w:tmpl w:val="78305F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48409FC"/>
    <w:multiLevelType w:val="multilevel"/>
    <w:tmpl w:val="4C6E9B7A"/>
    <w:lvl w:ilvl="0">
      <w:start w:val="1"/>
      <w:numFmt w:val="decimal"/>
      <w:lvlText w:val="%1."/>
      <w:lvlJc w:val="left"/>
      <w:pPr>
        <w:ind w:left="720" w:hanging="360"/>
      </w:pPr>
      <w:rPr>
        <w:rFonts w:hint="default"/>
        <w:color w:val="1F4D78" w:themeColor="accent1" w:themeShade="7F"/>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66E7277"/>
    <w:multiLevelType w:val="multilevel"/>
    <w:tmpl w:val="30B04970"/>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7A06D2F"/>
    <w:multiLevelType w:val="hybridMultilevel"/>
    <w:tmpl w:val="8DD6CC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ACE6623"/>
    <w:multiLevelType w:val="hybridMultilevel"/>
    <w:tmpl w:val="4F501B92"/>
    <w:lvl w:ilvl="0" w:tplc="0419000D">
      <w:start w:val="1"/>
      <w:numFmt w:val="bullet"/>
      <w:lvlText w:val=""/>
      <w:lvlJc w:val="left"/>
      <w:pPr>
        <w:ind w:left="1004" w:hanging="360"/>
      </w:pPr>
      <w:rPr>
        <w:rFonts w:ascii="Wingdings" w:hAnsi="Wingdings"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6" w15:restartNumberingAfterBreak="0">
    <w:nsid w:val="5DFB32F3"/>
    <w:multiLevelType w:val="multilevel"/>
    <w:tmpl w:val="6EA2DB5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eastAsia="Droid Serif" w:hint="default"/>
        <w:sz w:val="22"/>
      </w:rPr>
    </w:lvl>
    <w:lvl w:ilvl="2">
      <w:start w:val="1"/>
      <w:numFmt w:val="decimal"/>
      <w:isLgl/>
      <w:lvlText w:val="%1.%2.%3."/>
      <w:lvlJc w:val="left"/>
      <w:pPr>
        <w:ind w:left="1800" w:hanging="720"/>
      </w:pPr>
      <w:rPr>
        <w:rFonts w:eastAsia="Droid Serif" w:hint="default"/>
        <w:sz w:val="22"/>
      </w:rPr>
    </w:lvl>
    <w:lvl w:ilvl="3">
      <w:start w:val="1"/>
      <w:numFmt w:val="decimal"/>
      <w:isLgl/>
      <w:lvlText w:val="%1.%2.%3.%4."/>
      <w:lvlJc w:val="left"/>
      <w:pPr>
        <w:ind w:left="2520" w:hanging="1080"/>
      </w:pPr>
      <w:rPr>
        <w:rFonts w:eastAsia="Droid Serif" w:hint="default"/>
        <w:sz w:val="22"/>
      </w:rPr>
    </w:lvl>
    <w:lvl w:ilvl="4">
      <w:start w:val="1"/>
      <w:numFmt w:val="decimal"/>
      <w:isLgl/>
      <w:lvlText w:val="%1.%2.%3.%4.%5."/>
      <w:lvlJc w:val="left"/>
      <w:pPr>
        <w:ind w:left="3240" w:hanging="1440"/>
      </w:pPr>
      <w:rPr>
        <w:rFonts w:eastAsia="Droid Serif" w:hint="default"/>
        <w:sz w:val="22"/>
      </w:rPr>
    </w:lvl>
    <w:lvl w:ilvl="5">
      <w:start w:val="1"/>
      <w:numFmt w:val="decimal"/>
      <w:isLgl/>
      <w:lvlText w:val="%1.%2.%3.%4.%5.%6."/>
      <w:lvlJc w:val="left"/>
      <w:pPr>
        <w:ind w:left="3600" w:hanging="1440"/>
      </w:pPr>
      <w:rPr>
        <w:rFonts w:eastAsia="Droid Serif" w:hint="default"/>
        <w:sz w:val="22"/>
      </w:rPr>
    </w:lvl>
    <w:lvl w:ilvl="6">
      <w:start w:val="1"/>
      <w:numFmt w:val="decimal"/>
      <w:isLgl/>
      <w:lvlText w:val="%1.%2.%3.%4.%5.%6.%7."/>
      <w:lvlJc w:val="left"/>
      <w:pPr>
        <w:ind w:left="4320" w:hanging="1800"/>
      </w:pPr>
      <w:rPr>
        <w:rFonts w:eastAsia="Droid Serif" w:hint="default"/>
        <w:sz w:val="22"/>
      </w:rPr>
    </w:lvl>
    <w:lvl w:ilvl="7">
      <w:start w:val="1"/>
      <w:numFmt w:val="decimal"/>
      <w:isLgl/>
      <w:lvlText w:val="%1.%2.%3.%4.%5.%6.%7.%8."/>
      <w:lvlJc w:val="left"/>
      <w:pPr>
        <w:ind w:left="4680" w:hanging="1800"/>
      </w:pPr>
      <w:rPr>
        <w:rFonts w:eastAsia="Droid Serif" w:hint="default"/>
        <w:sz w:val="22"/>
      </w:rPr>
    </w:lvl>
    <w:lvl w:ilvl="8">
      <w:start w:val="1"/>
      <w:numFmt w:val="decimal"/>
      <w:isLgl/>
      <w:lvlText w:val="%1.%2.%3.%4.%5.%6.%7.%8.%9."/>
      <w:lvlJc w:val="left"/>
      <w:pPr>
        <w:ind w:left="5400" w:hanging="2160"/>
      </w:pPr>
      <w:rPr>
        <w:rFonts w:eastAsia="Droid Serif" w:hint="default"/>
        <w:sz w:val="22"/>
      </w:rPr>
    </w:lvl>
  </w:abstractNum>
  <w:abstractNum w:abstractNumId="17" w15:restartNumberingAfterBreak="0">
    <w:nsid w:val="5F115937"/>
    <w:multiLevelType w:val="hybridMultilevel"/>
    <w:tmpl w:val="A13C088E"/>
    <w:lvl w:ilvl="0" w:tplc="0D249CAA">
      <w:start w:val="2"/>
      <w:numFmt w:val="decimal"/>
      <w:lvlText w:val="%1.."/>
      <w:lvlJc w:val="left"/>
      <w:pPr>
        <w:ind w:left="1080" w:hanging="720"/>
      </w:pPr>
      <w:rPr>
        <w:rFonts w:hint="default"/>
        <w:color w:val="1F4D78" w:themeColor="accent1" w:themeShade="7F"/>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5291695"/>
    <w:multiLevelType w:val="multilevel"/>
    <w:tmpl w:val="015A1164"/>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9" w15:restartNumberingAfterBreak="0">
    <w:nsid w:val="6FFD142B"/>
    <w:multiLevelType w:val="hybridMultilevel"/>
    <w:tmpl w:val="913894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6"/>
  </w:num>
  <w:num w:numId="2">
    <w:abstractNumId w:val="0"/>
  </w:num>
  <w:num w:numId="3">
    <w:abstractNumId w:val="19"/>
  </w:num>
  <w:num w:numId="4">
    <w:abstractNumId w:val="18"/>
  </w:num>
  <w:num w:numId="5">
    <w:abstractNumId w:val="13"/>
  </w:num>
  <w:num w:numId="6">
    <w:abstractNumId w:val="14"/>
  </w:num>
  <w:num w:numId="7">
    <w:abstractNumId w:val="10"/>
  </w:num>
  <w:num w:numId="8">
    <w:abstractNumId w:val="7"/>
  </w:num>
  <w:num w:numId="9">
    <w:abstractNumId w:val="1"/>
  </w:num>
  <w:num w:numId="10">
    <w:abstractNumId w:val="2"/>
  </w:num>
  <w:num w:numId="11">
    <w:abstractNumId w:val="11"/>
  </w:num>
  <w:num w:numId="12">
    <w:abstractNumId w:val="8"/>
  </w:num>
  <w:num w:numId="13">
    <w:abstractNumId w:val="5"/>
  </w:num>
  <w:num w:numId="14">
    <w:abstractNumId w:val="17"/>
  </w:num>
  <w:num w:numId="15">
    <w:abstractNumId w:val="9"/>
  </w:num>
  <w:num w:numId="16">
    <w:abstractNumId w:val="6"/>
  </w:num>
  <w:num w:numId="17">
    <w:abstractNumId w:val="15"/>
  </w:num>
  <w:num w:numId="18">
    <w:abstractNumId w:val="12"/>
  </w:num>
  <w:num w:numId="19">
    <w:abstractNumId w:val="3"/>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64D"/>
    <w:rsid w:val="00000108"/>
    <w:rsid w:val="00001BF6"/>
    <w:rsid w:val="000022A5"/>
    <w:rsid w:val="0000319E"/>
    <w:rsid w:val="000033AD"/>
    <w:rsid w:val="00004616"/>
    <w:rsid w:val="0000532B"/>
    <w:rsid w:val="000071AE"/>
    <w:rsid w:val="000116DF"/>
    <w:rsid w:val="00011A6B"/>
    <w:rsid w:val="000123E5"/>
    <w:rsid w:val="00015820"/>
    <w:rsid w:val="00015A0D"/>
    <w:rsid w:val="00016D36"/>
    <w:rsid w:val="000208F4"/>
    <w:rsid w:val="00020AE7"/>
    <w:rsid w:val="00021BE1"/>
    <w:rsid w:val="00022AAB"/>
    <w:rsid w:val="00024DB2"/>
    <w:rsid w:val="0002624B"/>
    <w:rsid w:val="000275CD"/>
    <w:rsid w:val="00031999"/>
    <w:rsid w:val="0003264A"/>
    <w:rsid w:val="00033A23"/>
    <w:rsid w:val="00033B94"/>
    <w:rsid w:val="000344C9"/>
    <w:rsid w:val="00035A23"/>
    <w:rsid w:val="000403A5"/>
    <w:rsid w:val="00042F1A"/>
    <w:rsid w:val="0004303F"/>
    <w:rsid w:val="000432E5"/>
    <w:rsid w:val="0004495E"/>
    <w:rsid w:val="00045832"/>
    <w:rsid w:val="0005711B"/>
    <w:rsid w:val="00061D7F"/>
    <w:rsid w:val="00063E03"/>
    <w:rsid w:val="00064711"/>
    <w:rsid w:val="00065C66"/>
    <w:rsid w:val="00067912"/>
    <w:rsid w:val="00067923"/>
    <w:rsid w:val="00070FA8"/>
    <w:rsid w:val="000712C2"/>
    <w:rsid w:val="00072626"/>
    <w:rsid w:val="00074E79"/>
    <w:rsid w:val="000813B8"/>
    <w:rsid w:val="00081908"/>
    <w:rsid w:val="0008244B"/>
    <w:rsid w:val="00082942"/>
    <w:rsid w:val="00084C33"/>
    <w:rsid w:val="000852D8"/>
    <w:rsid w:val="00085808"/>
    <w:rsid w:val="00092AFA"/>
    <w:rsid w:val="000949FA"/>
    <w:rsid w:val="00096523"/>
    <w:rsid w:val="00096ECD"/>
    <w:rsid w:val="000A0824"/>
    <w:rsid w:val="000A1D19"/>
    <w:rsid w:val="000A42C7"/>
    <w:rsid w:val="000A54D6"/>
    <w:rsid w:val="000B0080"/>
    <w:rsid w:val="000B1B66"/>
    <w:rsid w:val="000B2EFA"/>
    <w:rsid w:val="000B3E93"/>
    <w:rsid w:val="000B4FAB"/>
    <w:rsid w:val="000B70EA"/>
    <w:rsid w:val="000B74D4"/>
    <w:rsid w:val="000C255B"/>
    <w:rsid w:val="000C3EA3"/>
    <w:rsid w:val="000C4889"/>
    <w:rsid w:val="000C5049"/>
    <w:rsid w:val="000D2561"/>
    <w:rsid w:val="000D50CA"/>
    <w:rsid w:val="000D5D04"/>
    <w:rsid w:val="000D6492"/>
    <w:rsid w:val="000D6748"/>
    <w:rsid w:val="000D6BBA"/>
    <w:rsid w:val="000D6D8F"/>
    <w:rsid w:val="000D6DB6"/>
    <w:rsid w:val="000E008D"/>
    <w:rsid w:val="000E0360"/>
    <w:rsid w:val="000E477D"/>
    <w:rsid w:val="000E4F5E"/>
    <w:rsid w:val="000E5E94"/>
    <w:rsid w:val="000E7182"/>
    <w:rsid w:val="000E7E7C"/>
    <w:rsid w:val="000F03CD"/>
    <w:rsid w:val="000F29F3"/>
    <w:rsid w:val="001015BD"/>
    <w:rsid w:val="001020BA"/>
    <w:rsid w:val="00103713"/>
    <w:rsid w:val="0010411E"/>
    <w:rsid w:val="00104D5A"/>
    <w:rsid w:val="00104D8E"/>
    <w:rsid w:val="00107A10"/>
    <w:rsid w:val="00107A29"/>
    <w:rsid w:val="001125C8"/>
    <w:rsid w:val="00114927"/>
    <w:rsid w:val="001157D8"/>
    <w:rsid w:val="00115D23"/>
    <w:rsid w:val="0011630D"/>
    <w:rsid w:val="0011691B"/>
    <w:rsid w:val="00123419"/>
    <w:rsid w:val="00123C6F"/>
    <w:rsid w:val="00125778"/>
    <w:rsid w:val="00126057"/>
    <w:rsid w:val="00132042"/>
    <w:rsid w:val="00133581"/>
    <w:rsid w:val="0013552C"/>
    <w:rsid w:val="00136553"/>
    <w:rsid w:val="00137760"/>
    <w:rsid w:val="00144920"/>
    <w:rsid w:val="001501F8"/>
    <w:rsid w:val="001528B1"/>
    <w:rsid w:val="0015403E"/>
    <w:rsid w:val="00155207"/>
    <w:rsid w:val="00155245"/>
    <w:rsid w:val="00155A8C"/>
    <w:rsid w:val="00156A5B"/>
    <w:rsid w:val="001573FA"/>
    <w:rsid w:val="00162B23"/>
    <w:rsid w:val="00166102"/>
    <w:rsid w:val="00172A10"/>
    <w:rsid w:val="00185B46"/>
    <w:rsid w:val="00187090"/>
    <w:rsid w:val="001876C5"/>
    <w:rsid w:val="00187F8C"/>
    <w:rsid w:val="00190E26"/>
    <w:rsid w:val="00192B4D"/>
    <w:rsid w:val="0019551E"/>
    <w:rsid w:val="00197376"/>
    <w:rsid w:val="00197C7F"/>
    <w:rsid w:val="001A16A0"/>
    <w:rsid w:val="001A2303"/>
    <w:rsid w:val="001A3029"/>
    <w:rsid w:val="001B1415"/>
    <w:rsid w:val="001B16DA"/>
    <w:rsid w:val="001B2989"/>
    <w:rsid w:val="001B2CA7"/>
    <w:rsid w:val="001C07A4"/>
    <w:rsid w:val="001C170E"/>
    <w:rsid w:val="001C65F7"/>
    <w:rsid w:val="001C6627"/>
    <w:rsid w:val="001C7BF8"/>
    <w:rsid w:val="001D0135"/>
    <w:rsid w:val="001D18F4"/>
    <w:rsid w:val="001D3461"/>
    <w:rsid w:val="001D401B"/>
    <w:rsid w:val="001D5DEA"/>
    <w:rsid w:val="001D625C"/>
    <w:rsid w:val="001D66DF"/>
    <w:rsid w:val="001D6F2C"/>
    <w:rsid w:val="001D720E"/>
    <w:rsid w:val="001E01B6"/>
    <w:rsid w:val="001E216E"/>
    <w:rsid w:val="001E2642"/>
    <w:rsid w:val="001F0388"/>
    <w:rsid w:val="001F0838"/>
    <w:rsid w:val="001F253D"/>
    <w:rsid w:val="001F6439"/>
    <w:rsid w:val="001F6B66"/>
    <w:rsid w:val="002008F8"/>
    <w:rsid w:val="0020268B"/>
    <w:rsid w:val="00203B72"/>
    <w:rsid w:val="00203D30"/>
    <w:rsid w:val="00204114"/>
    <w:rsid w:val="00204D84"/>
    <w:rsid w:val="002058FD"/>
    <w:rsid w:val="002068B7"/>
    <w:rsid w:val="002115E9"/>
    <w:rsid w:val="00214CF5"/>
    <w:rsid w:val="00215EEF"/>
    <w:rsid w:val="00217290"/>
    <w:rsid w:val="002240B2"/>
    <w:rsid w:val="0022482D"/>
    <w:rsid w:val="00226D76"/>
    <w:rsid w:val="00231B8D"/>
    <w:rsid w:val="00232362"/>
    <w:rsid w:val="00233398"/>
    <w:rsid w:val="00233C70"/>
    <w:rsid w:val="002346FF"/>
    <w:rsid w:val="0024039C"/>
    <w:rsid w:val="00242E19"/>
    <w:rsid w:val="00243665"/>
    <w:rsid w:val="00245CAF"/>
    <w:rsid w:val="0024718C"/>
    <w:rsid w:val="00250261"/>
    <w:rsid w:val="0025106A"/>
    <w:rsid w:val="0025279E"/>
    <w:rsid w:val="00257DBC"/>
    <w:rsid w:val="002607CB"/>
    <w:rsid w:val="00260C7A"/>
    <w:rsid w:val="002620D8"/>
    <w:rsid w:val="00271B51"/>
    <w:rsid w:val="002733BD"/>
    <w:rsid w:val="0027461C"/>
    <w:rsid w:val="00281142"/>
    <w:rsid w:val="002854E5"/>
    <w:rsid w:val="00286850"/>
    <w:rsid w:val="0028792E"/>
    <w:rsid w:val="00290A36"/>
    <w:rsid w:val="00291850"/>
    <w:rsid w:val="00295991"/>
    <w:rsid w:val="002A0272"/>
    <w:rsid w:val="002A184F"/>
    <w:rsid w:val="002A1DE0"/>
    <w:rsid w:val="002A2C2C"/>
    <w:rsid w:val="002A6C9D"/>
    <w:rsid w:val="002A7883"/>
    <w:rsid w:val="002B0BDF"/>
    <w:rsid w:val="002B1045"/>
    <w:rsid w:val="002B1947"/>
    <w:rsid w:val="002B24B0"/>
    <w:rsid w:val="002B2802"/>
    <w:rsid w:val="002B65B5"/>
    <w:rsid w:val="002B6B66"/>
    <w:rsid w:val="002B7432"/>
    <w:rsid w:val="002B7EE5"/>
    <w:rsid w:val="002C014F"/>
    <w:rsid w:val="002C243D"/>
    <w:rsid w:val="002C4BE0"/>
    <w:rsid w:val="002C6572"/>
    <w:rsid w:val="002C7C72"/>
    <w:rsid w:val="002D1715"/>
    <w:rsid w:val="002D19CB"/>
    <w:rsid w:val="002D550D"/>
    <w:rsid w:val="002D76D1"/>
    <w:rsid w:val="002D7AF4"/>
    <w:rsid w:val="002E3B80"/>
    <w:rsid w:val="002E4643"/>
    <w:rsid w:val="002E4B51"/>
    <w:rsid w:val="002E6E46"/>
    <w:rsid w:val="002F1F86"/>
    <w:rsid w:val="002F26DD"/>
    <w:rsid w:val="00301D5A"/>
    <w:rsid w:val="0030689D"/>
    <w:rsid w:val="00307A64"/>
    <w:rsid w:val="00310B7B"/>
    <w:rsid w:val="003117C9"/>
    <w:rsid w:val="0031556D"/>
    <w:rsid w:val="003172A2"/>
    <w:rsid w:val="00320473"/>
    <w:rsid w:val="0032051E"/>
    <w:rsid w:val="00323296"/>
    <w:rsid w:val="00324FD3"/>
    <w:rsid w:val="00327B01"/>
    <w:rsid w:val="00327BFE"/>
    <w:rsid w:val="00332A02"/>
    <w:rsid w:val="003337E1"/>
    <w:rsid w:val="00334BDB"/>
    <w:rsid w:val="00334F6E"/>
    <w:rsid w:val="003350DA"/>
    <w:rsid w:val="0034401F"/>
    <w:rsid w:val="00347F3E"/>
    <w:rsid w:val="00351A73"/>
    <w:rsid w:val="00355031"/>
    <w:rsid w:val="003600B0"/>
    <w:rsid w:val="00360F6E"/>
    <w:rsid w:val="0036126C"/>
    <w:rsid w:val="00365947"/>
    <w:rsid w:val="00370182"/>
    <w:rsid w:val="003713DA"/>
    <w:rsid w:val="00371AF1"/>
    <w:rsid w:val="003754FE"/>
    <w:rsid w:val="00376110"/>
    <w:rsid w:val="0037643A"/>
    <w:rsid w:val="0038539A"/>
    <w:rsid w:val="0038732C"/>
    <w:rsid w:val="00391032"/>
    <w:rsid w:val="0039179D"/>
    <w:rsid w:val="003919DE"/>
    <w:rsid w:val="00393C6D"/>
    <w:rsid w:val="00395385"/>
    <w:rsid w:val="003A156C"/>
    <w:rsid w:val="003A1F11"/>
    <w:rsid w:val="003A210D"/>
    <w:rsid w:val="003A3DC7"/>
    <w:rsid w:val="003A5275"/>
    <w:rsid w:val="003B0624"/>
    <w:rsid w:val="003B266A"/>
    <w:rsid w:val="003B4141"/>
    <w:rsid w:val="003B4B23"/>
    <w:rsid w:val="003B50FE"/>
    <w:rsid w:val="003B616C"/>
    <w:rsid w:val="003B637F"/>
    <w:rsid w:val="003B68ED"/>
    <w:rsid w:val="003B771E"/>
    <w:rsid w:val="003C0932"/>
    <w:rsid w:val="003C11F4"/>
    <w:rsid w:val="003C5166"/>
    <w:rsid w:val="003D1584"/>
    <w:rsid w:val="003D278B"/>
    <w:rsid w:val="003D4C2C"/>
    <w:rsid w:val="003D573F"/>
    <w:rsid w:val="003E0C76"/>
    <w:rsid w:val="003E1847"/>
    <w:rsid w:val="003E23E6"/>
    <w:rsid w:val="003E723C"/>
    <w:rsid w:val="003E76EB"/>
    <w:rsid w:val="003F6563"/>
    <w:rsid w:val="004178AE"/>
    <w:rsid w:val="00423741"/>
    <w:rsid w:val="00425254"/>
    <w:rsid w:val="004256E3"/>
    <w:rsid w:val="00425875"/>
    <w:rsid w:val="00427AC3"/>
    <w:rsid w:val="00430AA9"/>
    <w:rsid w:val="004311A3"/>
    <w:rsid w:val="004325B4"/>
    <w:rsid w:val="00434472"/>
    <w:rsid w:val="00435582"/>
    <w:rsid w:val="00436BAE"/>
    <w:rsid w:val="00443FAC"/>
    <w:rsid w:val="00445129"/>
    <w:rsid w:val="00445EF0"/>
    <w:rsid w:val="00446752"/>
    <w:rsid w:val="00450D54"/>
    <w:rsid w:val="004531ED"/>
    <w:rsid w:val="0045330E"/>
    <w:rsid w:val="004535AF"/>
    <w:rsid w:val="00453BC1"/>
    <w:rsid w:val="00461805"/>
    <w:rsid w:val="00465730"/>
    <w:rsid w:val="00467FD0"/>
    <w:rsid w:val="00470BED"/>
    <w:rsid w:val="00471C8F"/>
    <w:rsid w:val="00473763"/>
    <w:rsid w:val="004737DC"/>
    <w:rsid w:val="0047441A"/>
    <w:rsid w:val="00476261"/>
    <w:rsid w:val="00477761"/>
    <w:rsid w:val="00481DCB"/>
    <w:rsid w:val="00483217"/>
    <w:rsid w:val="004836F6"/>
    <w:rsid w:val="004839B2"/>
    <w:rsid w:val="00484D7B"/>
    <w:rsid w:val="00490627"/>
    <w:rsid w:val="004908DE"/>
    <w:rsid w:val="00491472"/>
    <w:rsid w:val="004916F7"/>
    <w:rsid w:val="004972CE"/>
    <w:rsid w:val="004973F8"/>
    <w:rsid w:val="004A763C"/>
    <w:rsid w:val="004B0015"/>
    <w:rsid w:val="004B20E7"/>
    <w:rsid w:val="004B7205"/>
    <w:rsid w:val="004C0413"/>
    <w:rsid w:val="004C3515"/>
    <w:rsid w:val="004C4C2C"/>
    <w:rsid w:val="004C565E"/>
    <w:rsid w:val="004C6AFB"/>
    <w:rsid w:val="004C72C4"/>
    <w:rsid w:val="004D0CB7"/>
    <w:rsid w:val="004D311A"/>
    <w:rsid w:val="004D60BE"/>
    <w:rsid w:val="004D799A"/>
    <w:rsid w:val="004E1AAD"/>
    <w:rsid w:val="004E2B78"/>
    <w:rsid w:val="004E2D4E"/>
    <w:rsid w:val="004E2FCC"/>
    <w:rsid w:val="004E79A5"/>
    <w:rsid w:val="004F13E7"/>
    <w:rsid w:val="004F178F"/>
    <w:rsid w:val="004F1978"/>
    <w:rsid w:val="004F3EBC"/>
    <w:rsid w:val="004F40F7"/>
    <w:rsid w:val="004F77F1"/>
    <w:rsid w:val="00507E56"/>
    <w:rsid w:val="00510699"/>
    <w:rsid w:val="00512D17"/>
    <w:rsid w:val="00512EB2"/>
    <w:rsid w:val="0051462E"/>
    <w:rsid w:val="005148FD"/>
    <w:rsid w:val="00516CD1"/>
    <w:rsid w:val="005176EF"/>
    <w:rsid w:val="0051780F"/>
    <w:rsid w:val="00517A82"/>
    <w:rsid w:val="00520731"/>
    <w:rsid w:val="0052260D"/>
    <w:rsid w:val="0052459F"/>
    <w:rsid w:val="00524610"/>
    <w:rsid w:val="00525F22"/>
    <w:rsid w:val="00526F26"/>
    <w:rsid w:val="005273CD"/>
    <w:rsid w:val="00534B37"/>
    <w:rsid w:val="00536A22"/>
    <w:rsid w:val="00544215"/>
    <w:rsid w:val="00545EC7"/>
    <w:rsid w:val="00546855"/>
    <w:rsid w:val="00547BF4"/>
    <w:rsid w:val="00551C07"/>
    <w:rsid w:val="0055358F"/>
    <w:rsid w:val="005560E2"/>
    <w:rsid w:val="00557615"/>
    <w:rsid w:val="005577F6"/>
    <w:rsid w:val="005636CD"/>
    <w:rsid w:val="005637C1"/>
    <w:rsid w:val="0056528E"/>
    <w:rsid w:val="00570CA4"/>
    <w:rsid w:val="005738D6"/>
    <w:rsid w:val="005759FE"/>
    <w:rsid w:val="00575A1C"/>
    <w:rsid w:val="00575BD5"/>
    <w:rsid w:val="005834FA"/>
    <w:rsid w:val="005861A8"/>
    <w:rsid w:val="005867EA"/>
    <w:rsid w:val="00586D05"/>
    <w:rsid w:val="00592356"/>
    <w:rsid w:val="00593D4F"/>
    <w:rsid w:val="0059567C"/>
    <w:rsid w:val="00595BCE"/>
    <w:rsid w:val="005A1481"/>
    <w:rsid w:val="005A1E9E"/>
    <w:rsid w:val="005A45F4"/>
    <w:rsid w:val="005A63D2"/>
    <w:rsid w:val="005B2FC8"/>
    <w:rsid w:val="005B4833"/>
    <w:rsid w:val="005B7A0F"/>
    <w:rsid w:val="005C10F3"/>
    <w:rsid w:val="005C22B1"/>
    <w:rsid w:val="005C3AEE"/>
    <w:rsid w:val="005C485B"/>
    <w:rsid w:val="005C74FC"/>
    <w:rsid w:val="005D0B6A"/>
    <w:rsid w:val="005D116F"/>
    <w:rsid w:val="005D140A"/>
    <w:rsid w:val="005D1A78"/>
    <w:rsid w:val="005D29CC"/>
    <w:rsid w:val="005E0AA8"/>
    <w:rsid w:val="005E317A"/>
    <w:rsid w:val="005E31A8"/>
    <w:rsid w:val="005E389E"/>
    <w:rsid w:val="005E4C06"/>
    <w:rsid w:val="005E5784"/>
    <w:rsid w:val="005F42D1"/>
    <w:rsid w:val="005F5459"/>
    <w:rsid w:val="005F675D"/>
    <w:rsid w:val="005F6A3E"/>
    <w:rsid w:val="00602D99"/>
    <w:rsid w:val="00603DDE"/>
    <w:rsid w:val="0061015B"/>
    <w:rsid w:val="00611272"/>
    <w:rsid w:val="00612797"/>
    <w:rsid w:val="00612AE0"/>
    <w:rsid w:val="00613F63"/>
    <w:rsid w:val="00616C95"/>
    <w:rsid w:val="0061726D"/>
    <w:rsid w:val="00617D18"/>
    <w:rsid w:val="00617D3A"/>
    <w:rsid w:val="006204A2"/>
    <w:rsid w:val="0062533B"/>
    <w:rsid w:val="00625C8F"/>
    <w:rsid w:val="00630A9C"/>
    <w:rsid w:val="00630E8F"/>
    <w:rsid w:val="00632D19"/>
    <w:rsid w:val="00635B5F"/>
    <w:rsid w:val="00635CAD"/>
    <w:rsid w:val="00636D60"/>
    <w:rsid w:val="00637D28"/>
    <w:rsid w:val="006536E1"/>
    <w:rsid w:val="006558B4"/>
    <w:rsid w:val="00655B4D"/>
    <w:rsid w:val="006568FF"/>
    <w:rsid w:val="00657EDB"/>
    <w:rsid w:val="00660D3A"/>
    <w:rsid w:val="00661ECC"/>
    <w:rsid w:val="0066303A"/>
    <w:rsid w:val="006637B4"/>
    <w:rsid w:val="00666EA6"/>
    <w:rsid w:val="00670EF5"/>
    <w:rsid w:val="006713D9"/>
    <w:rsid w:val="00671BCA"/>
    <w:rsid w:val="00675168"/>
    <w:rsid w:val="006758A8"/>
    <w:rsid w:val="00687FFA"/>
    <w:rsid w:val="00692847"/>
    <w:rsid w:val="006947B5"/>
    <w:rsid w:val="006A1582"/>
    <w:rsid w:val="006A1E34"/>
    <w:rsid w:val="006A2350"/>
    <w:rsid w:val="006A64D3"/>
    <w:rsid w:val="006B0EE5"/>
    <w:rsid w:val="006B137B"/>
    <w:rsid w:val="006B317D"/>
    <w:rsid w:val="006B3BF4"/>
    <w:rsid w:val="006B7CAC"/>
    <w:rsid w:val="006B7DED"/>
    <w:rsid w:val="006C0F21"/>
    <w:rsid w:val="006C208D"/>
    <w:rsid w:val="006C7158"/>
    <w:rsid w:val="006C741D"/>
    <w:rsid w:val="006D11F3"/>
    <w:rsid w:val="006D1B68"/>
    <w:rsid w:val="006D4B7B"/>
    <w:rsid w:val="006D5F2F"/>
    <w:rsid w:val="006E01F6"/>
    <w:rsid w:val="006E111B"/>
    <w:rsid w:val="006E25F9"/>
    <w:rsid w:val="006E3438"/>
    <w:rsid w:val="006E3CA0"/>
    <w:rsid w:val="006E6888"/>
    <w:rsid w:val="006F0FD4"/>
    <w:rsid w:val="006F45D4"/>
    <w:rsid w:val="006F71EC"/>
    <w:rsid w:val="006F7473"/>
    <w:rsid w:val="007004FA"/>
    <w:rsid w:val="0070058D"/>
    <w:rsid w:val="007011F9"/>
    <w:rsid w:val="00705AD9"/>
    <w:rsid w:val="0072090E"/>
    <w:rsid w:val="0072100F"/>
    <w:rsid w:val="00721334"/>
    <w:rsid w:val="007222A1"/>
    <w:rsid w:val="00722517"/>
    <w:rsid w:val="00723814"/>
    <w:rsid w:val="007245CE"/>
    <w:rsid w:val="0073315F"/>
    <w:rsid w:val="00733FB4"/>
    <w:rsid w:val="00744EAD"/>
    <w:rsid w:val="00747F9F"/>
    <w:rsid w:val="00750FEA"/>
    <w:rsid w:val="0075105E"/>
    <w:rsid w:val="00751907"/>
    <w:rsid w:val="00754565"/>
    <w:rsid w:val="007572D3"/>
    <w:rsid w:val="00760117"/>
    <w:rsid w:val="00761853"/>
    <w:rsid w:val="00765361"/>
    <w:rsid w:val="007655CE"/>
    <w:rsid w:val="0077263C"/>
    <w:rsid w:val="0077389E"/>
    <w:rsid w:val="00773CA6"/>
    <w:rsid w:val="00774207"/>
    <w:rsid w:val="00777043"/>
    <w:rsid w:val="00777941"/>
    <w:rsid w:val="007830B7"/>
    <w:rsid w:val="007831B6"/>
    <w:rsid w:val="007922AE"/>
    <w:rsid w:val="007973EC"/>
    <w:rsid w:val="00797AF2"/>
    <w:rsid w:val="00797CC6"/>
    <w:rsid w:val="007A0414"/>
    <w:rsid w:val="007A08DB"/>
    <w:rsid w:val="007A4F76"/>
    <w:rsid w:val="007A5C98"/>
    <w:rsid w:val="007B06B2"/>
    <w:rsid w:val="007B0FC3"/>
    <w:rsid w:val="007B253B"/>
    <w:rsid w:val="007B27D1"/>
    <w:rsid w:val="007B5A7E"/>
    <w:rsid w:val="007B65F4"/>
    <w:rsid w:val="007B671D"/>
    <w:rsid w:val="007B6BCB"/>
    <w:rsid w:val="007B7958"/>
    <w:rsid w:val="007C2C9F"/>
    <w:rsid w:val="007C3DD9"/>
    <w:rsid w:val="007C7477"/>
    <w:rsid w:val="007C75EC"/>
    <w:rsid w:val="007D576E"/>
    <w:rsid w:val="007D6AF7"/>
    <w:rsid w:val="007D73FD"/>
    <w:rsid w:val="007D760A"/>
    <w:rsid w:val="007E22BA"/>
    <w:rsid w:val="007E252C"/>
    <w:rsid w:val="007E2E22"/>
    <w:rsid w:val="007E5C84"/>
    <w:rsid w:val="007F3961"/>
    <w:rsid w:val="007F4D03"/>
    <w:rsid w:val="007F5315"/>
    <w:rsid w:val="0080191E"/>
    <w:rsid w:val="008040F0"/>
    <w:rsid w:val="00804AFE"/>
    <w:rsid w:val="00804BD8"/>
    <w:rsid w:val="00805F41"/>
    <w:rsid w:val="00805FDB"/>
    <w:rsid w:val="0081267F"/>
    <w:rsid w:val="008131AE"/>
    <w:rsid w:val="00817738"/>
    <w:rsid w:val="00820566"/>
    <w:rsid w:val="008216F7"/>
    <w:rsid w:val="00821F81"/>
    <w:rsid w:val="008236A5"/>
    <w:rsid w:val="0082423C"/>
    <w:rsid w:val="0082584E"/>
    <w:rsid w:val="008331FB"/>
    <w:rsid w:val="008337DB"/>
    <w:rsid w:val="0084508C"/>
    <w:rsid w:val="00847491"/>
    <w:rsid w:val="0085293B"/>
    <w:rsid w:val="008538AE"/>
    <w:rsid w:val="00854371"/>
    <w:rsid w:val="00856AA8"/>
    <w:rsid w:val="008642DF"/>
    <w:rsid w:val="00875094"/>
    <w:rsid w:val="00875DCE"/>
    <w:rsid w:val="008812B9"/>
    <w:rsid w:val="008815A2"/>
    <w:rsid w:val="00883D64"/>
    <w:rsid w:val="008853FD"/>
    <w:rsid w:val="0088689F"/>
    <w:rsid w:val="00887FB5"/>
    <w:rsid w:val="00890A7D"/>
    <w:rsid w:val="0089159A"/>
    <w:rsid w:val="008923BF"/>
    <w:rsid w:val="00893E77"/>
    <w:rsid w:val="00894167"/>
    <w:rsid w:val="008A2984"/>
    <w:rsid w:val="008A73F2"/>
    <w:rsid w:val="008A7D34"/>
    <w:rsid w:val="008B35C0"/>
    <w:rsid w:val="008B6C01"/>
    <w:rsid w:val="008B771A"/>
    <w:rsid w:val="008C033D"/>
    <w:rsid w:val="008D01EA"/>
    <w:rsid w:val="008D0639"/>
    <w:rsid w:val="008D2369"/>
    <w:rsid w:val="008D5BF0"/>
    <w:rsid w:val="008D65FF"/>
    <w:rsid w:val="008E0FD4"/>
    <w:rsid w:val="008E2982"/>
    <w:rsid w:val="008E2D6D"/>
    <w:rsid w:val="008E3FE1"/>
    <w:rsid w:val="008E4F1D"/>
    <w:rsid w:val="008E6826"/>
    <w:rsid w:val="008E730E"/>
    <w:rsid w:val="008F187F"/>
    <w:rsid w:val="008F2C9D"/>
    <w:rsid w:val="008F3EC4"/>
    <w:rsid w:val="008F4F86"/>
    <w:rsid w:val="008F5442"/>
    <w:rsid w:val="008F64F2"/>
    <w:rsid w:val="008F6DE7"/>
    <w:rsid w:val="009028D7"/>
    <w:rsid w:val="0090320D"/>
    <w:rsid w:val="0090440D"/>
    <w:rsid w:val="0090458C"/>
    <w:rsid w:val="00904DFC"/>
    <w:rsid w:val="009060A4"/>
    <w:rsid w:val="0091072F"/>
    <w:rsid w:val="009131D6"/>
    <w:rsid w:val="00914065"/>
    <w:rsid w:val="00914BF3"/>
    <w:rsid w:val="0091759E"/>
    <w:rsid w:val="00917C2F"/>
    <w:rsid w:val="00930F2B"/>
    <w:rsid w:val="009331BD"/>
    <w:rsid w:val="00933FE1"/>
    <w:rsid w:val="00935C2F"/>
    <w:rsid w:val="00940192"/>
    <w:rsid w:val="0094184B"/>
    <w:rsid w:val="00950234"/>
    <w:rsid w:val="00950BEC"/>
    <w:rsid w:val="009573E5"/>
    <w:rsid w:val="009606F4"/>
    <w:rsid w:val="009616CB"/>
    <w:rsid w:val="00961B46"/>
    <w:rsid w:val="00963078"/>
    <w:rsid w:val="00966938"/>
    <w:rsid w:val="00966FB4"/>
    <w:rsid w:val="00971343"/>
    <w:rsid w:val="00972149"/>
    <w:rsid w:val="0097498B"/>
    <w:rsid w:val="009771E6"/>
    <w:rsid w:val="0097731D"/>
    <w:rsid w:val="00980E7A"/>
    <w:rsid w:val="00981A2F"/>
    <w:rsid w:val="00981BE5"/>
    <w:rsid w:val="00983201"/>
    <w:rsid w:val="009849B4"/>
    <w:rsid w:val="00985EA0"/>
    <w:rsid w:val="009861AB"/>
    <w:rsid w:val="00990707"/>
    <w:rsid w:val="00992558"/>
    <w:rsid w:val="00996B86"/>
    <w:rsid w:val="009973F6"/>
    <w:rsid w:val="009A4B6E"/>
    <w:rsid w:val="009A50DF"/>
    <w:rsid w:val="009A6EC9"/>
    <w:rsid w:val="009A7535"/>
    <w:rsid w:val="009B000F"/>
    <w:rsid w:val="009B077D"/>
    <w:rsid w:val="009B0ED9"/>
    <w:rsid w:val="009B14D1"/>
    <w:rsid w:val="009B26DC"/>
    <w:rsid w:val="009B2B95"/>
    <w:rsid w:val="009B43B7"/>
    <w:rsid w:val="009B596F"/>
    <w:rsid w:val="009B629C"/>
    <w:rsid w:val="009B6C28"/>
    <w:rsid w:val="009B7235"/>
    <w:rsid w:val="009C0EB5"/>
    <w:rsid w:val="009C1EC7"/>
    <w:rsid w:val="009C4DD2"/>
    <w:rsid w:val="009D1FE4"/>
    <w:rsid w:val="009D440F"/>
    <w:rsid w:val="009D4487"/>
    <w:rsid w:val="009D49CC"/>
    <w:rsid w:val="009D5639"/>
    <w:rsid w:val="009D5B7E"/>
    <w:rsid w:val="009D7C38"/>
    <w:rsid w:val="009E2214"/>
    <w:rsid w:val="009E246F"/>
    <w:rsid w:val="009E35DC"/>
    <w:rsid w:val="009E3737"/>
    <w:rsid w:val="009E5A50"/>
    <w:rsid w:val="009E5CA4"/>
    <w:rsid w:val="009E6990"/>
    <w:rsid w:val="009F5118"/>
    <w:rsid w:val="009F7335"/>
    <w:rsid w:val="009F7E2B"/>
    <w:rsid w:val="00A05103"/>
    <w:rsid w:val="00A07045"/>
    <w:rsid w:val="00A10E81"/>
    <w:rsid w:val="00A113BE"/>
    <w:rsid w:val="00A120D4"/>
    <w:rsid w:val="00A123FE"/>
    <w:rsid w:val="00A139AF"/>
    <w:rsid w:val="00A16109"/>
    <w:rsid w:val="00A16B14"/>
    <w:rsid w:val="00A209D4"/>
    <w:rsid w:val="00A226C8"/>
    <w:rsid w:val="00A2353F"/>
    <w:rsid w:val="00A24217"/>
    <w:rsid w:val="00A25067"/>
    <w:rsid w:val="00A25C71"/>
    <w:rsid w:val="00A269AF"/>
    <w:rsid w:val="00A26D03"/>
    <w:rsid w:val="00A31656"/>
    <w:rsid w:val="00A31BAA"/>
    <w:rsid w:val="00A31D1B"/>
    <w:rsid w:val="00A32C34"/>
    <w:rsid w:val="00A32EED"/>
    <w:rsid w:val="00A3394B"/>
    <w:rsid w:val="00A3687B"/>
    <w:rsid w:val="00A37252"/>
    <w:rsid w:val="00A37E83"/>
    <w:rsid w:val="00A40B0A"/>
    <w:rsid w:val="00A44FAA"/>
    <w:rsid w:val="00A501A3"/>
    <w:rsid w:val="00A53220"/>
    <w:rsid w:val="00A54289"/>
    <w:rsid w:val="00A57966"/>
    <w:rsid w:val="00A621D0"/>
    <w:rsid w:val="00A63358"/>
    <w:rsid w:val="00A64A27"/>
    <w:rsid w:val="00A668CB"/>
    <w:rsid w:val="00A7207F"/>
    <w:rsid w:val="00A728EA"/>
    <w:rsid w:val="00A7519D"/>
    <w:rsid w:val="00A75693"/>
    <w:rsid w:val="00A7624F"/>
    <w:rsid w:val="00A81354"/>
    <w:rsid w:val="00A813D9"/>
    <w:rsid w:val="00A8191E"/>
    <w:rsid w:val="00A82E50"/>
    <w:rsid w:val="00A83558"/>
    <w:rsid w:val="00A84173"/>
    <w:rsid w:val="00A8468B"/>
    <w:rsid w:val="00A91EBA"/>
    <w:rsid w:val="00A933CF"/>
    <w:rsid w:val="00A93EDC"/>
    <w:rsid w:val="00A95056"/>
    <w:rsid w:val="00AA2F6A"/>
    <w:rsid w:val="00AA3277"/>
    <w:rsid w:val="00AA46D7"/>
    <w:rsid w:val="00AA4866"/>
    <w:rsid w:val="00AA7E52"/>
    <w:rsid w:val="00AB0659"/>
    <w:rsid w:val="00AB0A58"/>
    <w:rsid w:val="00AB14B5"/>
    <w:rsid w:val="00AB5BE3"/>
    <w:rsid w:val="00AC156C"/>
    <w:rsid w:val="00AC3D96"/>
    <w:rsid w:val="00AC7D41"/>
    <w:rsid w:val="00AD0A92"/>
    <w:rsid w:val="00AD0FFA"/>
    <w:rsid w:val="00AD41F6"/>
    <w:rsid w:val="00AE0BC3"/>
    <w:rsid w:val="00AE164D"/>
    <w:rsid w:val="00AE1A00"/>
    <w:rsid w:val="00AE2C26"/>
    <w:rsid w:val="00AE4B69"/>
    <w:rsid w:val="00AE6264"/>
    <w:rsid w:val="00AE6B24"/>
    <w:rsid w:val="00AF0701"/>
    <w:rsid w:val="00AF2D7A"/>
    <w:rsid w:val="00B01698"/>
    <w:rsid w:val="00B05B1C"/>
    <w:rsid w:val="00B11894"/>
    <w:rsid w:val="00B14BC3"/>
    <w:rsid w:val="00B15019"/>
    <w:rsid w:val="00B1630F"/>
    <w:rsid w:val="00B16EA1"/>
    <w:rsid w:val="00B202DE"/>
    <w:rsid w:val="00B20708"/>
    <w:rsid w:val="00B2081D"/>
    <w:rsid w:val="00B220A4"/>
    <w:rsid w:val="00B222E5"/>
    <w:rsid w:val="00B2389B"/>
    <w:rsid w:val="00B250EB"/>
    <w:rsid w:val="00B25D39"/>
    <w:rsid w:val="00B25FFB"/>
    <w:rsid w:val="00B26474"/>
    <w:rsid w:val="00B305AD"/>
    <w:rsid w:val="00B32B43"/>
    <w:rsid w:val="00B32CD5"/>
    <w:rsid w:val="00B334D5"/>
    <w:rsid w:val="00B33998"/>
    <w:rsid w:val="00B45314"/>
    <w:rsid w:val="00B47564"/>
    <w:rsid w:val="00B509A4"/>
    <w:rsid w:val="00B51814"/>
    <w:rsid w:val="00B54A05"/>
    <w:rsid w:val="00B55FFB"/>
    <w:rsid w:val="00B6051E"/>
    <w:rsid w:val="00B61DF3"/>
    <w:rsid w:val="00B62E46"/>
    <w:rsid w:val="00B66FC6"/>
    <w:rsid w:val="00B67118"/>
    <w:rsid w:val="00B70903"/>
    <w:rsid w:val="00B70E60"/>
    <w:rsid w:val="00B72AEC"/>
    <w:rsid w:val="00B7515C"/>
    <w:rsid w:val="00B763EF"/>
    <w:rsid w:val="00B8101E"/>
    <w:rsid w:val="00B8120A"/>
    <w:rsid w:val="00B82B0A"/>
    <w:rsid w:val="00B8353A"/>
    <w:rsid w:val="00B8532F"/>
    <w:rsid w:val="00B90717"/>
    <w:rsid w:val="00B9609C"/>
    <w:rsid w:val="00BA0BCF"/>
    <w:rsid w:val="00BA1B0A"/>
    <w:rsid w:val="00BA2BFA"/>
    <w:rsid w:val="00BA69EB"/>
    <w:rsid w:val="00BA706D"/>
    <w:rsid w:val="00BB0780"/>
    <w:rsid w:val="00BB096F"/>
    <w:rsid w:val="00BB11F1"/>
    <w:rsid w:val="00BB68F6"/>
    <w:rsid w:val="00BC068E"/>
    <w:rsid w:val="00BC0DBB"/>
    <w:rsid w:val="00BC3535"/>
    <w:rsid w:val="00BC5E9F"/>
    <w:rsid w:val="00BC6EE1"/>
    <w:rsid w:val="00BD0C97"/>
    <w:rsid w:val="00BD1139"/>
    <w:rsid w:val="00BD2861"/>
    <w:rsid w:val="00BD5E1D"/>
    <w:rsid w:val="00BD79C2"/>
    <w:rsid w:val="00BD7D9C"/>
    <w:rsid w:val="00BE63BF"/>
    <w:rsid w:val="00BE757A"/>
    <w:rsid w:val="00BE7E75"/>
    <w:rsid w:val="00BF1B07"/>
    <w:rsid w:val="00BF25E8"/>
    <w:rsid w:val="00BF5992"/>
    <w:rsid w:val="00BF67C0"/>
    <w:rsid w:val="00C01D49"/>
    <w:rsid w:val="00C02BA9"/>
    <w:rsid w:val="00C05D03"/>
    <w:rsid w:val="00C12E5F"/>
    <w:rsid w:val="00C1449F"/>
    <w:rsid w:val="00C156F1"/>
    <w:rsid w:val="00C16538"/>
    <w:rsid w:val="00C16811"/>
    <w:rsid w:val="00C16DB2"/>
    <w:rsid w:val="00C176CB"/>
    <w:rsid w:val="00C215C6"/>
    <w:rsid w:val="00C22DBB"/>
    <w:rsid w:val="00C25353"/>
    <w:rsid w:val="00C340DA"/>
    <w:rsid w:val="00C3505B"/>
    <w:rsid w:val="00C42DB2"/>
    <w:rsid w:val="00C46904"/>
    <w:rsid w:val="00C5129C"/>
    <w:rsid w:val="00C52640"/>
    <w:rsid w:val="00C55E23"/>
    <w:rsid w:val="00C56452"/>
    <w:rsid w:val="00C609DA"/>
    <w:rsid w:val="00C61FE1"/>
    <w:rsid w:val="00C628EE"/>
    <w:rsid w:val="00C63670"/>
    <w:rsid w:val="00C65397"/>
    <w:rsid w:val="00C6596C"/>
    <w:rsid w:val="00C6799A"/>
    <w:rsid w:val="00C73C77"/>
    <w:rsid w:val="00C748FF"/>
    <w:rsid w:val="00C75B34"/>
    <w:rsid w:val="00C77880"/>
    <w:rsid w:val="00C80743"/>
    <w:rsid w:val="00C8137E"/>
    <w:rsid w:val="00C86D9E"/>
    <w:rsid w:val="00C908C4"/>
    <w:rsid w:val="00C94EF9"/>
    <w:rsid w:val="00C976F7"/>
    <w:rsid w:val="00CA053B"/>
    <w:rsid w:val="00CA3D57"/>
    <w:rsid w:val="00CA4802"/>
    <w:rsid w:val="00CA5B27"/>
    <w:rsid w:val="00CA60BF"/>
    <w:rsid w:val="00CA7F3F"/>
    <w:rsid w:val="00CB04F1"/>
    <w:rsid w:val="00CB10A7"/>
    <w:rsid w:val="00CB38DB"/>
    <w:rsid w:val="00CB583A"/>
    <w:rsid w:val="00CB6556"/>
    <w:rsid w:val="00CB6A0F"/>
    <w:rsid w:val="00CB6A6A"/>
    <w:rsid w:val="00CB7489"/>
    <w:rsid w:val="00CB7D7F"/>
    <w:rsid w:val="00CC0C9A"/>
    <w:rsid w:val="00CC170E"/>
    <w:rsid w:val="00CC31F3"/>
    <w:rsid w:val="00CD0DBB"/>
    <w:rsid w:val="00CD565B"/>
    <w:rsid w:val="00CE0D21"/>
    <w:rsid w:val="00CE2490"/>
    <w:rsid w:val="00CE3AB8"/>
    <w:rsid w:val="00CE4F13"/>
    <w:rsid w:val="00CF0D56"/>
    <w:rsid w:val="00CF409E"/>
    <w:rsid w:val="00CF7558"/>
    <w:rsid w:val="00CF79E2"/>
    <w:rsid w:val="00D03555"/>
    <w:rsid w:val="00D04D8F"/>
    <w:rsid w:val="00D10AEB"/>
    <w:rsid w:val="00D11D77"/>
    <w:rsid w:val="00D12054"/>
    <w:rsid w:val="00D13235"/>
    <w:rsid w:val="00D1348D"/>
    <w:rsid w:val="00D13808"/>
    <w:rsid w:val="00D15C7D"/>
    <w:rsid w:val="00D16469"/>
    <w:rsid w:val="00D169F0"/>
    <w:rsid w:val="00D24FD0"/>
    <w:rsid w:val="00D2543F"/>
    <w:rsid w:val="00D2556E"/>
    <w:rsid w:val="00D26216"/>
    <w:rsid w:val="00D37991"/>
    <w:rsid w:val="00D4213D"/>
    <w:rsid w:val="00D452F7"/>
    <w:rsid w:val="00D460A0"/>
    <w:rsid w:val="00D51820"/>
    <w:rsid w:val="00D52CE8"/>
    <w:rsid w:val="00D53F6F"/>
    <w:rsid w:val="00D55A27"/>
    <w:rsid w:val="00D55F1E"/>
    <w:rsid w:val="00D560EA"/>
    <w:rsid w:val="00D607F7"/>
    <w:rsid w:val="00D60D9C"/>
    <w:rsid w:val="00D66709"/>
    <w:rsid w:val="00D71290"/>
    <w:rsid w:val="00D734EF"/>
    <w:rsid w:val="00D739A8"/>
    <w:rsid w:val="00D74811"/>
    <w:rsid w:val="00D74AB1"/>
    <w:rsid w:val="00D75555"/>
    <w:rsid w:val="00D820A7"/>
    <w:rsid w:val="00D82E6B"/>
    <w:rsid w:val="00D84659"/>
    <w:rsid w:val="00D84767"/>
    <w:rsid w:val="00D84977"/>
    <w:rsid w:val="00D86EE7"/>
    <w:rsid w:val="00D9266D"/>
    <w:rsid w:val="00D92E57"/>
    <w:rsid w:val="00D94314"/>
    <w:rsid w:val="00D95078"/>
    <w:rsid w:val="00D96467"/>
    <w:rsid w:val="00D97880"/>
    <w:rsid w:val="00DA0100"/>
    <w:rsid w:val="00DA082F"/>
    <w:rsid w:val="00DA0EB6"/>
    <w:rsid w:val="00DA534A"/>
    <w:rsid w:val="00DA63A2"/>
    <w:rsid w:val="00DA6AEB"/>
    <w:rsid w:val="00DB3850"/>
    <w:rsid w:val="00DC0437"/>
    <w:rsid w:val="00DC0FA0"/>
    <w:rsid w:val="00DC16FF"/>
    <w:rsid w:val="00DC3003"/>
    <w:rsid w:val="00DC3EDA"/>
    <w:rsid w:val="00DC74D8"/>
    <w:rsid w:val="00DC7565"/>
    <w:rsid w:val="00DC7600"/>
    <w:rsid w:val="00DD4A9D"/>
    <w:rsid w:val="00DD5EDD"/>
    <w:rsid w:val="00DE1196"/>
    <w:rsid w:val="00DE36D8"/>
    <w:rsid w:val="00DE3D19"/>
    <w:rsid w:val="00DE3E4D"/>
    <w:rsid w:val="00DE4E08"/>
    <w:rsid w:val="00DE5673"/>
    <w:rsid w:val="00DE61C2"/>
    <w:rsid w:val="00DF1599"/>
    <w:rsid w:val="00DF451F"/>
    <w:rsid w:val="00DF47AB"/>
    <w:rsid w:val="00DF76B3"/>
    <w:rsid w:val="00DF7C9A"/>
    <w:rsid w:val="00DF7CA1"/>
    <w:rsid w:val="00E00BBE"/>
    <w:rsid w:val="00E01358"/>
    <w:rsid w:val="00E02F83"/>
    <w:rsid w:val="00E15521"/>
    <w:rsid w:val="00E1696F"/>
    <w:rsid w:val="00E1773A"/>
    <w:rsid w:val="00E20602"/>
    <w:rsid w:val="00E2297E"/>
    <w:rsid w:val="00E31914"/>
    <w:rsid w:val="00E33998"/>
    <w:rsid w:val="00E364AB"/>
    <w:rsid w:val="00E36DE7"/>
    <w:rsid w:val="00E37F9E"/>
    <w:rsid w:val="00E40114"/>
    <w:rsid w:val="00E4023B"/>
    <w:rsid w:val="00E40457"/>
    <w:rsid w:val="00E41E42"/>
    <w:rsid w:val="00E42F97"/>
    <w:rsid w:val="00E4343B"/>
    <w:rsid w:val="00E43C2C"/>
    <w:rsid w:val="00E45C7F"/>
    <w:rsid w:val="00E479B6"/>
    <w:rsid w:val="00E514D7"/>
    <w:rsid w:val="00E53D2A"/>
    <w:rsid w:val="00E55143"/>
    <w:rsid w:val="00E61E89"/>
    <w:rsid w:val="00E61FF1"/>
    <w:rsid w:val="00E62310"/>
    <w:rsid w:val="00E651EE"/>
    <w:rsid w:val="00E65375"/>
    <w:rsid w:val="00E664C7"/>
    <w:rsid w:val="00E66FBF"/>
    <w:rsid w:val="00E67AB3"/>
    <w:rsid w:val="00E7262E"/>
    <w:rsid w:val="00E74AEC"/>
    <w:rsid w:val="00E7667C"/>
    <w:rsid w:val="00E7728A"/>
    <w:rsid w:val="00E803E6"/>
    <w:rsid w:val="00E836A6"/>
    <w:rsid w:val="00E85403"/>
    <w:rsid w:val="00E85A2A"/>
    <w:rsid w:val="00E85C45"/>
    <w:rsid w:val="00E86063"/>
    <w:rsid w:val="00E93709"/>
    <w:rsid w:val="00E96CAD"/>
    <w:rsid w:val="00EA3FFF"/>
    <w:rsid w:val="00EA41AF"/>
    <w:rsid w:val="00EA54BB"/>
    <w:rsid w:val="00EA5C77"/>
    <w:rsid w:val="00EA6933"/>
    <w:rsid w:val="00EB0E2B"/>
    <w:rsid w:val="00EB31B9"/>
    <w:rsid w:val="00EB3A1C"/>
    <w:rsid w:val="00EB7C65"/>
    <w:rsid w:val="00EC0F7F"/>
    <w:rsid w:val="00EC1A37"/>
    <w:rsid w:val="00EC1AAE"/>
    <w:rsid w:val="00EC5334"/>
    <w:rsid w:val="00EC6849"/>
    <w:rsid w:val="00ED0464"/>
    <w:rsid w:val="00ED4094"/>
    <w:rsid w:val="00ED41EC"/>
    <w:rsid w:val="00ED5962"/>
    <w:rsid w:val="00ED7C2C"/>
    <w:rsid w:val="00ED7E66"/>
    <w:rsid w:val="00EE210D"/>
    <w:rsid w:val="00EE2579"/>
    <w:rsid w:val="00EE4785"/>
    <w:rsid w:val="00EE4AAB"/>
    <w:rsid w:val="00EE6560"/>
    <w:rsid w:val="00EE6F4C"/>
    <w:rsid w:val="00EF225E"/>
    <w:rsid w:val="00EF2616"/>
    <w:rsid w:val="00EF49D7"/>
    <w:rsid w:val="00EF5243"/>
    <w:rsid w:val="00F00824"/>
    <w:rsid w:val="00F017EF"/>
    <w:rsid w:val="00F01E3F"/>
    <w:rsid w:val="00F039C6"/>
    <w:rsid w:val="00F044F4"/>
    <w:rsid w:val="00F045BC"/>
    <w:rsid w:val="00F0559D"/>
    <w:rsid w:val="00F0586E"/>
    <w:rsid w:val="00F06E67"/>
    <w:rsid w:val="00F11991"/>
    <w:rsid w:val="00F15283"/>
    <w:rsid w:val="00F17F86"/>
    <w:rsid w:val="00F2195E"/>
    <w:rsid w:val="00F22D9C"/>
    <w:rsid w:val="00F2555F"/>
    <w:rsid w:val="00F309F4"/>
    <w:rsid w:val="00F30DEF"/>
    <w:rsid w:val="00F313E5"/>
    <w:rsid w:val="00F32A7B"/>
    <w:rsid w:val="00F33DE0"/>
    <w:rsid w:val="00F34148"/>
    <w:rsid w:val="00F37684"/>
    <w:rsid w:val="00F40E29"/>
    <w:rsid w:val="00F42844"/>
    <w:rsid w:val="00F44C79"/>
    <w:rsid w:val="00F4590F"/>
    <w:rsid w:val="00F465BA"/>
    <w:rsid w:val="00F50F11"/>
    <w:rsid w:val="00F52B68"/>
    <w:rsid w:val="00F539D4"/>
    <w:rsid w:val="00F55CCF"/>
    <w:rsid w:val="00F55CE3"/>
    <w:rsid w:val="00F667FD"/>
    <w:rsid w:val="00F66C78"/>
    <w:rsid w:val="00F66EB0"/>
    <w:rsid w:val="00F67F25"/>
    <w:rsid w:val="00F703A1"/>
    <w:rsid w:val="00F7195A"/>
    <w:rsid w:val="00F76129"/>
    <w:rsid w:val="00F8250D"/>
    <w:rsid w:val="00F82557"/>
    <w:rsid w:val="00F859E9"/>
    <w:rsid w:val="00F90137"/>
    <w:rsid w:val="00F91B94"/>
    <w:rsid w:val="00F91EF0"/>
    <w:rsid w:val="00F92663"/>
    <w:rsid w:val="00F9338D"/>
    <w:rsid w:val="00F946E1"/>
    <w:rsid w:val="00F96393"/>
    <w:rsid w:val="00F97474"/>
    <w:rsid w:val="00FA51ED"/>
    <w:rsid w:val="00FA60F7"/>
    <w:rsid w:val="00FB1E50"/>
    <w:rsid w:val="00FB1F20"/>
    <w:rsid w:val="00FB45FD"/>
    <w:rsid w:val="00FB5312"/>
    <w:rsid w:val="00FB585F"/>
    <w:rsid w:val="00FB727C"/>
    <w:rsid w:val="00FB776F"/>
    <w:rsid w:val="00FC1DA8"/>
    <w:rsid w:val="00FC3D16"/>
    <w:rsid w:val="00FC5E71"/>
    <w:rsid w:val="00FD466A"/>
    <w:rsid w:val="00FD66F9"/>
    <w:rsid w:val="00FD7863"/>
    <w:rsid w:val="00FE06FD"/>
    <w:rsid w:val="00FE4BEE"/>
    <w:rsid w:val="00FE6F31"/>
    <w:rsid w:val="00FF06CA"/>
    <w:rsid w:val="00FF40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24414C4"/>
  <w15:docId w15:val="{71E749E4-DFDD-4E9A-8CA2-C4D0BD23A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7912"/>
    <w:pPr>
      <w:spacing w:after="0" w:line="240" w:lineRule="auto"/>
    </w:pPr>
    <w:rPr>
      <w:rFonts w:eastAsiaTheme="minorEastAsia" w:cs="Times New Roman"/>
      <w:sz w:val="24"/>
      <w:szCs w:val="24"/>
      <w:lang w:eastAsia="ru-RU"/>
    </w:rPr>
  </w:style>
  <w:style w:type="paragraph" w:styleId="1">
    <w:name w:val="heading 1"/>
    <w:basedOn w:val="a"/>
    <w:next w:val="a"/>
    <w:link w:val="10"/>
    <w:uiPriority w:val="9"/>
    <w:qFormat/>
    <w:rsid w:val="00797AF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797AF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EC5334"/>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164D"/>
    <w:pPr>
      <w:ind w:left="720"/>
      <w:contextualSpacing/>
    </w:pPr>
  </w:style>
  <w:style w:type="table" w:styleId="a4">
    <w:name w:val="Table Grid"/>
    <w:basedOn w:val="a1"/>
    <w:uiPriority w:val="39"/>
    <w:rsid w:val="00545E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3B6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3B637F"/>
    <w:rPr>
      <w:rFonts w:ascii="Courier New" w:eastAsia="Times New Roman" w:hAnsi="Courier New" w:cs="Courier New"/>
      <w:sz w:val="20"/>
      <w:szCs w:val="20"/>
      <w:lang w:eastAsia="ru-RU"/>
    </w:rPr>
  </w:style>
  <w:style w:type="character" w:customStyle="1" w:styleId="str">
    <w:name w:val="str"/>
    <w:basedOn w:val="a0"/>
    <w:rsid w:val="003B637F"/>
  </w:style>
  <w:style w:type="character" w:customStyle="1" w:styleId="pln">
    <w:name w:val="pln"/>
    <w:basedOn w:val="a0"/>
    <w:rsid w:val="003B637F"/>
  </w:style>
  <w:style w:type="paragraph" w:styleId="a5">
    <w:name w:val="header"/>
    <w:basedOn w:val="a"/>
    <w:link w:val="a6"/>
    <w:uiPriority w:val="99"/>
    <w:unhideWhenUsed/>
    <w:rsid w:val="009C4DD2"/>
    <w:pPr>
      <w:tabs>
        <w:tab w:val="center" w:pos="4677"/>
        <w:tab w:val="right" w:pos="9355"/>
      </w:tabs>
    </w:pPr>
  </w:style>
  <w:style w:type="character" w:customStyle="1" w:styleId="a6">
    <w:name w:val="Верхний колонтитул Знак"/>
    <w:basedOn w:val="a0"/>
    <w:link w:val="a5"/>
    <w:uiPriority w:val="99"/>
    <w:rsid w:val="009C4DD2"/>
    <w:rPr>
      <w:rFonts w:ascii="Times New Roman" w:eastAsiaTheme="minorEastAsia" w:hAnsi="Times New Roman" w:cs="Times New Roman"/>
      <w:sz w:val="24"/>
      <w:szCs w:val="24"/>
      <w:lang w:eastAsia="ru-RU"/>
    </w:rPr>
  </w:style>
  <w:style w:type="paragraph" w:styleId="a7">
    <w:name w:val="footer"/>
    <w:basedOn w:val="a"/>
    <w:link w:val="a8"/>
    <w:uiPriority w:val="99"/>
    <w:unhideWhenUsed/>
    <w:rsid w:val="009C4DD2"/>
    <w:pPr>
      <w:tabs>
        <w:tab w:val="center" w:pos="4677"/>
        <w:tab w:val="right" w:pos="9355"/>
      </w:tabs>
    </w:pPr>
  </w:style>
  <w:style w:type="character" w:customStyle="1" w:styleId="a8">
    <w:name w:val="Нижний колонтитул Знак"/>
    <w:basedOn w:val="a0"/>
    <w:link w:val="a7"/>
    <w:uiPriority w:val="99"/>
    <w:rsid w:val="009C4DD2"/>
    <w:rPr>
      <w:rFonts w:ascii="Times New Roman" w:eastAsiaTheme="minorEastAsia" w:hAnsi="Times New Roman" w:cs="Times New Roman"/>
      <w:sz w:val="24"/>
      <w:szCs w:val="24"/>
      <w:lang w:eastAsia="ru-RU"/>
    </w:rPr>
  </w:style>
  <w:style w:type="paragraph" w:styleId="a9">
    <w:name w:val="Title"/>
    <w:basedOn w:val="a"/>
    <w:next w:val="a"/>
    <w:link w:val="aa"/>
    <w:uiPriority w:val="10"/>
    <w:qFormat/>
    <w:rsid w:val="00471C8F"/>
    <w:pPr>
      <w:contextualSpacing/>
    </w:pPr>
    <w:rPr>
      <w:rFonts w:asciiTheme="majorHAnsi" w:eastAsiaTheme="majorEastAsia" w:hAnsiTheme="majorHAnsi" w:cstheme="majorBidi"/>
      <w:spacing w:val="-10"/>
      <w:kern w:val="28"/>
      <w:sz w:val="56"/>
      <w:szCs w:val="56"/>
    </w:rPr>
  </w:style>
  <w:style w:type="character" w:customStyle="1" w:styleId="aa">
    <w:name w:val="Заголовок Знак"/>
    <w:basedOn w:val="a0"/>
    <w:link w:val="a9"/>
    <w:uiPriority w:val="10"/>
    <w:rsid w:val="00471C8F"/>
    <w:rPr>
      <w:rFonts w:asciiTheme="majorHAnsi" w:eastAsiaTheme="majorEastAsia" w:hAnsiTheme="majorHAnsi" w:cstheme="majorBidi"/>
      <w:spacing w:val="-10"/>
      <w:kern w:val="28"/>
      <w:sz w:val="56"/>
      <w:szCs w:val="56"/>
      <w:lang w:eastAsia="ru-RU"/>
    </w:rPr>
  </w:style>
  <w:style w:type="character" w:customStyle="1" w:styleId="10">
    <w:name w:val="Заголовок 1 Знак"/>
    <w:basedOn w:val="a0"/>
    <w:link w:val="1"/>
    <w:uiPriority w:val="9"/>
    <w:rsid w:val="00797AF2"/>
    <w:rPr>
      <w:rFonts w:asciiTheme="majorHAnsi" w:eastAsiaTheme="majorEastAsia" w:hAnsiTheme="majorHAnsi" w:cstheme="majorBidi"/>
      <w:color w:val="2E74B5" w:themeColor="accent1" w:themeShade="BF"/>
      <w:sz w:val="32"/>
      <w:szCs w:val="32"/>
      <w:lang w:eastAsia="ru-RU"/>
    </w:rPr>
  </w:style>
  <w:style w:type="character" w:customStyle="1" w:styleId="20">
    <w:name w:val="Заголовок 2 Знак"/>
    <w:basedOn w:val="a0"/>
    <w:link w:val="2"/>
    <w:uiPriority w:val="9"/>
    <w:rsid w:val="00797AF2"/>
    <w:rPr>
      <w:rFonts w:asciiTheme="majorHAnsi" w:eastAsiaTheme="majorEastAsia" w:hAnsiTheme="majorHAnsi" w:cstheme="majorBidi"/>
      <w:color w:val="2E74B5" w:themeColor="accent1" w:themeShade="BF"/>
      <w:sz w:val="26"/>
      <w:szCs w:val="26"/>
      <w:lang w:eastAsia="ru-RU"/>
    </w:rPr>
  </w:style>
  <w:style w:type="paragraph" w:styleId="ab">
    <w:name w:val="TOC Heading"/>
    <w:basedOn w:val="1"/>
    <w:next w:val="a"/>
    <w:uiPriority w:val="39"/>
    <w:unhideWhenUsed/>
    <w:qFormat/>
    <w:rsid w:val="00C12E5F"/>
    <w:pPr>
      <w:spacing w:line="259" w:lineRule="auto"/>
      <w:outlineLvl w:val="9"/>
    </w:pPr>
  </w:style>
  <w:style w:type="paragraph" w:styleId="11">
    <w:name w:val="toc 1"/>
    <w:basedOn w:val="a"/>
    <w:next w:val="a"/>
    <w:autoRedefine/>
    <w:uiPriority w:val="39"/>
    <w:unhideWhenUsed/>
    <w:rsid w:val="00C12E5F"/>
    <w:pPr>
      <w:spacing w:after="100"/>
    </w:pPr>
  </w:style>
  <w:style w:type="character" w:styleId="ac">
    <w:name w:val="Hyperlink"/>
    <w:basedOn w:val="a0"/>
    <w:uiPriority w:val="99"/>
    <w:unhideWhenUsed/>
    <w:rsid w:val="00C12E5F"/>
    <w:rPr>
      <w:color w:val="0563C1" w:themeColor="hyperlink"/>
      <w:u w:val="single"/>
    </w:rPr>
  </w:style>
  <w:style w:type="character" w:customStyle="1" w:styleId="30">
    <w:name w:val="Заголовок 3 Знак"/>
    <w:basedOn w:val="a0"/>
    <w:link w:val="3"/>
    <w:uiPriority w:val="9"/>
    <w:rsid w:val="00EC5334"/>
    <w:rPr>
      <w:rFonts w:asciiTheme="majorHAnsi" w:eastAsiaTheme="majorEastAsia" w:hAnsiTheme="majorHAnsi" w:cstheme="majorBidi"/>
      <w:color w:val="1F4D78" w:themeColor="accent1" w:themeShade="7F"/>
      <w:sz w:val="24"/>
      <w:szCs w:val="24"/>
      <w:lang w:eastAsia="ru-RU"/>
    </w:rPr>
  </w:style>
  <w:style w:type="paragraph" w:styleId="31">
    <w:name w:val="toc 3"/>
    <w:basedOn w:val="a"/>
    <w:next w:val="a"/>
    <w:autoRedefine/>
    <w:uiPriority w:val="39"/>
    <w:unhideWhenUsed/>
    <w:rsid w:val="00EC5334"/>
    <w:pPr>
      <w:spacing w:after="100"/>
      <w:ind w:left="480"/>
    </w:pPr>
  </w:style>
  <w:style w:type="paragraph" w:styleId="ad">
    <w:name w:val="Balloon Text"/>
    <w:basedOn w:val="a"/>
    <w:link w:val="ae"/>
    <w:uiPriority w:val="99"/>
    <w:semiHidden/>
    <w:unhideWhenUsed/>
    <w:rsid w:val="00CD0DBB"/>
    <w:rPr>
      <w:rFonts w:ascii="Tahoma" w:hAnsi="Tahoma" w:cs="Tahoma"/>
      <w:sz w:val="16"/>
      <w:szCs w:val="16"/>
    </w:rPr>
  </w:style>
  <w:style w:type="character" w:customStyle="1" w:styleId="ae">
    <w:name w:val="Текст выноски Знак"/>
    <w:basedOn w:val="a0"/>
    <w:link w:val="ad"/>
    <w:uiPriority w:val="99"/>
    <w:semiHidden/>
    <w:rsid w:val="00CD0DBB"/>
    <w:rPr>
      <w:rFonts w:ascii="Tahoma" w:eastAsiaTheme="minorEastAsia" w:hAnsi="Tahoma" w:cs="Tahoma"/>
      <w:sz w:val="16"/>
      <w:szCs w:val="16"/>
      <w:lang w:eastAsia="ru-RU"/>
    </w:rPr>
  </w:style>
  <w:style w:type="paragraph" w:customStyle="1" w:styleId="Json">
    <w:name w:val="Json"/>
    <w:basedOn w:val="a"/>
    <w:link w:val="Json0"/>
    <w:qFormat/>
    <w:rsid w:val="009E2214"/>
    <w:rPr>
      <w:rFonts w:ascii="Courier New" w:hAnsi="Courier New" w:cs="Courier New"/>
      <w:sz w:val="20"/>
      <w:szCs w:val="20"/>
      <w:lang w:val="en-US"/>
    </w:rPr>
  </w:style>
  <w:style w:type="character" w:customStyle="1" w:styleId="Json0">
    <w:name w:val="Json Знак"/>
    <w:basedOn w:val="a0"/>
    <w:link w:val="Json"/>
    <w:rsid w:val="009E2214"/>
    <w:rPr>
      <w:rFonts w:ascii="Courier New" w:eastAsiaTheme="minorEastAsia" w:hAnsi="Courier New" w:cs="Courier New"/>
      <w:sz w:val="20"/>
      <w:szCs w:val="20"/>
      <w:lang w:val="en-US" w:eastAsia="ru-RU"/>
    </w:rPr>
  </w:style>
  <w:style w:type="character" w:styleId="af">
    <w:name w:val="Strong"/>
    <w:basedOn w:val="a0"/>
    <w:uiPriority w:val="22"/>
    <w:qFormat/>
    <w:rsid w:val="00FE6F31"/>
    <w:rPr>
      <w:rFonts w:asciiTheme="minorHAnsi" w:hAnsiTheme="minorHAnsi"/>
      <w:b/>
      <w:bCs/>
      <w:sz w:val="24"/>
    </w:rPr>
  </w:style>
  <w:style w:type="paragraph" w:styleId="af0">
    <w:name w:val="No Spacing"/>
    <w:uiPriority w:val="1"/>
    <w:qFormat/>
    <w:rsid w:val="00FE6F31"/>
    <w:pPr>
      <w:spacing w:after="0" w:line="240" w:lineRule="auto"/>
    </w:pPr>
    <w:rPr>
      <w:rFonts w:eastAsiaTheme="minorEastAsia" w:cs="Times New Roman"/>
      <w:sz w:val="24"/>
      <w:szCs w:val="24"/>
      <w:lang w:eastAsia="ru-RU"/>
    </w:rPr>
  </w:style>
  <w:style w:type="paragraph" w:styleId="21">
    <w:name w:val="toc 2"/>
    <w:basedOn w:val="a"/>
    <w:next w:val="a"/>
    <w:autoRedefine/>
    <w:uiPriority w:val="39"/>
    <w:unhideWhenUsed/>
    <w:rsid w:val="005560E2"/>
    <w:pPr>
      <w:spacing w:after="100"/>
      <w:ind w:left="240"/>
    </w:pPr>
  </w:style>
  <w:style w:type="character" w:styleId="af1">
    <w:name w:val="FollowedHyperlink"/>
    <w:basedOn w:val="a0"/>
    <w:uiPriority w:val="99"/>
    <w:semiHidden/>
    <w:unhideWhenUsed/>
    <w:rsid w:val="00751907"/>
    <w:rPr>
      <w:color w:val="954F72" w:themeColor="followedHyperlink"/>
      <w:u w:val="single"/>
    </w:rPr>
  </w:style>
  <w:style w:type="character" w:customStyle="1" w:styleId="css-truncate">
    <w:name w:val="css-truncate"/>
    <w:basedOn w:val="a0"/>
    <w:rsid w:val="005F5459"/>
  </w:style>
  <w:style w:type="paragraph" w:customStyle="1" w:styleId="ConsPlusNormal">
    <w:name w:val="ConsPlusNormal"/>
    <w:rsid w:val="003A210D"/>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73637">
      <w:bodyDiv w:val="1"/>
      <w:marLeft w:val="0"/>
      <w:marRight w:val="0"/>
      <w:marTop w:val="0"/>
      <w:marBottom w:val="0"/>
      <w:divBdr>
        <w:top w:val="none" w:sz="0" w:space="0" w:color="auto"/>
        <w:left w:val="none" w:sz="0" w:space="0" w:color="auto"/>
        <w:bottom w:val="none" w:sz="0" w:space="0" w:color="auto"/>
        <w:right w:val="none" w:sz="0" w:space="0" w:color="auto"/>
      </w:divBdr>
    </w:div>
    <w:div w:id="32192723">
      <w:bodyDiv w:val="1"/>
      <w:marLeft w:val="0"/>
      <w:marRight w:val="0"/>
      <w:marTop w:val="0"/>
      <w:marBottom w:val="0"/>
      <w:divBdr>
        <w:top w:val="none" w:sz="0" w:space="0" w:color="auto"/>
        <w:left w:val="none" w:sz="0" w:space="0" w:color="auto"/>
        <w:bottom w:val="none" w:sz="0" w:space="0" w:color="auto"/>
        <w:right w:val="none" w:sz="0" w:space="0" w:color="auto"/>
      </w:divBdr>
    </w:div>
    <w:div w:id="43410064">
      <w:bodyDiv w:val="1"/>
      <w:marLeft w:val="0"/>
      <w:marRight w:val="0"/>
      <w:marTop w:val="0"/>
      <w:marBottom w:val="0"/>
      <w:divBdr>
        <w:top w:val="none" w:sz="0" w:space="0" w:color="auto"/>
        <w:left w:val="none" w:sz="0" w:space="0" w:color="auto"/>
        <w:bottom w:val="none" w:sz="0" w:space="0" w:color="auto"/>
        <w:right w:val="none" w:sz="0" w:space="0" w:color="auto"/>
      </w:divBdr>
    </w:div>
    <w:div w:id="50274310">
      <w:bodyDiv w:val="1"/>
      <w:marLeft w:val="0"/>
      <w:marRight w:val="0"/>
      <w:marTop w:val="0"/>
      <w:marBottom w:val="0"/>
      <w:divBdr>
        <w:top w:val="none" w:sz="0" w:space="0" w:color="auto"/>
        <w:left w:val="none" w:sz="0" w:space="0" w:color="auto"/>
        <w:bottom w:val="none" w:sz="0" w:space="0" w:color="auto"/>
        <w:right w:val="none" w:sz="0" w:space="0" w:color="auto"/>
      </w:divBdr>
    </w:div>
    <w:div w:id="74668305">
      <w:bodyDiv w:val="1"/>
      <w:marLeft w:val="0"/>
      <w:marRight w:val="0"/>
      <w:marTop w:val="0"/>
      <w:marBottom w:val="0"/>
      <w:divBdr>
        <w:top w:val="none" w:sz="0" w:space="0" w:color="auto"/>
        <w:left w:val="none" w:sz="0" w:space="0" w:color="auto"/>
        <w:bottom w:val="none" w:sz="0" w:space="0" w:color="auto"/>
        <w:right w:val="none" w:sz="0" w:space="0" w:color="auto"/>
      </w:divBdr>
    </w:div>
    <w:div w:id="85075488">
      <w:bodyDiv w:val="1"/>
      <w:marLeft w:val="0"/>
      <w:marRight w:val="0"/>
      <w:marTop w:val="0"/>
      <w:marBottom w:val="0"/>
      <w:divBdr>
        <w:top w:val="none" w:sz="0" w:space="0" w:color="auto"/>
        <w:left w:val="none" w:sz="0" w:space="0" w:color="auto"/>
        <w:bottom w:val="none" w:sz="0" w:space="0" w:color="auto"/>
        <w:right w:val="none" w:sz="0" w:space="0" w:color="auto"/>
      </w:divBdr>
    </w:div>
    <w:div w:id="96097738">
      <w:bodyDiv w:val="1"/>
      <w:marLeft w:val="0"/>
      <w:marRight w:val="0"/>
      <w:marTop w:val="0"/>
      <w:marBottom w:val="0"/>
      <w:divBdr>
        <w:top w:val="none" w:sz="0" w:space="0" w:color="auto"/>
        <w:left w:val="none" w:sz="0" w:space="0" w:color="auto"/>
        <w:bottom w:val="none" w:sz="0" w:space="0" w:color="auto"/>
        <w:right w:val="none" w:sz="0" w:space="0" w:color="auto"/>
      </w:divBdr>
    </w:div>
    <w:div w:id="113797375">
      <w:bodyDiv w:val="1"/>
      <w:marLeft w:val="0"/>
      <w:marRight w:val="0"/>
      <w:marTop w:val="0"/>
      <w:marBottom w:val="0"/>
      <w:divBdr>
        <w:top w:val="none" w:sz="0" w:space="0" w:color="auto"/>
        <w:left w:val="none" w:sz="0" w:space="0" w:color="auto"/>
        <w:bottom w:val="none" w:sz="0" w:space="0" w:color="auto"/>
        <w:right w:val="none" w:sz="0" w:space="0" w:color="auto"/>
      </w:divBdr>
    </w:div>
    <w:div w:id="125201542">
      <w:bodyDiv w:val="1"/>
      <w:marLeft w:val="0"/>
      <w:marRight w:val="0"/>
      <w:marTop w:val="0"/>
      <w:marBottom w:val="0"/>
      <w:divBdr>
        <w:top w:val="none" w:sz="0" w:space="0" w:color="auto"/>
        <w:left w:val="none" w:sz="0" w:space="0" w:color="auto"/>
        <w:bottom w:val="none" w:sz="0" w:space="0" w:color="auto"/>
        <w:right w:val="none" w:sz="0" w:space="0" w:color="auto"/>
      </w:divBdr>
    </w:div>
    <w:div w:id="131096129">
      <w:bodyDiv w:val="1"/>
      <w:marLeft w:val="0"/>
      <w:marRight w:val="0"/>
      <w:marTop w:val="0"/>
      <w:marBottom w:val="0"/>
      <w:divBdr>
        <w:top w:val="none" w:sz="0" w:space="0" w:color="auto"/>
        <w:left w:val="none" w:sz="0" w:space="0" w:color="auto"/>
        <w:bottom w:val="none" w:sz="0" w:space="0" w:color="auto"/>
        <w:right w:val="none" w:sz="0" w:space="0" w:color="auto"/>
      </w:divBdr>
    </w:div>
    <w:div w:id="139614434">
      <w:bodyDiv w:val="1"/>
      <w:marLeft w:val="0"/>
      <w:marRight w:val="0"/>
      <w:marTop w:val="0"/>
      <w:marBottom w:val="0"/>
      <w:divBdr>
        <w:top w:val="none" w:sz="0" w:space="0" w:color="auto"/>
        <w:left w:val="none" w:sz="0" w:space="0" w:color="auto"/>
        <w:bottom w:val="none" w:sz="0" w:space="0" w:color="auto"/>
        <w:right w:val="none" w:sz="0" w:space="0" w:color="auto"/>
      </w:divBdr>
    </w:div>
    <w:div w:id="149564253">
      <w:bodyDiv w:val="1"/>
      <w:marLeft w:val="0"/>
      <w:marRight w:val="0"/>
      <w:marTop w:val="0"/>
      <w:marBottom w:val="0"/>
      <w:divBdr>
        <w:top w:val="none" w:sz="0" w:space="0" w:color="auto"/>
        <w:left w:val="none" w:sz="0" w:space="0" w:color="auto"/>
        <w:bottom w:val="none" w:sz="0" w:space="0" w:color="auto"/>
        <w:right w:val="none" w:sz="0" w:space="0" w:color="auto"/>
      </w:divBdr>
    </w:div>
    <w:div w:id="159547159">
      <w:bodyDiv w:val="1"/>
      <w:marLeft w:val="0"/>
      <w:marRight w:val="0"/>
      <w:marTop w:val="0"/>
      <w:marBottom w:val="0"/>
      <w:divBdr>
        <w:top w:val="none" w:sz="0" w:space="0" w:color="auto"/>
        <w:left w:val="none" w:sz="0" w:space="0" w:color="auto"/>
        <w:bottom w:val="none" w:sz="0" w:space="0" w:color="auto"/>
        <w:right w:val="none" w:sz="0" w:space="0" w:color="auto"/>
      </w:divBdr>
    </w:div>
    <w:div w:id="178783130">
      <w:bodyDiv w:val="1"/>
      <w:marLeft w:val="0"/>
      <w:marRight w:val="0"/>
      <w:marTop w:val="0"/>
      <w:marBottom w:val="0"/>
      <w:divBdr>
        <w:top w:val="none" w:sz="0" w:space="0" w:color="auto"/>
        <w:left w:val="none" w:sz="0" w:space="0" w:color="auto"/>
        <w:bottom w:val="none" w:sz="0" w:space="0" w:color="auto"/>
        <w:right w:val="none" w:sz="0" w:space="0" w:color="auto"/>
      </w:divBdr>
    </w:div>
    <w:div w:id="183635557">
      <w:bodyDiv w:val="1"/>
      <w:marLeft w:val="0"/>
      <w:marRight w:val="0"/>
      <w:marTop w:val="0"/>
      <w:marBottom w:val="0"/>
      <w:divBdr>
        <w:top w:val="none" w:sz="0" w:space="0" w:color="auto"/>
        <w:left w:val="none" w:sz="0" w:space="0" w:color="auto"/>
        <w:bottom w:val="none" w:sz="0" w:space="0" w:color="auto"/>
        <w:right w:val="none" w:sz="0" w:space="0" w:color="auto"/>
      </w:divBdr>
    </w:div>
    <w:div w:id="254017951">
      <w:bodyDiv w:val="1"/>
      <w:marLeft w:val="0"/>
      <w:marRight w:val="0"/>
      <w:marTop w:val="0"/>
      <w:marBottom w:val="0"/>
      <w:divBdr>
        <w:top w:val="none" w:sz="0" w:space="0" w:color="auto"/>
        <w:left w:val="none" w:sz="0" w:space="0" w:color="auto"/>
        <w:bottom w:val="none" w:sz="0" w:space="0" w:color="auto"/>
        <w:right w:val="none" w:sz="0" w:space="0" w:color="auto"/>
      </w:divBdr>
    </w:div>
    <w:div w:id="270087047">
      <w:bodyDiv w:val="1"/>
      <w:marLeft w:val="0"/>
      <w:marRight w:val="0"/>
      <w:marTop w:val="0"/>
      <w:marBottom w:val="0"/>
      <w:divBdr>
        <w:top w:val="none" w:sz="0" w:space="0" w:color="auto"/>
        <w:left w:val="none" w:sz="0" w:space="0" w:color="auto"/>
        <w:bottom w:val="none" w:sz="0" w:space="0" w:color="auto"/>
        <w:right w:val="none" w:sz="0" w:space="0" w:color="auto"/>
      </w:divBdr>
    </w:div>
    <w:div w:id="296692899">
      <w:bodyDiv w:val="1"/>
      <w:marLeft w:val="0"/>
      <w:marRight w:val="0"/>
      <w:marTop w:val="0"/>
      <w:marBottom w:val="0"/>
      <w:divBdr>
        <w:top w:val="none" w:sz="0" w:space="0" w:color="auto"/>
        <w:left w:val="none" w:sz="0" w:space="0" w:color="auto"/>
        <w:bottom w:val="none" w:sz="0" w:space="0" w:color="auto"/>
        <w:right w:val="none" w:sz="0" w:space="0" w:color="auto"/>
      </w:divBdr>
    </w:div>
    <w:div w:id="301545788">
      <w:bodyDiv w:val="1"/>
      <w:marLeft w:val="0"/>
      <w:marRight w:val="0"/>
      <w:marTop w:val="0"/>
      <w:marBottom w:val="0"/>
      <w:divBdr>
        <w:top w:val="none" w:sz="0" w:space="0" w:color="auto"/>
        <w:left w:val="none" w:sz="0" w:space="0" w:color="auto"/>
        <w:bottom w:val="none" w:sz="0" w:space="0" w:color="auto"/>
        <w:right w:val="none" w:sz="0" w:space="0" w:color="auto"/>
      </w:divBdr>
    </w:div>
    <w:div w:id="306859000">
      <w:bodyDiv w:val="1"/>
      <w:marLeft w:val="0"/>
      <w:marRight w:val="0"/>
      <w:marTop w:val="0"/>
      <w:marBottom w:val="0"/>
      <w:divBdr>
        <w:top w:val="none" w:sz="0" w:space="0" w:color="auto"/>
        <w:left w:val="none" w:sz="0" w:space="0" w:color="auto"/>
        <w:bottom w:val="none" w:sz="0" w:space="0" w:color="auto"/>
        <w:right w:val="none" w:sz="0" w:space="0" w:color="auto"/>
      </w:divBdr>
    </w:div>
    <w:div w:id="314728048">
      <w:bodyDiv w:val="1"/>
      <w:marLeft w:val="0"/>
      <w:marRight w:val="0"/>
      <w:marTop w:val="0"/>
      <w:marBottom w:val="0"/>
      <w:divBdr>
        <w:top w:val="none" w:sz="0" w:space="0" w:color="auto"/>
        <w:left w:val="none" w:sz="0" w:space="0" w:color="auto"/>
        <w:bottom w:val="none" w:sz="0" w:space="0" w:color="auto"/>
        <w:right w:val="none" w:sz="0" w:space="0" w:color="auto"/>
      </w:divBdr>
    </w:div>
    <w:div w:id="339283090">
      <w:bodyDiv w:val="1"/>
      <w:marLeft w:val="0"/>
      <w:marRight w:val="0"/>
      <w:marTop w:val="0"/>
      <w:marBottom w:val="0"/>
      <w:divBdr>
        <w:top w:val="none" w:sz="0" w:space="0" w:color="auto"/>
        <w:left w:val="none" w:sz="0" w:space="0" w:color="auto"/>
        <w:bottom w:val="none" w:sz="0" w:space="0" w:color="auto"/>
        <w:right w:val="none" w:sz="0" w:space="0" w:color="auto"/>
      </w:divBdr>
    </w:div>
    <w:div w:id="341664735">
      <w:bodyDiv w:val="1"/>
      <w:marLeft w:val="0"/>
      <w:marRight w:val="0"/>
      <w:marTop w:val="0"/>
      <w:marBottom w:val="0"/>
      <w:divBdr>
        <w:top w:val="none" w:sz="0" w:space="0" w:color="auto"/>
        <w:left w:val="none" w:sz="0" w:space="0" w:color="auto"/>
        <w:bottom w:val="none" w:sz="0" w:space="0" w:color="auto"/>
        <w:right w:val="none" w:sz="0" w:space="0" w:color="auto"/>
      </w:divBdr>
    </w:div>
    <w:div w:id="366030787">
      <w:bodyDiv w:val="1"/>
      <w:marLeft w:val="0"/>
      <w:marRight w:val="0"/>
      <w:marTop w:val="0"/>
      <w:marBottom w:val="0"/>
      <w:divBdr>
        <w:top w:val="none" w:sz="0" w:space="0" w:color="auto"/>
        <w:left w:val="none" w:sz="0" w:space="0" w:color="auto"/>
        <w:bottom w:val="none" w:sz="0" w:space="0" w:color="auto"/>
        <w:right w:val="none" w:sz="0" w:space="0" w:color="auto"/>
      </w:divBdr>
    </w:div>
    <w:div w:id="389620926">
      <w:bodyDiv w:val="1"/>
      <w:marLeft w:val="0"/>
      <w:marRight w:val="0"/>
      <w:marTop w:val="0"/>
      <w:marBottom w:val="0"/>
      <w:divBdr>
        <w:top w:val="none" w:sz="0" w:space="0" w:color="auto"/>
        <w:left w:val="none" w:sz="0" w:space="0" w:color="auto"/>
        <w:bottom w:val="none" w:sz="0" w:space="0" w:color="auto"/>
        <w:right w:val="none" w:sz="0" w:space="0" w:color="auto"/>
      </w:divBdr>
    </w:div>
    <w:div w:id="393358691">
      <w:bodyDiv w:val="1"/>
      <w:marLeft w:val="0"/>
      <w:marRight w:val="0"/>
      <w:marTop w:val="0"/>
      <w:marBottom w:val="0"/>
      <w:divBdr>
        <w:top w:val="none" w:sz="0" w:space="0" w:color="auto"/>
        <w:left w:val="none" w:sz="0" w:space="0" w:color="auto"/>
        <w:bottom w:val="none" w:sz="0" w:space="0" w:color="auto"/>
        <w:right w:val="none" w:sz="0" w:space="0" w:color="auto"/>
      </w:divBdr>
    </w:div>
    <w:div w:id="415324029">
      <w:bodyDiv w:val="1"/>
      <w:marLeft w:val="0"/>
      <w:marRight w:val="0"/>
      <w:marTop w:val="0"/>
      <w:marBottom w:val="0"/>
      <w:divBdr>
        <w:top w:val="none" w:sz="0" w:space="0" w:color="auto"/>
        <w:left w:val="none" w:sz="0" w:space="0" w:color="auto"/>
        <w:bottom w:val="none" w:sz="0" w:space="0" w:color="auto"/>
        <w:right w:val="none" w:sz="0" w:space="0" w:color="auto"/>
      </w:divBdr>
    </w:div>
    <w:div w:id="422537294">
      <w:bodyDiv w:val="1"/>
      <w:marLeft w:val="0"/>
      <w:marRight w:val="0"/>
      <w:marTop w:val="0"/>
      <w:marBottom w:val="0"/>
      <w:divBdr>
        <w:top w:val="none" w:sz="0" w:space="0" w:color="auto"/>
        <w:left w:val="none" w:sz="0" w:space="0" w:color="auto"/>
        <w:bottom w:val="none" w:sz="0" w:space="0" w:color="auto"/>
        <w:right w:val="none" w:sz="0" w:space="0" w:color="auto"/>
      </w:divBdr>
    </w:div>
    <w:div w:id="429549142">
      <w:bodyDiv w:val="1"/>
      <w:marLeft w:val="0"/>
      <w:marRight w:val="0"/>
      <w:marTop w:val="0"/>
      <w:marBottom w:val="0"/>
      <w:divBdr>
        <w:top w:val="none" w:sz="0" w:space="0" w:color="auto"/>
        <w:left w:val="none" w:sz="0" w:space="0" w:color="auto"/>
        <w:bottom w:val="none" w:sz="0" w:space="0" w:color="auto"/>
        <w:right w:val="none" w:sz="0" w:space="0" w:color="auto"/>
      </w:divBdr>
    </w:div>
    <w:div w:id="445076603">
      <w:bodyDiv w:val="1"/>
      <w:marLeft w:val="0"/>
      <w:marRight w:val="0"/>
      <w:marTop w:val="0"/>
      <w:marBottom w:val="0"/>
      <w:divBdr>
        <w:top w:val="none" w:sz="0" w:space="0" w:color="auto"/>
        <w:left w:val="none" w:sz="0" w:space="0" w:color="auto"/>
        <w:bottom w:val="none" w:sz="0" w:space="0" w:color="auto"/>
        <w:right w:val="none" w:sz="0" w:space="0" w:color="auto"/>
      </w:divBdr>
    </w:div>
    <w:div w:id="456797483">
      <w:bodyDiv w:val="1"/>
      <w:marLeft w:val="0"/>
      <w:marRight w:val="0"/>
      <w:marTop w:val="0"/>
      <w:marBottom w:val="0"/>
      <w:divBdr>
        <w:top w:val="none" w:sz="0" w:space="0" w:color="auto"/>
        <w:left w:val="none" w:sz="0" w:space="0" w:color="auto"/>
        <w:bottom w:val="none" w:sz="0" w:space="0" w:color="auto"/>
        <w:right w:val="none" w:sz="0" w:space="0" w:color="auto"/>
      </w:divBdr>
    </w:div>
    <w:div w:id="463739377">
      <w:bodyDiv w:val="1"/>
      <w:marLeft w:val="0"/>
      <w:marRight w:val="0"/>
      <w:marTop w:val="0"/>
      <w:marBottom w:val="0"/>
      <w:divBdr>
        <w:top w:val="none" w:sz="0" w:space="0" w:color="auto"/>
        <w:left w:val="none" w:sz="0" w:space="0" w:color="auto"/>
        <w:bottom w:val="none" w:sz="0" w:space="0" w:color="auto"/>
        <w:right w:val="none" w:sz="0" w:space="0" w:color="auto"/>
      </w:divBdr>
    </w:div>
    <w:div w:id="488982586">
      <w:bodyDiv w:val="1"/>
      <w:marLeft w:val="0"/>
      <w:marRight w:val="0"/>
      <w:marTop w:val="0"/>
      <w:marBottom w:val="0"/>
      <w:divBdr>
        <w:top w:val="none" w:sz="0" w:space="0" w:color="auto"/>
        <w:left w:val="none" w:sz="0" w:space="0" w:color="auto"/>
        <w:bottom w:val="none" w:sz="0" w:space="0" w:color="auto"/>
        <w:right w:val="none" w:sz="0" w:space="0" w:color="auto"/>
      </w:divBdr>
    </w:div>
    <w:div w:id="492525248">
      <w:bodyDiv w:val="1"/>
      <w:marLeft w:val="0"/>
      <w:marRight w:val="0"/>
      <w:marTop w:val="0"/>
      <w:marBottom w:val="0"/>
      <w:divBdr>
        <w:top w:val="none" w:sz="0" w:space="0" w:color="auto"/>
        <w:left w:val="none" w:sz="0" w:space="0" w:color="auto"/>
        <w:bottom w:val="none" w:sz="0" w:space="0" w:color="auto"/>
        <w:right w:val="none" w:sz="0" w:space="0" w:color="auto"/>
      </w:divBdr>
    </w:div>
    <w:div w:id="495149305">
      <w:bodyDiv w:val="1"/>
      <w:marLeft w:val="0"/>
      <w:marRight w:val="0"/>
      <w:marTop w:val="0"/>
      <w:marBottom w:val="0"/>
      <w:divBdr>
        <w:top w:val="none" w:sz="0" w:space="0" w:color="auto"/>
        <w:left w:val="none" w:sz="0" w:space="0" w:color="auto"/>
        <w:bottom w:val="none" w:sz="0" w:space="0" w:color="auto"/>
        <w:right w:val="none" w:sz="0" w:space="0" w:color="auto"/>
      </w:divBdr>
    </w:div>
    <w:div w:id="504244935">
      <w:bodyDiv w:val="1"/>
      <w:marLeft w:val="0"/>
      <w:marRight w:val="0"/>
      <w:marTop w:val="0"/>
      <w:marBottom w:val="0"/>
      <w:divBdr>
        <w:top w:val="none" w:sz="0" w:space="0" w:color="auto"/>
        <w:left w:val="none" w:sz="0" w:space="0" w:color="auto"/>
        <w:bottom w:val="none" w:sz="0" w:space="0" w:color="auto"/>
        <w:right w:val="none" w:sz="0" w:space="0" w:color="auto"/>
      </w:divBdr>
    </w:div>
    <w:div w:id="505829887">
      <w:bodyDiv w:val="1"/>
      <w:marLeft w:val="0"/>
      <w:marRight w:val="0"/>
      <w:marTop w:val="0"/>
      <w:marBottom w:val="0"/>
      <w:divBdr>
        <w:top w:val="none" w:sz="0" w:space="0" w:color="auto"/>
        <w:left w:val="none" w:sz="0" w:space="0" w:color="auto"/>
        <w:bottom w:val="none" w:sz="0" w:space="0" w:color="auto"/>
        <w:right w:val="none" w:sz="0" w:space="0" w:color="auto"/>
      </w:divBdr>
    </w:div>
    <w:div w:id="531383652">
      <w:bodyDiv w:val="1"/>
      <w:marLeft w:val="0"/>
      <w:marRight w:val="0"/>
      <w:marTop w:val="0"/>
      <w:marBottom w:val="0"/>
      <w:divBdr>
        <w:top w:val="none" w:sz="0" w:space="0" w:color="auto"/>
        <w:left w:val="none" w:sz="0" w:space="0" w:color="auto"/>
        <w:bottom w:val="none" w:sz="0" w:space="0" w:color="auto"/>
        <w:right w:val="none" w:sz="0" w:space="0" w:color="auto"/>
      </w:divBdr>
    </w:div>
    <w:div w:id="532575089">
      <w:bodyDiv w:val="1"/>
      <w:marLeft w:val="0"/>
      <w:marRight w:val="0"/>
      <w:marTop w:val="0"/>
      <w:marBottom w:val="0"/>
      <w:divBdr>
        <w:top w:val="none" w:sz="0" w:space="0" w:color="auto"/>
        <w:left w:val="none" w:sz="0" w:space="0" w:color="auto"/>
        <w:bottom w:val="none" w:sz="0" w:space="0" w:color="auto"/>
        <w:right w:val="none" w:sz="0" w:space="0" w:color="auto"/>
      </w:divBdr>
    </w:div>
    <w:div w:id="539048159">
      <w:bodyDiv w:val="1"/>
      <w:marLeft w:val="0"/>
      <w:marRight w:val="0"/>
      <w:marTop w:val="0"/>
      <w:marBottom w:val="0"/>
      <w:divBdr>
        <w:top w:val="none" w:sz="0" w:space="0" w:color="auto"/>
        <w:left w:val="none" w:sz="0" w:space="0" w:color="auto"/>
        <w:bottom w:val="none" w:sz="0" w:space="0" w:color="auto"/>
        <w:right w:val="none" w:sz="0" w:space="0" w:color="auto"/>
      </w:divBdr>
    </w:div>
    <w:div w:id="548998734">
      <w:bodyDiv w:val="1"/>
      <w:marLeft w:val="0"/>
      <w:marRight w:val="0"/>
      <w:marTop w:val="0"/>
      <w:marBottom w:val="0"/>
      <w:divBdr>
        <w:top w:val="none" w:sz="0" w:space="0" w:color="auto"/>
        <w:left w:val="none" w:sz="0" w:space="0" w:color="auto"/>
        <w:bottom w:val="none" w:sz="0" w:space="0" w:color="auto"/>
        <w:right w:val="none" w:sz="0" w:space="0" w:color="auto"/>
      </w:divBdr>
    </w:div>
    <w:div w:id="600532146">
      <w:bodyDiv w:val="1"/>
      <w:marLeft w:val="0"/>
      <w:marRight w:val="0"/>
      <w:marTop w:val="0"/>
      <w:marBottom w:val="0"/>
      <w:divBdr>
        <w:top w:val="none" w:sz="0" w:space="0" w:color="auto"/>
        <w:left w:val="none" w:sz="0" w:space="0" w:color="auto"/>
        <w:bottom w:val="none" w:sz="0" w:space="0" w:color="auto"/>
        <w:right w:val="none" w:sz="0" w:space="0" w:color="auto"/>
      </w:divBdr>
    </w:div>
    <w:div w:id="610817700">
      <w:bodyDiv w:val="1"/>
      <w:marLeft w:val="0"/>
      <w:marRight w:val="0"/>
      <w:marTop w:val="0"/>
      <w:marBottom w:val="0"/>
      <w:divBdr>
        <w:top w:val="none" w:sz="0" w:space="0" w:color="auto"/>
        <w:left w:val="none" w:sz="0" w:space="0" w:color="auto"/>
        <w:bottom w:val="none" w:sz="0" w:space="0" w:color="auto"/>
        <w:right w:val="none" w:sz="0" w:space="0" w:color="auto"/>
      </w:divBdr>
    </w:div>
    <w:div w:id="612908944">
      <w:bodyDiv w:val="1"/>
      <w:marLeft w:val="0"/>
      <w:marRight w:val="0"/>
      <w:marTop w:val="0"/>
      <w:marBottom w:val="0"/>
      <w:divBdr>
        <w:top w:val="none" w:sz="0" w:space="0" w:color="auto"/>
        <w:left w:val="none" w:sz="0" w:space="0" w:color="auto"/>
        <w:bottom w:val="none" w:sz="0" w:space="0" w:color="auto"/>
        <w:right w:val="none" w:sz="0" w:space="0" w:color="auto"/>
      </w:divBdr>
    </w:div>
    <w:div w:id="618031403">
      <w:bodyDiv w:val="1"/>
      <w:marLeft w:val="0"/>
      <w:marRight w:val="0"/>
      <w:marTop w:val="0"/>
      <w:marBottom w:val="0"/>
      <w:divBdr>
        <w:top w:val="none" w:sz="0" w:space="0" w:color="auto"/>
        <w:left w:val="none" w:sz="0" w:space="0" w:color="auto"/>
        <w:bottom w:val="none" w:sz="0" w:space="0" w:color="auto"/>
        <w:right w:val="none" w:sz="0" w:space="0" w:color="auto"/>
      </w:divBdr>
    </w:div>
    <w:div w:id="624237239">
      <w:bodyDiv w:val="1"/>
      <w:marLeft w:val="0"/>
      <w:marRight w:val="0"/>
      <w:marTop w:val="0"/>
      <w:marBottom w:val="0"/>
      <w:divBdr>
        <w:top w:val="none" w:sz="0" w:space="0" w:color="auto"/>
        <w:left w:val="none" w:sz="0" w:space="0" w:color="auto"/>
        <w:bottom w:val="none" w:sz="0" w:space="0" w:color="auto"/>
        <w:right w:val="none" w:sz="0" w:space="0" w:color="auto"/>
      </w:divBdr>
    </w:div>
    <w:div w:id="632558241">
      <w:bodyDiv w:val="1"/>
      <w:marLeft w:val="0"/>
      <w:marRight w:val="0"/>
      <w:marTop w:val="0"/>
      <w:marBottom w:val="0"/>
      <w:divBdr>
        <w:top w:val="none" w:sz="0" w:space="0" w:color="auto"/>
        <w:left w:val="none" w:sz="0" w:space="0" w:color="auto"/>
        <w:bottom w:val="none" w:sz="0" w:space="0" w:color="auto"/>
        <w:right w:val="none" w:sz="0" w:space="0" w:color="auto"/>
      </w:divBdr>
    </w:div>
    <w:div w:id="659577640">
      <w:bodyDiv w:val="1"/>
      <w:marLeft w:val="0"/>
      <w:marRight w:val="0"/>
      <w:marTop w:val="0"/>
      <w:marBottom w:val="0"/>
      <w:divBdr>
        <w:top w:val="none" w:sz="0" w:space="0" w:color="auto"/>
        <w:left w:val="none" w:sz="0" w:space="0" w:color="auto"/>
        <w:bottom w:val="none" w:sz="0" w:space="0" w:color="auto"/>
        <w:right w:val="none" w:sz="0" w:space="0" w:color="auto"/>
      </w:divBdr>
    </w:div>
    <w:div w:id="664894540">
      <w:bodyDiv w:val="1"/>
      <w:marLeft w:val="0"/>
      <w:marRight w:val="0"/>
      <w:marTop w:val="0"/>
      <w:marBottom w:val="0"/>
      <w:divBdr>
        <w:top w:val="none" w:sz="0" w:space="0" w:color="auto"/>
        <w:left w:val="none" w:sz="0" w:space="0" w:color="auto"/>
        <w:bottom w:val="none" w:sz="0" w:space="0" w:color="auto"/>
        <w:right w:val="none" w:sz="0" w:space="0" w:color="auto"/>
      </w:divBdr>
    </w:div>
    <w:div w:id="678846184">
      <w:bodyDiv w:val="1"/>
      <w:marLeft w:val="0"/>
      <w:marRight w:val="0"/>
      <w:marTop w:val="0"/>
      <w:marBottom w:val="0"/>
      <w:divBdr>
        <w:top w:val="none" w:sz="0" w:space="0" w:color="auto"/>
        <w:left w:val="none" w:sz="0" w:space="0" w:color="auto"/>
        <w:bottom w:val="none" w:sz="0" w:space="0" w:color="auto"/>
        <w:right w:val="none" w:sz="0" w:space="0" w:color="auto"/>
      </w:divBdr>
    </w:div>
    <w:div w:id="699085692">
      <w:bodyDiv w:val="1"/>
      <w:marLeft w:val="0"/>
      <w:marRight w:val="0"/>
      <w:marTop w:val="0"/>
      <w:marBottom w:val="0"/>
      <w:divBdr>
        <w:top w:val="none" w:sz="0" w:space="0" w:color="auto"/>
        <w:left w:val="none" w:sz="0" w:space="0" w:color="auto"/>
        <w:bottom w:val="none" w:sz="0" w:space="0" w:color="auto"/>
        <w:right w:val="none" w:sz="0" w:space="0" w:color="auto"/>
      </w:divBdr>
    </w:div>
    <w:div w:id="746804722">
      <w:bodyDiv w:val="1"/>
      <w:marLeft w:val="0"/>
      <w:marRight w:val="0"/>
      <w:marTop w:val="0"/>
      <w:marBottom w:val="0"/>
      <w:divBdr>
        <w:top w:val="none" w:sz="0" w:space="0" w:color="auto"/>
        <w:left w:val="none" w:sz="0" w:space="0" w:color="auto"/>
        <w:bottom w:val="none" w:sz="0" w:space="0" w:color="auto"/>
        <w:right w:val="none" w:sz="0" w:space="0" w:color="auto"/>
      </w:divBdr>
    </w:div>
    <w:div w:id="747462203">
      <w:bodyDiv w:val="1"/>
      <w:marLeft w:val="0"/>
      <w:marRight w:val="0"/>
      <w:marTop w:val="0"/>
      <w:marBottom w:val="0"/>
      <w:divBdr>
        <w:top w:val="none" w:sz="0" w:space="0" w:color="auto"/>
        <w:left w:val="none" w:sz="0" w:space="0" w:color="auto"/>
        <w:bottom w:val="none" w:sz="0" w:space="0" w:color="auto"/>
        <w:right w:val="none" w:sz="0" w:space="0" w:color="auto"/>
      </w:divBdr>
    </w:div>
    <w:div w:id="765006101">
      <w:bodyDiv w:val="1"/>
      <w:marLeft w:val="0"/>
      <w:marRight w:val="0"/>
      <w:marTop w:val="0"/>
      <w:marBottom w:val="0"/>
      <w:divBdr>
        <w:top w:val="none" w:sz="0" w:space="0" w:color="auto"/>
        <w:left w:val="none" w:sz="0" w:space="0" w:color="auto"/>
        <w:bottom w:val="none" w:sz="0" w:space="0" w:color="auto"/>
        <w:right w:val="none" w:sz="0" w:space="0" w:color="auto"/>
      </w:divBdr>
    </w:div>
    <w:div w:id="799226831">
      <w:bodyDiv w:val="1"/>
      <w:marLeft w:val="0"/>
      <w:marRight w:val="0"/>
      <w:marTop w:val="0"/>
      <w:marBottom w:val="0"/>
      <w:divBdr>
        <w:top w:val="none" w:sz="0" w:space="0" w:color="auto"/>
        <w:left w:val="none" w:sz="0" w:space="0" w:color="auto"/>
        <w:bottom w:val="none" w:sz="0" w:space="0" w:color="auto"/>
        <w:right w:val="none" w:sz="0" w:space="0" w:color="auto"/>
      </w:divBdr>
    </w:div>
    <w:div w:id="822618656">
      <w:bodyDiv w:val="1"/>
      <w:marLeft w:val="0"/>
      <w:marRight w:val="0"/>
      <w:marTop w:val="0"/>
      <w:marBottom w:val="0"/>
      <w:divBdr>
        <w:top w:val="none" w:sz="0" w:space="0" w:color="auto"/>
        <w:left w:val="none" w:sz="0" w:space="0" w:color="auto"/>
        <w:bottom w:val="none" w:sz="0" w:space="0" w:color="auto"/>
        <w:right w:val="none" w:sz="0" w:space="0" w:color="auto"/>
      </w:divBdr>
    </w:div>
    <w:div w:id="836263761">
      <w:bodyDiv w:val="1"/>
      <w:marLeft w:val="0"/>
      <w:marRight w:val="0"/>
      <w:marTop w:val="0"/>
      <w:marBottom w:val="0"/>
      <w:divBdr>
        <w:top w:val="none" w:sz="0" w:space="0" w:color="auto"/>
        <w:left w:val="none" w:sz="0" w:space="0" w:color="auto"/>
        <w:bottom w:val="none" w:sz="0" w:space="0" w:color="auto"/>
        <w:right w:val="none" w:sz="0" w:space="0" w:color="auto"/>
      </w:divBdr>
    </w:div>
    <w:div w:id="843710541">
      <w:bodyDiv w:val="1"/>
      <w:marLeft w:val="0"/>
      <w:marRight w:val="0"/>
      <w:marTop w:val="0"/>
      <w:marBottom w:val="0"/>
      <w:divBdr>
        <w:top w:val="none" w:sz="0" w:space="0" w:color="auto"/>
        <w:left w:val="none" w:sz="0" w:space="0" w:color="auto"/>
        <w:bottom w:val="none" w:sz="0" w:space="0" w:color="auto"/>
        <w:right w:val="none" w:sz="0" w:space="0" w:color="auto"/>
      </w:divBdr>
    </w:div>
    <w:div w:id="879626942">
      <w:bodyDiv w:val="1"/>
      <w:marLeft w:val="0"/>
      <w:marRight w:val="0"/>
      <w:marTop w:val="0"/>
      <w:marBottom w:val="0"/>
      <w:divBdr>
        <w:top w:val="none" w:sz="0" w:space="0" w:color="auto"/>
        <w:left w:val="none" w:sz="0" w:space="0" w:color="auto"/>
        <w:bottom w:val="none" w:sz="0" w:space="0" w:color="auto"/>
        <w:right w:val="none" w:sz="0" w:space="0" w:color="auto"/>
      </w:divBdr>
    </w:div>
    <w:div w:id="883905655">
      <w:bodyDiv w:val="1"/>
      <w:marLeft w:val="0"/>
      <w:marRight w:val="0"/>
      <w:marTop w:val="0"/>
      <w:marBottom w:val="0"/>
      <w:divBdr>
        <w:top w:val="none" w:sz="0" w:space="0" w:color="auto"/>
        <w:left w:val="none" w:sz="0" w:space="0" w:color="auto"/>
        <w:bottom w:val="none" w:sz="0" w:space="0" w:color="auto"/>
        <w:right w:val="none" w:sz="0" w:space="0" w:color="auto"/>
      </w:divBdr>
    </w:div>
    <w:div w:id="928193284">
      <w:bodyDiv w:val="1"/>
      <w:marLeft w:val="0"/>
      <w:marRight w:val="0"/>
      <w:marTop w:val="0"/>
      <w:marBottom w:val="0"/>
      <w:divBdr>
        <w:top w:val="none" w:sz="0" w:space="0" w:color="auto"/>
        <w:left w:val="none" w:sz="0" w:space="0" w:color="auto"/>
        <w:bottom w:val="none" w:sz="0" w:space="0" w:color="auto"/>
        <w:right w:val="none" w:sz="0" w:space="0" w:color="auto"/>
      </w:divBdr>
    </w:div>
    <w:div w:id="930511658">
      <w:bodyDiv w:val="1"/>
      <w:marLeft w:val="0"/>
      <w:marRight w:val="0"/>
      <w:marTop w:val="0"/>
      <w:marBottom w:val="0"/>
      <w:divBdr>
        <w:top w:val="none" w:sz="0" w:space="0" w:color="auto"/>
        <w:left w:val="none" w:sz="0" w:space="0" w:color="auto"/>
        <w:bottom w:val="none" w:sz="0" w:space="0" w:color="auto"/>
        <w:right w:val="none" w:sz="0" w:space="0" w:color="auto"/>
      </w:divBdr>
    </w:div>
    <w:div w:id="973752699">
      <w:bodyDiv w:val="1"/>
      <w:marLeft w:val="0"/>
      <w:marRight w:val="0"/>
      <w:marTop w:val="0"/>
      <w:marBottom w:val="0"/>
      <w:divBdr>
        <w:top w:val="none" w:sz="0" w:space="0" w:color="auto"/>
        <w:left w:val="none" w:sz="0" w:space="0" w:color="auto"/>
        <w:bottom w:val="none" w:sz="0" w:space="0" w:color="auto"/>
        <w:right w:val="none" w:sz="0" w:space="0" w:color="auto"/>
      </w:divBdr>
    </w:div>
    <w:div w:id="1002662993">
      <w:bodyDiv w:val="1"/>
      <w:marLeft w:val="0"/>
      <w:marRight w:val="0"/>
      <w:marTop w:val="0"/>
      <w:marBottom w:val="0"/>
      <w:divBdr>
        <w:top w:val="none" w:sz="0" w:space="0" w:color="auto"/>
        <w:left w:val="none" w:sz="0" w:space="0" w:color="auto"/>
        <w:bottom w:val="none" w:sz="0" w:space="0" w:color="auto"/>
        <w:right w:val="none" w:sz="0" w:space="0" w:color="auto"/>
      </w:divBdr>
    </w:div>
    <w:div w:id="1009873804">
      <w:bodyDiv w:val="1"/>
      <w:marLeft w:val="0"/>
      <w:marRight w:val="0"/>
      <w:marTop w:val="0"/>
      <w:marBottom w:val="0"/>
      <w:divBdr>
        <w:top w:val="none" w:sz="0" w:space="0" w:color="auto"/>
        <w:left w:val="none" w:sz="0" w:space="0" w:color="auto"/>
        <w:bottom w:val="none" w:sz="0" w:space="0" w:color="auto"/>
        <w:right w:val="none" w:sz="0" w:space="0" w:color="auto"/>
      </w:divBdr>
    </w:div>
    <w:div w:id="1049769145">
      <w:bodyDiv w:val="1"/>
      <w:marLeft w:val="0"/>
      <w:marRight w:val="0"/>
      <w:marTop w:val="0"/>
      <w:marBottom w:val="0"/>
      <w:divBdr>
        <w:top w:val="none" w:sz="0" w:space="0" w:color="auto"/>
        <w:left w:val="none" w:sz="0" w:space="0" w:color="auto"/>
        <w:bottom w:val="none" w:sz="0" w:space="0" w:color="auto"/>
        <w:right w:val="none" w:sz="0" w:space="0" w:color="auto"/>
      </w:divBdr>
    </w:div>
    <w:div w:id="1060178494">
      <w:bodyDiv w:val="1"/>
      <w:marLeft w:val="0"/>
      <w:marRight w:val="0"/>
      <w:marTop w:val="0"/>
      <w:marBottom w:val="0"/>
      <w:divBdr>
        <w:top w:val="none" w:sz="0" w:space="0" w:color="auto"/>
        <w:left w:val="none" w:sz="0" w:space="0" w:color="auto"/>
        <w:bottom w:val="none" w:sz="0" w:space="0" w:color="auto"/>
        <w:right w:val="none" w:sz="0" w:space="0" w:color="auto"/>
      </w:divBdr>
    </w:div>
    <w:div w:id="1061444700">
      <w:bodyDiv w:val="1"/>
      <w:marLeft w:val="0"/>
      <w:marRight w:val="0"/>
      <w:marTop w:val="0"/>
      <w:marBottom w:val="0"/>
      <w:divBdr>
        <w:top w:val="none" w:sz="0" w:space="0" w:color="auto"/>
        <w:left w:val="none" w:sz="0" w:space="0" w:color="auto"/>
        <w:bottom w:val="none" w:sz="0" w:space="0" w:color="auto"/>
        <w:right w:val="none" w:sz="0" w:space="0" w:color="auto"/>
      </w:divBdr>
    </w:div>
    <w:div w:id="1075593789">
      <w:bodyDiv w:val="1"/>
      <w:marLeft w:val="0"/>
      <w:marRight w:val="0"/>
      <w:marTop w:val="0"/>
      <w:marBottom w:val="0"/>
      <w:divBdr>
        <w:top w:val="none" w:sz="0" w:space="0" w:color="auto"/>
        <w:left w:val="none" w:sz="0" w:space="0" w:color="auto"/>
        <w:bottom w:val="none" w:sz="0" w:space="0" w:color="auto"/>
        <w:right w:val="none" w:sz="0" w:space="0" w:color="auto"/>
      </w:divBdr>
    </w:div>
    <w:div w:id="1077940149">
      <w:bodyDiv w:val="1"/>
      <w:marLeft w:val="0"/>
      <w:marRight w:val="0"/>
      <w:marTop w:val="0"/>
      <w:marBottom w:val="0"/>
      <w:divBdr>
        <w:top w:val="none" w:sz="0" w:space="0" w:color="auto"/>
        <w:left w:val="none" w:sz="0" w:space="0" w:color="auto"/>
        <w:bottom w:val="none" w:sz="0" w:space="0" w:color="auto"/>
        <w:right w:val="none" w:sz="0" w:space="0" w:color="auto"/>
      </w:divBdr>
    </w:div>
    <w:div w:id="1091660928">
      <w:bodyDiv w:val="1"/>
      <w:marLeft w:val="0"/>
      <w:marRight w:val="0"/>
      <w:marTop w:val="0"/>
      <w:marBottom w:val="0"/>
      <w:divBdr>
        <w:top w:val="none" w:sz="0" w:space="0" w:color="auto"/>
        <w:left w:val="none" w:sz="0" w:space="0" w:color="auto"/>
        <w:bottom w:val="none" w:sz="0" w:space="0" w:color="auto"/>
        <w:right w:val="none" w:sz="0" w:space="0" w:color="auto"/>
      </w:divBdr>
    </w:div>
    <w:div w:id="1093362061">
      <w:bodyDiv w:val="1"/>
      <w:marLeft w:val="0"/>
      <w:marRight w:val="0"/>
      <w:marTop w:val="0"/>
      <w:marBottom w:val="0"/>
      <w:divBdr>
        <w:top w:val="none" w:sz="0" w:space="0" w:color="auto"/>
        <w:left w:val="none" w:sz="0" w:space="0" w:color="auto"/>
        <w:bottom w:val="none" w:sz="0" w:space="0" w:color="auto"/>
        <w:right w:val="none" w:sz="0" w:space="0" w:color="auto"/>
      </w:divBdr>
    </w:div>
    <w:div w:id="1146581280">
      <w:bodyDiv w:val="1"/>
      <w:marLeft w:val="0"/>
      <w:marRight w:val="0"/>
      <w:marTop w:val="0"/>
      <w:marBottom w:val="0"/>
      <w:divBdr>
        <w:top w:val="none" w:sz="0" w:space="0" w:color="auto"/>
        <w:left w:val="none" w:sz="0" w:space="0" w:color="auto"/>
        <w:bottom w:val="none" w:sz="0" w:space="0" w:color="auto"/>
        <w:right w:val="none" w:sz="0" w:space="0" w:color="auto"/>
      </w:divBdr>
    </w:div>
    <w:div w:id="1178810430">
      <w:bodyDiv w:val="1"/>
      <w:marLeft w:val="0"/>
      <w:marRight w:val="0"/>
      <w:marTop w:val="0"/>
      <w:marBottom w:val="0"/>
      <w:divBdr>
        <w:top w:val="none" w:sz="0" w:space="0" w:color="auto"/>
        <w:left w:val="none" w:sz="0" w:space="0" w:color="auto"/>
        <w:bottom w:val="none" w:sz="0" w:space="0" w:color="auto"/>
        <w:right w:val="none" w:sz="0" w:space="0" w:color="auto"/>
      </w:divBdr>
    </w:div>
    <w:div w:id="1192300823">
      <w:bodyDiv w:val="1"/>
      <w:marLeft w:val="0"/>
      <w:marRight w:val="0"/>
      <w:marTop w:val="0"/>
      <w:marBottom w:val="0"/>
      <w:divBdr>
        <w:top w:val="none" w:sz="0" w:space="0" w:color="auto"/>
        <w:left w:val="none" w:sz="0" w:space="0" w:color="auto"/>
        <w:bottom w:val="none" w:sz="0" w:space="0" w:color="auto"/>
        <w:right w:val="none" w:sz="0" w:space="0" w:color="auto"/>
      </w:divBdr>
    </w:div>
    <w:div w:id="1203058017">
      <w:bodyDiv w:val="1"/>
      <w:marLeft w:val="0"/>
      <w:marRight w:val="0"/>
      <w:marTop w:val="0"/>
      <w:marBottom w:val="0"/>
      <w:divBdr>
        <w:top w:val="none" w:sz="0" w:space="0" w:color="auto"/>
        <w:left w:val="none" w:sz="0" w:space="0" w:color="auto"/>
        <w:bottom w:val="none" w:sz="0" w:space="0" w:color="auto"/>
        <w:right w:val="none" w:sz="0" w:space="0" w:color="auto"/>
      </w:divBdr>
    </w:div>
    <w:div w:id="1216232661">
      <w:bodyDiv w:val="1"/>
      <w:marLeft w:val="0"/>
      <w:marRight w:val="0"/>
      <w:marTop w:val="0"/>
      <w:marBottom w:val="0"/>
      <w:divBdr>
        <w:top w:val="none" w:sz="0" w:space="0" w:color="auto"/>
        <w:left w:val="none" w:sz="0" w:space="0" w:color="auto"/>
        <w:bottom w:val="none" w:sz="0" w:space="0" w:color="auto"/>
        <w:right w:val="none" w:sz="0" w:space="0" w:color="auto"/>
      </w:divBdr>
    </w:div>
    <w:div w:id="1232697493">
      <w:bodyDiv w:val="1"/>
      <w:marLeft w:val="0"/>
      <w:marRight w:val="0"/>
      <w:marTop w:val="0"/>
      <w:marBottom w:val="0"/>
      <w:divBdr>
        <w:top w:val="none" w:sz="0" w:space="0" w:color="auto"/>
        <w:left w:val="none" w:sz="0" w:space="0" w:color="auto"/>
        <w:bottom w:val="none" w:sz="0" w:space="0" w:color="auto"/>
        <w:right w:val="none" w:sz="0" w:space="0" w:color="auto"/>
      </w:divBdr>
    </w:div>
    <w:div w:id="1243103076">
      <w:bodyDiv w:val="1"/>
      <w:marLeft w:val="0"/>
      <w:marRight w:val="0"/>
      <w:marTop w:val="0"/>
      <w:marBottom w:val="0"/>
      <w:divBdr>
        <w:top w:val="none" w:sz="0" w:space="0" w:color="auto"/>
        <w:left w:val="none" w:sz="0" w:space="0" w:color="auto"/>
        <w:bottom w:val="none" w:sz="0" w:space="0" w:color="auto"/>
        <w:right w:val="none" w:sz="0" w:space="0" w:color="auto"/>
      </w:divBdr>
    </w:div>
    <w:div w:id="1266815292">
      <w:bodyDiv w:val="1"/>
      <w:marLeft w:val="0"/>
      <w:marRight w:val="0"/>
      <w:marTop w:val="0"/>
      <w:marBottom w:val="0"/>
      <w:divBdr>
        <w:top w:val="none" w:sz="0" w:space="0" w:color="auto"/>
        <w:left w:val="none" w:sz="0" w:space="0" w:color="auto"/>
        <w:bottom w:val="none" w:sz="0" w:space="0" w:color="auto"/>
        <w:right w:val="none" w:sz="0" w:space="0" w:color="auto"/>
      </w:divBdr>
    </w:div>
    <w:div w:id="1276211564">
      <w:bodyDiv w:val="1"/>
      <w:marLeft w:val="0"/>
      <w:marRight w:val="0"/>
      <w:marTop w:val="0"/>
      <w:marBottom w:val="0"/>
      <w:divBdr>
        <w:top w:val="none" w:sz="0" w:space="0" w:color="auto"/>
        <w:left w:val="none" w:sz="0" w:space="0" w:color="auto"/>
        <w:bottom w:val="none" w:sz="0" w:space="0" w:color="auto"/>
        <w:right w:val="none" w:sz="0" w:space="0" w:color="auto"/>
      </w:divBdr>
    </w:div>
    <w:div w:id="1282421992">
      <w:bodyDiv w:val="1"/>
      <w:marLeft w:val="0"/>
      <w:marRight w:val="0"/>
      <w:marTop w:val="0"/>
      <w:marBottom w:val="0"/>
      <w:divBdr>
        <w:top w:val="none" w:sz="0" w:space="0" w:color="auto"/>
        <w:left w:val="none" w:sz="0" w:space="0" w:color="auto"/>
        <w:bottom w:val="none" w:sz="0" w:space="0" w:color="auto"/>
        <w:right w:val="none" w:sz="0" w:space="0" w:color="auto"/>
      </w:divBdr>
    </w:div>
    <w:div w:id="1295675743">
      <w:bodyDiv w:val="1"/>
      <w:marLeft w:val="0"/>
      <w:marRight w:val="0"/>
      <w:marTop w:val="0"/>
      <w:marBottom w:val="0"/>
      <w:divBdr>
        <w:top w:val="none" w:sz="0" w:space="0" w:color="auto"/>
        <w:left w:val="none" w:sz="0" w:space="0" w:color="auto"/>
        <w:bottom w:val="none" w:sz="0" w:space="0" w:color="auto"/>
        <w:right w:val="none" w:sz="0" w:space="0" w:color="auto"/>
      </w:divBdr>
    </w:div>
    <w:div w:id="1310786321">
      <w:bodyDiv w:val="1"/>
      <w:marLeft w:val="0"/>
      <w:marRight w:val="0"/>
      <w:marTop w:val="0"/>
      <w:marBottom w:val="0"/>
      <w:divBdr>
        <w:top w:val="none" w:sz="0" w:space="0" w:color="auto"/>
        <w:left w:val="none" w:sz="0" w:space="0" w:color="auto"/>
        <w:bottom w:val="none" w:sz="0" w:space="0" w:color="auto"/>
        <w:right w:val="none" w:sz="0" w:space="0" w:color="auto"/>
      </w:divBdr>
    </w:div>
    <w:div w:id="1327248795">
      <w:bodyDiv w:val="1"/>
      <w:marLeft w:val="0"/>
      <w:marRight w:val="0"/>
      <w:marTop w:val="0"/>
      <w:marBottom w:val="0"/>
      <w:divBdr>
        <w:top w:val="none" w:sz="0" w:space="0" w:color="auto"/>
        <w:left w:val="none" w:sz="0" w:space="0" w:color="auto"/>
        <w:bottom w:val="none" w:sz="0" w:space="0" w:color="auto"/>
        <w:right w:val="none" w:sz="0" w:space="0" w:color="auto"/>
      </w:divBdr>
    </w:div>
    <w:div w:id="1330331907">
      <w:bodyDiv w:val="1"/>
      <w:marLeft w:val="0"/>
      <w:marRight w:val="0"/>
      <w:marTop w:val="0"/>
      <w:marBottom w:val="0"/>
      <w:divBdr>
        <w:top w:val="none" w:sz="0" w:space="0" w:color="auto"/>
        <w:left w:val="none" w:sz="0" w:space="0" w:color="auto"/>
        <w:bottom w:val="none" w:sz="0" w:space="0" w:color="auto"/>
        <w:right w:val="none" w:sz="0" w:space="0" w:color="auto"/>
      </w:divBdr>
    </w:div>
    <w:div w:id="1337655495">
      <w:bodyDiv w:val="1"/>
      <w:marLeft w:val="0"/>
      <w:marRight w:val="0"/>
      <w:marTop w:val="0"/>
      <w:marBottom w:val="0"/>
      <w:divBdr>
        <w:top w:val="none" w:sz="0" w:space="0" w:color="auto"/>
        <w:left w:val="none" w:sz="0" w:space="0" w:color="auto"/>
        <w:bottom w:val="none" w:sz="0" w:space="0" w:color="auto"/>
        <w:right w:val="none" w:sz="0" w:space="0" w:color="auto"/>
      </w:divBdr>
    </w:div>
    <w:div w:id="1357274162">
      <w:bodyDiv w:val="1"/>
      <w:marLeft w:val="0"/>
      <w:marRight w:val="0"/>
      <w:marTop w:val="0"/>
      <w:marBottom w:val="0"/>
      <w:divBdr>
        <w:top w:val="none" w:sz="0" w:space="0" w:color="auto"/>
        <w:left w:val="none" w:sz="0" w:space="0" w:color="auto"/>
        <w:bottom w:val="none" w:sz="0" w:space="0" w:color="auto"/>
        <w:right w:val="none" w:sz="0" w:space="0" w:color="auto"/>
      </w:divBdr>
    </w:div>
    <w:div w:id="1411194783">
      <w:bodyDiv w:val="1"/>
      <w:marLeft w:val="0"/>
      <w:marRight w:val="0"/>
      <w:marTop w:val="0"/>
      <w:marBottom w:val="0"/>
      <w:divBdr>
        <w:top w:val="none" w:sz="0" w:space="0" w:color="auto"/>
        <w:left w:val="none" w:sz="0" w:space="0" w:color="auto"/>
        <w:bottom w:val="none" w:sz="0" w:space="0" w:color="auto"/>
        <w:right w:val="none" w:sz="0" w:space="0" w:color="auto"/>
      </w:divBdr>
    </w:div>
    <w:div w:id="1418669503">
      <w:bodyDiv w:val="1"/>
      <w:marLeft w:val="0"/>
      <w:marRight w:val="0"/>
      <w:marTop w:val="0"/>
      <w:marBottom w:val="0"/>
      <w:divBdr>
        <w:top w:val="none" w:sz="0" w:space="0" w:color="auto"/>
        <w:left w:val="none" w:sz="0" w:space="0" w:color="auto"/>
        <w:bottom w:val="none" w:sz="0" w:space="0" w:color="auto"/>
        <w:right w:val="none" w:sz="0" w:space="0" w:color="auto"/>
      </w:divBdr>
    </w:div>
    <w:div w:id="1426615922">
      <w:bodyDiv w:val="1"/>
      <w:marLeft w:val="0"/>
      <w:marRight w:val="0"/>
      <w:marTop w:val="0"/>
      <w:marBottom w:val="0"/>
      <w:divBdr>
        <w:top w:val="none" w:sz="0" w:space="0" w:color="auto"/>
        <w:left w:val="none" w:sz="0" w:space="0" w:color="auto"/>
        <w:bottom w:val="none" w:sz="0" w:space="0" w:color="auto"/>
        <w:right w:val="none" w:sz="0" w:space="0" w:color="auto"/>
      </w:divBdr>
    </w:div>
    <w:div w:id="1434205256">
      <w:bodyDiv w:val="1"/>
      <w:marLeft w:val="0"/>
      <w:marRight w:val="0"/>
      <w:marTop w:val="0"/>
      <w:marBottom w:val="0"/>
      <w:divBdr>
        <w:top w:val="none" w:sz="0" w:space="0" w:color="auto"/>
        <w:left w:val="none" w:sz="0" w:space="0" w:color="auto"/>
        <w:bottom w:val="none" w:sz="0" w:space="0" w:color="auto"/>
        <w:right w:val="none" w:sz="0" w:space="0" w:color="auto"/>
      </w:divBdr>
    </w:div>
    <w:div w:id="1440102393">
      <w:bodyDiv w:val="1"/>
      <w:marLeft w:val="0"/>
      <w:marRight w:val="0"/>
      <w:marTop w:val="0"/>
      <w:marBottom w:val="0"/>
      <w:divBdr>
        <w:top w:val="none" w:sz="0" w:space="0" w:color="auto"/>
        <w:left w:val="none" w:sz="0" w:space="0" w:color="auto"/>
        <w:bottom w:val="none" w:sz="0" w:space="0" w:color="auto"/>
        <w:right w:val="none" w:sz="0" w:space="0" w:color="auto"/>
      </w:divBdr>
    </w:div>
    <w:div w:id="1444694522">
      <w:bodyDiv w:val="1"/>
      <w:marLeft w:val="0"/>
      <w:marRight w:val="0"/>
      <w:marTop w:val="0"/>
      <w:marBottom w:val="0"/>
      <w:divBdr>
        <w:top w:val="none" w:sz="0" w:space="0" w:color="auto"/>
        <w:left w:val="none" w:sz="0" w:space="0" w:color="auto"/>
        <w:bottom w:val="none" w:sz="0" w:space="0" w:color="auto"/>
        <w:right w:val="none" w:sz="0" w:space="0" w:color="auto"/>
      </w:divBdr>
    </w:div>
    <w:div w:id="1456023737">
      <w:bodyDiv w:val="1"/>
      <w:marLeft w:val="0"/>
      <w:marRight w:val="0"/>
      <w:marTop w:val="0"/>
      <w:marBottom w:val="0"/>
      <w:divBdr>
        <w:top w:val="none" w:sz="0" w:space="0" w:color="auto"/>
        <w:left w:val="none" w:sz="0" w:space="0" w:color="auto"/>
        <w:bottom w:val="none" w:sz="0" w:space="0" w:color="auto"/>
        <w:right w:val="none" w:sz="0" w:space="0" w:color="auto"/>
      </w:divBdr>
    </w:div>
    <w:div w:id="1487475060">
      <w:bodyDiv w:val="1"/>
      <w:marLeft w:val="0"/>
      <w:marRight w:val="0"/>
      <w:marTop w:val="0"/>
      <w:marBottom w:val="0"/>
      <w:divBdr>
        <w:top w:val="none" w:sz="0" w:space="0" w:color="auto"/>
        <w:left w:val="none" w:sz="0" w:space="0" w:color="auto"/>
        <w:bottom w:val="none" w:sz="0" w:space="0" w:color="auto"/>
        <w:right w:val="none" w:sz="0" w:space="0" w:color="auto"/>
      </w:divBdr>
    </w:div>
    <w:div w:id="1490445620">
      <w:bodyDiv w:val="1"/>
      <w:marLeft w:val="0"/>
      <w:marRight w:val="0"/>
      <w:marTop w:val="0"/>
      <w:marBottom w:val="0"/>
      <w:divBdr>
        <w:top w:val="none" w:sz="0" w:space="0" w:color="auto"/>
        <w:left w:val="none" w:sz="0" w:space="0" w:color="auto"/>
        <w:bottom w:val="none" w:sz="0" w:space="0" w:color="auto"/>
        <w:right w:val="none" w:sz="0" w:space="0" w:color="auto"/>
      </w:divBdr>
    </w:div>
    <w:div w:id="1498181916">
      <w:bodyDiv w:val="1"/>
      <w:marLeft w:val="0"/>
      <w:marRight w:val="0"/>
      <w:marTop w:val="0"/>
      <w:marBottom w:val="0"/>
      <w:divBdr>
        <w:top w:val="none" w:sz="0" w:space="0" w:color="auto"/>
        <w:left w:val="none" w:sz="0" w:space="0" w:color="auto"/>
        <w:bottom w:val="none" w:sz="0" w:space="0" w:color="auto"/>
        <w:right w:val="none" w:sz="0" w:space="0" w:color="auto"/>
      </w:divBdr>
    </w:div>
    <w:div w:id="1505827026">
      <w:bodyDiv w:val="1"/>
      <w:marLeft w:val="0"/>
      <w:marRight w:val="0"/>
      <w:marTop w:val="0"/>
      <w:marBottom w:val="0"/>
      <w:divBdr>
        <w:top w:val="none" w:sz="0" w:space="0" w:color="auto"/>
        <w:left w:val="none" w:sz="0" w:space="0" w:color="auto"/>
        <w:bottom w:val="none" w:sz="0" w:space="0" w:color="auto"/>
        <w:right w:val="none" w:sz="0" w:space="0" w:color="auto"/>
      </w:divBdr>
    </w:div>
    <w:div w:id="1524709793">
      <w:bodyDiv w:val="1"/>
      <w:marLeft w:val="0"/>
      <w:marRight w:val="0"/>
      <w:marTop w:val="0"/>
      <w:marBottom w:val="0"/>
      <w:divBdr>
        <w:top w:val="none" w:sz="0" w:space="0" w:color="auto"/>
        <w:left w:val="none" w:sz="0" w:space="0" w:color="auto"/>
        <w:bottom w:val="none" w:sz="0" w:space="0" w:color="auto"/>
        <w:right w:val="none" w:sz="0" w:space="0" w:color="auto"/>
      </w:divBdr>
    </w:div>
    <w:div w:id="1533037666">
      <w:bodyDiv w:val="1"/>
      <w:marLeft w:val="0"/>
      <w:marRight w:val="0"/>
      <w:marTop w:val="0"/>
      <w:marBottom w:val="0"/>
      <w:divBdr>
        <w:top w:val="none" w:sz="0" w:space="0" w:color="auto"/>
        <w:left w:val="none" w:sz="0" w:space="0" w:color="auto"/>
        <w:bottom w:val="none" w:sz="0" w:space="0" w:color="auto"/>
        <w:right w:val="none" w:sz="0" w:space="0" w:color="auto"/>
      </w:divBdr>
    </w:div>
    <w:div w:id="1554392268">
      <w:bodyDiv w:val="1"/>
      <w:marLeft w:val="0"/>
      <w:marRight w:val="0"/>
      <w:marTop w:val="0"/>
      <w:marBottom w:val="0"/>
      <w:divBdr>
        <w:top w:val="none" w:sz="0" w:space="0" w:color="auto"/>
        <w:left w:val="none" w:sz="0" w:space="0" w:color="auto"/>
        <w:bottom w:val="none" w:sz="0" w:space="0" w:color="auto"/>
        <w:right w:val="none" w:sz="0" w:space="0" w:color="auto"/>
      </w:divBdr>
    </w:div>
    <w:div w:id="1595092584">
      <w:bodyDiv w:val="1"/>
      <w:marLeft w:val="0"/>
      <w:marRight w:val="0"/>
      <w:marTop w:val="0"/>
      <w:marBottom w:val="0"/>
      <w:divBdr>
        <w:top w:val="none" w:sz="0" w:space="0" w:color="auto"/>
        <w:left w:val="none" w:sz="0" w:space="0" w:color="auto"/>
        <w:bottom w:val="none" w:sz="0" w:space="0" w:color="auto"/>
        <w:right w:val="none" w:sz="0" w:space="0" w:color="auto"/>
      </w:divBdr>
    </w:div>
    <w:div w:id="1622692140">
      <w:bodyDiv w:val="1"/>
      <w:marLeft w:val="0"/>
      <w:marRight w:val="0"/>
      <w:marTop w:val="0"/>
      <w:marBottom w:val="0"/>
      <w:divBdr>
        <w:top w:val="none" w:sz="0" w:space="0" w:color="auto"/>
        <w:left w:val="none" w:sz="0" w:space="0" w:color="auto"/>
        <w:bottom w:val="none" w:sz="0" w:space="0" w:color="auto"/>
        <w:right w:val="none" w:sz="0" w:space="0" w:color="auto"/>
      </w:divBdr>
    </w:div>
    <w:div w:id="1640724901">
      <w:bodyDiv w:val="1"/>
      <w:marLeft w:val="0"/>
      <w:marRight w:val="0"/>
      <w:marTop w:val="0"/>
      <w:marBottom w:val="0"/>
      <w:divBdr>
        <w:top w:val="none" w:sz="0" w:space="0" w:color="auto"/>
        <w:left w:val="none" w:sz="0" w:space="0" w:color="auto"/>
        <w:bottom w:val="none" w:sz="0" w:space="0" w:color="auto"/>
        <w:right w:val="none" w:sz="0" w:space="0" w:color="auto"/>
      </w:divBdr>
    </w:div>
    <w:div w:id="1645046575">
      <w:bodyDiv w:val="1"/>
      <w:marLeft w:val="0"/>
      <w:marRight w:val="0"/>
      <w:marTop w:val="0"/>
      <w:marBottom w:val="0"/>
      <w:divBdr>
        <w:top w:val="none" w:sz="0" w:space="0" w:color="auto"/>
        <w:left w:val="none" w:sz="0" w:space="0" w:color="auto"/>
        <w:bottom w:val="none" w:sz="0" w:space="0" w:color="auto"/>
        <w:right w:val="none" w:sz="0" w:space="0" w:color="auto"/>
      </w:divBdr>
    </w:div>
    <w:div w:id="1651640202">
      <w:bodyDiv w:val="1"/>
      <w:marLeft w:val="0"/>
      <w:marRight w:val="0"/>
      <w:marTop w:val="0"/>
      <w:marBottom w:val="0"/>
      <w:divBdr>
        <w:top w:val="none" w:sz="0" w:space="0" w:color="auto"/>
        <w:left w:val="none" w:sz="0" w:space="0" w:color="auto"/>
        <w:bottom w:val="none" w:sz="0" w:space="0" w:color="auto"/>
        <w:right w:val="none" w:sz="0" w:space="0" w:color="auto"/>
      </w:divBdr>
    </w:div>
    <w:div w:id="1652714017">
      <w:bodyDiv w:val="1"/>
      <w:marLeft w:val="0"/>
      <w:marRight w:val="0"/>
      <w:marTop w:val="0"/>
      <w:marBottom w:val="0"/>
      <w:divBdr>
        <w:top w:val="none" w:sz="0" w:space="0" w:color="auto"/>
        <w:left w:val="none" w:sz="0" w:space="0" w:color="auto"/>
        <w:bottom w:val="none" w:sz="0" w:space="0" w:color="auto"/>
        <w:right w:val="none" w:sz="0" w:space="0" w:color="auto"/>
      </w:divBdr>
    </w:div>
    <w:div w:id="1666392728">
      <w:bodyDiv w:val="1"/>
      <w:marLeft w:val="0"/>
      <w:marRight w:val="0"/>
      <w:marTop w:val="0"/>
      <w:marBottom w:val="0"/>
      <w:divBdr>
        <w:top w:val="none" w:sz="0" w:space="0" w:color="auto"/>
        <w:left w:val="none" w:sz="0" w:space="0" w:color="auto"/>
        <w:bottom w:val="none" w:sz="0" w:space="0" w:color="auto"/>
        <w:right w:val="none" w:sz="0" w:space="0" w:color="auto"/>
      </w:divBdr>
    </w:div>
    <w:div w:id="1673142402">
      <w:bodyDiv w:val="1"/>
      <w:marLeft w:val="0"/>
      <w:marRight w:val="0"/>
      <w:marTop w:val="0"/>
      <w:marBottom w:val="0"/>
      <w:divBdr>
        <w:top w:val="none" w:sz="0" w:space="0" w:color="auto"/>
        <w:left w:val="none" w:sz="0" w:space="0" w:color="auto"/>
        <w:bottom w:val="none" w:sz="0" w:space="0" w:color="auto"/>
        <w:right w:val="none" w:sz="0" w:space="0" w:color="auto"/>
      </w:divBdr>
    </w:div>
    <w:div w:id="1682585503">
      <w:bodyDiv w:val="1"/>
      <w:marLeft w:val="0"/>
      <w:marRight w:val="0"/>
      <w:marTop w:val="0"/>
      <w:marBottom w:val="0"/>
      <w:divBdr>
        <w:top w:val="none" w:sz="0" w:space="0" w:color="auto"/>
        <w:left w:val="none" w:sz="0" w:space="0" w:color="auto"/>
        <w:bottom w:val="none" w:sz="0" w:space="0" w:color="auto"/>
        <w:right w:val="none" w:sz="0" w:space="0" w:color="auto"/>
      </w:divBdr>
    </w:div>
    <w:div w:id="1684822569">
      <w:bodyDiv w:val="1"/>
      <w:marLeft w:val="0"/>
      <w:marRight w:val="0"/>
      <w:marTop w:val="0"/>
      <w:marBottom w:val="0"/>
      <w:divBdr>
        <w:top w:val="none" w:sz="0" w:space="0" w:color="auto"/>
        <w:left w:val="none" w:sz="0" w:space="0" w:color="auto"/>
        <w:bottom w:val="none" w:sz="0" w:space="0" w:color="auto"/>
        <w:right w:val="none" w:sz="0" w:space="0" w:color="auto"/>
      </w:divBdr>
    </w:div>
    <w:div w:id="1749771334">
      <w:bodyDiv w:val="1"/>
      <w:marLeft w:val="0"/>
      <w:marRight w:val="0"/>
      <w:marTop w:val="0"/>
      <w:marBottom w:val="0"/>
      <w:divBdr>
        <w:top w:val="none" w:sz="0" w:space="0" w:color="auto"/>
        <w:left w:val="none" w:sz="0" w:space="0" w:color="auto"/>
        <w:bottom w:val="none" w:sz="0" w:space="0" w:color="auto"/>
        <w:right w:val="none" w:sz="0" w:space="0" w:color="auto"/>
      </w:divBdr>
    </w:div>
    <w:div w:id="1750155722">
      <w:bodyDiv w:val="1"/>
      <w:marLeft w:val="0"/>
      <w:marRight w:val="0"/>
      <w:marTop w:val="0"/>
      <w:marBottom w:val="0"/>
      <w:divBdr>
        <w:top w:val="none" w:sz="0" w:space="0" w:color="auto"/>
        <w:left w:val="none" w:sz="0" w:space="0" w:color="auto"/>
        <w:bottom w:val="none" w:sz="0" w:space="0" w:color="auto"/>
        <w:right w:val="none" w:sz="0" w:space="0" w:color="auto"/>
      </w:divBdr>
    </w:div>
    <w:div w:id="1772315028">
      <w:bodyDiv w:val="1"/>
      <w:marLeft w:val="0"/>
      <w:marRight w:val="0"/>
      <w:marTop w:val="0"/>
      <w:marBottom w:val="0"/>
      <w:divBdr>
        <w:top w:val="none" w:sz="0" w:space="0" w:color="auto"/>
        <w:left w:val="none" w:sz="0" w:space="0" w:color="auto"/>
        <w:bottom w:val="none" w:sz="0" w:space="0" w:color="auto"/>
        <w:right w:val="none" w:sz="0" w:space="0" w:color="auto"/>
      </w:divBdr>
    </w:div>
    <w:div w:id="1776360143">
      <w:bodyDiv w:val="1"/>
      <w:marLeft w:val="0"/>
      <w:marRight w:val="0"/>
      <w:marTop w:val="0"/>
      <w:marBottom w:val="0"/>
      <w:divBdr>
        <w:top w:val="none" w:sz="0" w:space="0" w:color="auto"/>
        <w:left w:val="none" w:sz="0" w:space="0" w:color="auto"/>
        <w:bottom w:val="none" w:sz="0" w:space="0" w:color="auto"/>
        <w:right w:val="none" w:sz="0" w:space="0" w:color="auto"/>
      </w:divBdr>
    </w:div>
    <w:div w:id="1809862481">
      <w:bodyDiv w:val="1"/>
      <w:marLeft w:val="0"/>
      <w:marRight w:val="0"/>
      <w:marTop w:val="0"/>
      <w:marBottom w:val="0"/>
      <w:divBdr>
        <w:top w:val="none" w:sz="0" w:space="0" w:color="auto"/>
        <w:left w:val="none" w:sz="0" w:space="0" w:color="auto"/>
        <w:bottom w:val="none" w:sz="0" w:space="0" w:color="auto"/>
        <w:right w:val="none" w:sz="0" w:space="0" w:color="auto"/>
      </w:divBdr>
    </w:div>
    <w:div w:id="1828009584">
      <w:bodyDiv w:val="1"/>
      <w:marLeft w:val="0"/>
      <w:marRight w:val="0"/>
      <w:marTop w:val="0"/>
      <w:marBottom w:val="0"/>
      <w:divBdr>
        <w:top w:val="none" w:sz="0" w:space="0" w:color="auto"/>
        <w:left w:val="none" w:sz="0" w:space="0" w:color="auto"/>
        <w:bottom w:val="none" w:sz="0" w:space="0" w:color="auto"/>
        <w:right w:val="none" w:sz="0" w:space="0" w:color="auto"/>
      </w:divBdr>
    </w:div>
    <w:div w:id="1830948772">
      <w:bodyDiv w:val="1"/>
      <w:marLeft w:val="0"/>
      <w:marRight w:val="0"/>
      <w:marTop w:val="0"/>
      <w:marBottom w:val="0"/>
      <w:divBdr>
        <w:top w:val="none" w:sz="0" w:space="0" w:color="auto"/>
        <w:left w:val="none" w:sz="0" w:space="0" w:color="auto"/>
        <w:bottom w:val="none" w:sz="0" w:space="0" w:color="auto"/>
        <w:right w:val="none" w:sz="0" w:space="0" w:color="auto"/>
      </w:divBdr>
    </w:div>
    <w:div w:id="1835872238">
      <w:bodyDiv w:val="1"/>
      <w:marLeft w:val="0"/>
      <w:marRight w:val="0"/>
      <w:marTop w:val="0"/>
      <w:marBottom w:val="0"/>
      <w:divBdr>
        <w:top w:val="none" w:sz="0" w:space="0" w:color="auto"/>
        <w:left w:val="none" w:sz="0" w:space="0" w:color="auto"/>
        <w:bottom w:val="none" w:sz="0" w:space="0" w:color="auto"/>
        <w:right w:val="none" w:sz="0" w:space="0" w:color="auto"/>
      </w:divBdr>
    </w:div>
    <w:div w:id="1846238840">
      <w:bodyDiv w:val="1"/>
      <w:marLeft w:val="0"/>
      <w:marRight w:val="0"/>
      <w:marTop w:val="0"/>
      <w:marBottom w:val="0"/>
      <w:divBdr>
        <w:top w:val="none" w:sz="0" w:space="0" w:color="auto"/>
        <w:left w:val="none" w:sz="0" w:space="0" w:color="auto"/>
        <w:bottom w:val="none" w:sz="0" w:space="0" w:color="auto"/>
        <w:right w:val="none" w:sz="0" w:space="0" w:color="auto"/>
      </w:divBdr>
    </w:div>
    <w:div w:id="1859081875">
      <w:bodyDiv w:val="1"/>
      <w:marLeft w:val="0"/>
      <w:marRight w:val="0"/>
      <w:marTop w:val="0"/>
      <w:marBottom w:val="0"/>
      <w:divBdr>
        <w:top w:val="none" w:sz="0" w:space="0" w:color="auto"/>
        <w:left w:val="none" w:sz="0" w:space="0" w:color="auto"/>
        <w:bottom w:val="none" w:sz="0" w:space="0" w:color="auto"/>
        <w:right w:val="none" w:sz="0" w:space="0" w:color="auto"/>
      </w:divBdr>
    </w:div>
    <w:div w:id="1863469889">
      <w:bodyDiv w:val="1"/>
      <w:marLeft w:val="0"/>
      <w:marRight w:val="0"/>
      <w:marTop w:val="0"/>
      <w:marBottom w:val="0"/>
      <w:divBdr>
        <w:top w:val="none" w:sz="0" w:space="0" w:color="auto"/>
        <w:left w:val="none" w:sz="0" w:space="0" w:color="auto"/>
        <w:bottom w:val="none" w:sz="0" w:space="0" w:color="auto"/>
        <w:right w:val="none" w:sz="0" w:space="0" w:color="auto"/>
      </w:divBdr>
    </w:div>
    <w:div w:id="1925918761">
      <w:bodyDiv w:val="1"/>
      <w:marLeft w:val="0"/>
      <w:marRight w:val="0"/>
      <w:marTop w:val="0"/>
      <w:marBottom w:val="0"/>
      <w:divBdr>
        <w:top w:val="none" w:sz="0" w:space="0" w:color="auto"/>
        <w:left w:val="none" w:sz="0" w:space="0" w:color="auto"/>
        <w:bottom w:val="none" w:sz="0" w:space="0" w:color="auto"/>
        <w:right w:val="none" w:sz="0" w:space="0" w:color="auto"/>
      </w:divBdr>
    </w:div>
    <w:div w:id="1942755578">
      <w:bodyDiv w:val="1"/>
      <w:marLeft w:val="0"/>
      <w:marRight w:val="0"/>
      <w:marTop w:val="0"/>
      <w:marBottom w:val="0"/>
      <w:divBdr>
        <w:top w:val="none" w:sz="0" w:space="0" w:color="auto"/>
        <w:left w:val="none" w:sz="0" w:space="0" w:color="auto"/>
        <w:bottom w:val="none" w:sz="0" w:space="0" w:color="auto"/>
        <w:right w:val="none" w:sz="0" w:space="0" w:color="auto"/>
      </w:divBdr>
    </w:div>
    <w:div w:id="1953710745">
      <w:bodyDiv w:val="1"/>
      <w:marLeft w:val="0"/>
      <w:marRight w:val="0"/>
      <w:marTop w:val="0"/>
      <w:marBottom w:val="0"/>
      <w:divBdr>
        <w:top w:val="none" w:sz="0" w:space="0" w:color="auto"/>
        <w:left w:val="none" w:sz="0" w:space="0" w:color="auto"/>
        <w:bottom w:val="none" w:sz="0" w:space="0" w:color="auto"/>
        <w:right w:val="none" w:sz="0" w:space="0" w:color="auto"/>
      </w:divBdr>
    </w:div>
    <w:div w:id="2031906593">
      <w:bodyDiv w:val="1"/>
      <w:marLeft w:val="0"/>
      <w:marRight w:val="0"/>
      <w:marTop w:val="0"/>
      <w:marBottom w:val="0"/>
      <w:divBdr>
        <w:top w:val="none" w:sz="0" w:space="0" w:color="auto"/>
        <w:left w:val="none" w:sz="0" w:space="0" w:color="auto"/>
        <w:bottom w:val="none" w:sz="0" w:space="0" w:color="auto"/>
        <w:right w:val="none" w:sz="0" w:space="0" w:color="auto"/>
      </w:divBdr>
    </w:div>
    <w:div w:id="2043627116">
      <w:bodyDiv w:val="1"/>
      <w:marLeft w:val="0"/>
      <w:marRight w:val="0"/>
      <w:marTop w:val="0"/>
      <w:marBottom w:val="0"/>
      <w:divBdr>
        <w:top w:val="none" w:sz="0" w:space="0" w:color="auto"/>
        <w:left w:val="none" w:sz="0" w:space="0" w:color="auto"/>
        <w:bottom w:val="none" w:sz="0" w:space="0" w:color="auto"/>
        <w:right w:val="none" w:sz="0" w:space="0" w:color="auto"/>
      </w:divBdr>
    </w:div>
    <w:div w:id="2053453338">
      <w:bodyDiv w:val="1"/>
      <w:marLeft w:val="0"/>
      <w:marRight w:val="0"/>
      <w:marTop w:val="0"/>
      <w:marBottom w:val="0"/>
      <w:divBdr>
        <w:top w:val="none" w:sz="0" w:space="0" w:color="auto"/>
        <w:left w:val="none" w:sz="0" w:space="0" w:color="auto"/>
        <w:bottom w:val="none" w:sz="0" w:space="0" w:color="auto"/>
        <w:right w:val="none" w:sz="0" w:space="0" w:color="auto"/>
      </w:divBdr>
    </w:div>
    <w:div w:id="2085057823">
      <w:bodyDiv w:val="1"/>
      <w:marLeft w:val="0"/>
      <w:marRight w:val="0"/>
      <w:marTop w:val="0"/>
      <w:marBottom w:val="0"/>
      <w:divBdr>
        <w:top w:val="none" w:sz="0" w:space="0" w:color="auto"/>
        <w:left w:val="none" w:sz="0" w:space="0" w:color="auto"/>
        <w:bottom w:val="none" w:sz="0" w:space="0" w:color="auto"/>
        <w:right w:val="none" w:sz="0" w:space="0" w:color="auto"/>
      </w:divBdr>
    </w:div>
    <w:div w:id="2098867580">
      <w:bodyDiv w:val="1"/>
      <w:marLeft w:val="0"/>
      <w:marRight w:val="0"/>
      <w:marTop w:val="0"/>
      <w:marBottom w:val="0"/>
      <w:divBdr>
        <w:top w:val="none" w:sz="0" w:space="0" w:color="auto"/>
        <w:left w:val="none" w:sz="0" w:space="0" w:color="auto"/>
        <w:bottom w:val="none" w:sz="0" w:space="0" w:color="auto"/>
        <w:right w:val="none" w:sz="0" w:space="0" w:color="auto"/>
      </w:divBdr>
    </w:div>
    <w:div w:id="2129205062">
      <w:bodyDiv w:val="1"/>
      <w:marLeft w:val="0"/>
      <w:marRight w:val="0"/>
      <w:marTop w:val="0"/>
      <w:marBottom w:val="0"/>
      <w:divBdr>
        <w:top w:val="none" w:sz="0" w:space="0" w:color="auto"/>
        <w:left w:val="none" w:sz="0" w:space="0" w:color="auto"/>
        <w:bottom w:val="none" w:sz="0" w:space="0" w:color="auto"/>
        <w:right w:val="none" w:sz="0" w:space="0" w:color="auto"/>
      </w:divBdr>
    </w:div>
    <w:div w:id="213405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ngedata.ru" TargetMode="External"/><Relationship Id="rId13" Type="http://schemas.openxmlformats.org/officeDocument/2006/relationships/hyperlink" Target="https://apip.orangedata.ru:2443" TargetMode="External"/><Relationship Id="rId18" Type="http://schemas.openxmlformats.org/officeDocument/2006/relationships/hyperlink" Target="https://tools.ietf.org/html/rfc3447"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orangedata.ru" TargetMode="External"/><Relationship Id="rId7" Type="http://schemas.openxmlformats.org/officeDocument/2006/relationships/endnotes" Target="endnotes.xml"/><Relationship Id="rId12" Type="http://schemas.openxmlformats.org/officeDocument/2006/relationships/hyperlink" Target="https://www.nalog.ru/html/sites/www.new.nalog.ru/doc/pril2_fns229_210317.docx" TargetMode="External"/><Relationship Id="rId17" Type="http://schemas.openxmlformats.org/officeDocument/2006/relationships/hyperlink" Target="https://superdry.apphb.com/tools/online-rsa-key-converter"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github.com/orangedata-official/API/blob/master/File_for_test.zip" TargetMode="External"/><Relationship Id="rId20" Type="http://schemas.openxmlformats.org/officeDocument/2006/relationships/hyperlink" Target="http://www.orangedata.ru"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github.com/orangedata-official/" TargetMode="External"/><Relationship Id="rId23" Type="http://schemas.openxmlformats.org/officeDocument/2006/relationships/image" Target="media/image3.gif"/><Relationship Id="rId28"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hyperlink" Target="http://www.orangedata.ru"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paykiosk.ru/netpay" TargetMode="External"/><Relationship Id="rId14" Type="http://schemas.openxmlformats.org/officeDocument/2006/relationships/hyperlink" Target="https://api.orangedata.ru:12003" TargetMode="External"/><Relationship Id="rId22" Type="http://schemas.openxmlformats.org/officeDocument/2006/relationships/hyperlink" Target="https://cheques-lk.orangedata.ru/9715225506/766eecfb05054fbab35d8c3d9f7d9d16"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B339B5-103D-487D-B9CD-F273BEBD7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38</Pages>
  <Words>10625</Words>
  <Characters>60569</Characters>
  <Application>Microsoft Office Word</Application>
  <DocSecurity>0</DocSecurity>
  <Lines>504</Lines>
  <Paragraphs>142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71052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Roman Zhirnov</dc:creator>
  <cp:lastModifiedBy>Andrey Bogdanov</cp:lastModifiedBy>
  <cp:revision>12</cp:revision>
  <dcterms:created xsi:type="dcterms:W3CDTF">2020-02-28T10:17:00Z</dcterms:created>
  <dcterms:modified xsi:type="dcterms:W3CDTF">2020-08-05T18:16:00Z</dcterms:modified>
</cp:coreProperties>
</file>